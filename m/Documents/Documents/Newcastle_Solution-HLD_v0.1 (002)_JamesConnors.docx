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68D02" w14:textId="5D45427F" w:rsidR="00CD239C" w:rsidRDefault="00527E80" w:rsidP="00CD239C">
      <w:pPr>
        <w:jc w:val="both"/>
      </w:pPr>
      <w:bookmarkStart w:id="0" w:name="_GoBack"/>
      <w:bookmarkEnd w:id="0"/>
      <w:r>
        <w:rPr>
          <w:noProof/>
          <w:lang w:val="en-US"/>
        </w:rPr>
        <w:drawing>
          <wp:anchor distT="0" distB="0" distL="114300" distR="114300" simplePos="0" relativeHeight="251676672" behindDoc="0" locked="0" layoutInCell="1" allowOverlap="1" wp14:anchorId="5AABFC94" wp14:editId="28F3CF12">
            <wp:simplePos x="0" y="0"/>
            <wp:positionH relativeFrom="column">
              <wp:posOffset>-461010</wp:posOffset>
            </wp:positionH>
            <wp:positionV relativeFrom="paragraph">
              <wp:posOffset>-525780</wp:posOffset>
            </wp:positionV>
            <wp:extent cx="2049780" cy="613410"/>
            <wp:effectExtent l="0" t="0" r="7620" b="0"/>
            <wp:wrapNone/>
            <wp:docPr id="115" name="Picture 114">
              <a:extLst xmlns:a="http://schemas.openxmlformats.org/drawingml/2006/main">
                <a:ext uri="{FF2B5EF4-FFF2-40B4-BE49-F238E27FC236}">
                  <a16:creationId xmlns:a16="http://schemas.microsoft.com/office/drawing/2014/main" id="{00000000-0008-0000-0000-000002000000}"/>
                </a:ext>
                <a:ext uri="{147F2762-F138-4A5C-976F-8EAC2B608ADB}">
                  <a16:predDERef xmlns:a16="http://schemas.microsoft.com/office/drawing/2014/main" pred="{00000000-0008-0000-0000-00000D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4">
                      <a:extLst>
                        <a:ext uri="{FF2B5EF4-FFF2-40B4-BE49-F238E27FC236}">
                          <a16:creationId xmlns:a16="http://schemas.microsoft.com/office/drawing/2014/main" id="{00000000-0008-0000-0000-000002000000}"/>
                        </a:ext>
                        <a:ext uri="{147F2762-F138-4A5C-976F-8EAC2B608ADB}">
                          <a16:predDERef xmlns:a16="http://schemas.microsoft.com/office/drawing/2014/main" pred="{00000000-0008-0000-0000-00000D000000}"/>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049780" cy="613410"/>
                    </a:xfrm>
                    <a:prstGeom prst="rect">
                      <a:avLst/>
                    </a:prstGeom>
                  </pic:spPr>
                </pic:pic>
              </a:graphicData>
            </a:graphic>
          </wp:anchor>
        </w:drawing>
      </w:r>
    </w:p>
    <w:sdt>
      <w:sdtPr>
        <w:id w:val="397410728"/>
        <w:docPartObj>
          <w:docPartGallery w:val="Cover Pages"/>
          <w:docPartUnique/>
        </w:docPartObj>
      </w:sdtPr>
      <w:sdtContent>
        <w:p w14:paraId="5DE43796" w14:textId="3BE4BA47" w:rsidR="00180FC7" w:rsidRDefault="00180FC7" w:rsidP="00CD239C">
          <w:pPr>
            <w:jc w:val="both"/>
          </w:pPr>
        </w:p>
        <w:p w14:paraId="5DE43797" w14:textId="20FC5A9A" w:rsidR="00180FC7" w:rsidRDefault="000C1285" w:rsidP="00DE63E5">
          <w:r>
            <w:rPr>
              <w:noProof/>
              <w:lang w:val="en-US"/>
            </w:rPr>
            <mc:AlternateContent>
              <mc:Choice Requires="wps">
                <w:drawing>
                  <wp:anchor distT="45720" distB="45720" distL="114300" distR="114300" simplePos="0" relativeHeight="251675648" behindDoc="0" locked="0" layoutInCell="1" allowOverlap="1" wp14:anchorId="53E88282" wp14:editId="369EBBB2">
                    <wp:simplePos x="0" y="0"/>
                    <wp:positionH relativeFrom="column">
                      <wp:posOffset>-201930</wp:posOffset>
                    </wp:positionH>
                    <wp:positionV relativeFrom="paragraph">
                      <wp:posOffset>4320540</wp:posOffset>
                    </wp:positionV>
                    <wp:extent cx="2304000" cy="1483200"/>
                    <wp:effectExtent l="0" t="0" r="0" b="31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000" cy="1483200"/>
                            </a:xfrm>
                            <a:prstGeom prst="rect">
                              <a:avLst/>
                            </a:prstGeom>
                            <a:noFill/>
                            <a:ln w="9525">
                              <a:noFill/>
                              <a:miter lim="800000"/>
                              <a:headEnd/>
                              <a:tailEnd/>
                            </a:ln>
                          </wps:spPr>
                          <wps:txbx>
                            <w:txbxContent>
                              <w:p w14:paraId="2EBC9BB7" w14:textId="77777777" w:rsidR="007E708E" w:rsidRDefault="007E708E" w:rsidP="000C1285">
                                <w:pPr>
                                  <w:pStyle w:val="NoSpacing"/>
                                  <w:ind w:left="-1985"/>
                                  <w:rPr>
                                    <w:rFonts w:eastAsiaTheme="minorHAnsi"/>
                                    <w:color w:val="595959" w:themeColor="text1" w:themeTint="A6"/>
                                    <w:sz w:val="28"/>
                                    <w:szCs w:val="28"/>
                                    <w:lang w:val="en-GB"/>
                                  </w:rPr>
                                </w:pPr>
                              </w:p>
                              <w:p w14:paraId="14AE8271" w14:textId="77777777" w:rsidR="007E708E" w:rsidRDefault="007E708E" w:rsidP="000C1285">
                                <w:pPr>
                                  <w:pStyle w:val="NoSpacing"/>
                                  <w:ind w:left="-1985"/>
                                  <w:rPr>
                                    <w:rFonts w:eastAsiaTheme="minorHAnsi"/>
                                    <w:color w:val="595959" w:themeColor="text1" w:themeTint="A6"/>
                                    <w:sz w:val="28"/>
                                    <w:szCs w:val="28"/>
                                    <w:lang w:val="en-GB"/>
                                  </w:rPr>
                                </w:pPr>
                              </w:p>
                              <w:p w14:paraId="05CEDD0E" w14:textId="122A702B" w:rsidR="007E708E" w:rsidRPr="009B72B1" w:rsidRDefault="007E708E" w:rsidP="000C1285">
                                <w:pPr>
                                  <w:rPr>
                                    <w:color w:val="262626" w:themeColor="text1" w:themeTint="D9"/>
                                    <w:sz w:val="28"/>
                                    <w:szCs w:val="28"/>
                                  </w:rPr>
                                </w:pPr>
                                <w:r>
                                  <w:rPr>
                                    <w:color w:val="262626" w:themeColor="text1" w:themeTint="D9"/>
                                    <w:sz w:val="28"/>
                                    <w:szCs w:val="28"/>
                                  </w:rPr>
                                  <w:t>James Miller</w:t>
                                </w:r>
                              </w:p>
                              <w:p w14:paraId="6C0317CF" w14:textId="342BB666" w:rsidR="007E708E" w:rsidRPr="000C1285" w:rsidRDefault="007E708E" w:rsidP="000C1285">
                                <w:pPr>
                                  <w:rPr>
                                    <w:rStyle w:val="Hyperlink"/>
                                    <w:color w:val="262626" w:themeColor="text1" w:themeTint="D9"/>
                                    <w:sz w:val="18"/>
                                    <w:szCs w:val="18"/>
                                    <w:u w:val="none"/>
                                  </w:rPr>
                                </w:pPr>
                                <w:r>
                                  <w:rPr>
                                    <w:color w:val="262626" w:themeColor="text1" w:themeTint="D9"/>
                                    <w:sz w:val="18"/>
                                    <w:szCs w:val="18"/>
                                  </w:rPr>
                                  <w:t>James.miller</w:t>
                                </w:r>
                                <w:hyperlink r:id="rId14" w:history="1">
                                  <w:r w:rsidRPr="000C1285">
                                    <w:rPr>
                                      <w:rStyle w:val="Hyperlink"/>
                                      <w:color w:val="262626" w:themeColor="text1" w:themeTint="D9"/>
                                      <w:sz w:val="18"/>
                                      <w:szCs w:val="18"/>
                                      <w:u w:val="none"/>
                                    </w:rPr>
                                    <w:t>@callcreditgroup.co</w:t>
                                  </w:r>
                                </w:hyperlink>
                                <w:r w:rsidRPr="000C1285">
                                  <w:rPr>
                                    <w:rStyle w:val="Hyperlink"/>
                                    <w:color w:val="262626" w:themeColor="text1" w:themeTint="D9"/>
                                    <w:sz w:val="18"/>
                                    <w:szCs w:val="18"/>
                                    <w:u w:val="none"/>
                                  </w:rPr>
                                  <w:t>m</w:t>
                                </w:r>
                              </w:p>
                              <w:p w14:paraId="4DB5431B" w14:textId="77777777" w:rsidR="007E708E" w:rsidRPr="009B72B1" w:rsidRDefault="007E708E" w:rsidP="000C1285">
                                <w:pPr>
                                  <w:rPr>
                                    <w:color w:val="262626" w:themeColor="text1" w:themeTint="D9"/>
                                    <w:sz w:val="18"/>
                                    <w:szCs w:val="18"/>
                                  </w:rPr>
                                </w:pPr>
                              </w:p>
                              <w:p w14:paraId="3DDC33A8" w14:textId="77777777" w:rsidR="007E708E" w:rsidRPr="009B72B1" w:rsidRDefault="007E708E" w:rsidP="000C1285">
                                <w:pPr>
                                  <w:rPr>
                                    <w:color w:val="262626" w:themeColor="text1" w:themeTint="D9"/>
                                    <w:sz w:val="18"/>
                                    <w:szCs w:val="18"/>
                                  </w:rPr>
                                </w:pPr>
                                <w:r w:rsidRPr="009B72B1">
                                  <w:rPr>
                                    <w:color w:val="262626" w:themeColor="text1" w:themeTint="D9"/>
                                    <w:sz w:val="18"/>
                                    <w:szCs w:val="18"/>
                                  </w:rPr>
                                  <w:t>Document Classification: Strictly 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E88282" id="_x0000_t202" coordsize="21600,21600" o:spt="202" path="m,l,21600r21600,l21600,xe">
                    <v:stroke joinstyle="miter"/>
                    <v:path gradientshapeok="t" o:connecttype="rect"/>
                  </v:shapetype>
                  <v:shape id="Text Box 2" o:spid="_x0000_s1026" type="#_x0000_t202" style="position:absolute;margin-left:-15.9pt;margin-top:340.2pt;width:181.4pt;height:116.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" filled="f" stroked="f">
                    <v:textbox>
                      <w:txbxContent>
                        <w:p w14:paraId="2EBC9BB7" w14:textId="77777777" w:rsidR="007E708E" w:rsidRDefault="007E708E" w:rsidP="000C1285">
                          <w:pPr>
                            <w:pStyle w:val="NoSpacing"/>
                            <w:ind w:left="-1985"/>
                            <w:rPr>
                              <w:rFonts w:eastAsiaTheme="minorHAnsi"/>
                              <w:color w:val="595959" w:themeColor="text1" w:themeTint="A6"/>
                              <w:sz w:val="28"/>
                              <w:szCs w:val="28"/>
                              <w:lang w:val="en-GB"/>
                            </w:rPr>
                          </w:pPr>
                        </w:p>
                        <w:p w14:paraId="14AE8271" w14:textId="77777777" w:rsidR="007E708E" w:rsidRDefault="007E708E" w:rsidP="000C1285">
                          <w:pPr>
                            <w:pStyle w:val="NoSpacing"/>
                            <w:ind w:left="-1985"/>
                            <w:rPr>
                              <w:rFonts w:eastAsiaTheme="minorHAnsi"/>
                              <w:color w:val="595959" w:themeColor="text1" w:themeTint="A6"/>
                              <w:sz w:val="28"/>
                              <w:szCs w:val="28"/>
                              <w:lang w:val="en-GB"/>
                            </w:rPr>
                          </w:pPr>
                        </w:p>
                        <w:p w14:paraId="05CEDD0E" w14:textId="122A702B" w:rsidR="007E708E" w:rsidRPr="009B72B1" w:rsidRDefault="007E708E" w:rsidP="000C1285">
                          <w:pPr>
                            <w:rPr>
                              <w:color w:val="262626" w:themeColor="text1" w:themeTint="D9"/>
                              <w:sz w:val="28"/>
                              <w:szCs w:val="28"/>
                            </w:rPr>
                          </w:pPr>
                          <w:r>
                            <w:rPr>
                              <w:color w:val="262626" w:themeColor="text1" w:themeTint="D9"/>
                              <w:sz w:val="28"/>
                              <w:szCs w:val="28"/>
                            </w:rPr>
                            <w:t>James Miller</w:t>
                          </w:r>
                        </w:p>
                        <w:p w14:paraId="6C0317CF" w14:textId="342BB666" w:rsidR="007E708E" w:rsidRPr="000C1285" w:rsidRDefault="007E708E" w:rsidP="000C1285">
                          <w:pPr>
                            <w:rPr>
                              <w:rStyle w:val="Hyperlink"/>
                              <w:color w:val="262626" w:themeColor="text1" w:themeTint="D9"/>
                              <w:sz w:val="18"/>
                              <w:szCs w:val="18"/>
                              <w:u w:val="none"/>
                            </w:rPr>
                          </w:pPr>
                          <w:r>
                            <w:rPr>
                              <w:color w:val="262626" w:themeColor="text1" w:themeTint="D9"/>
                              <w:sz w:val="18"/>
                              <w:szCs w:val="18"/>
                            </w:rPr>
                            <w:t>James.miller</w:t>
                          </w:r>
                          <w:hyperlink r:id="rId15" w:history="1">
                            <w:r w:rsidRPr="000C1285">
                              <w:rPr>
                                <w:rStyle w:val="Hyperlink"/>
                                <w:color w:val="262626" w:themeColor="text1" w:themeTint="D9"/>
                                <w:sz w:val="18"/>
                                <w:szCs w:val="18"/>
                                <w:u w:val="none"/>
                              </w:rPr>
                              <w:t>@callcreditgroup.co</w:t>
                            </w:r>
                          </w:hyperlink>
                          <w:r w:rsidRPr="000C1285">
                            <w:rPr>
                              <w:rStyle w:val="Hyperlink"/>
                              <w:color w:val="262626" w:themeColor="text1" w:themeTint="D9"/>
                              <w:sz w:val="18"/>
                              <w:szCs w:val="18"/>
                              <w:u w:val="none"/>
                            </w:rPr>
                            <w:t>m</w:t>
                          </w:r>
                        </w:p>
                        <w:p w14:paraId="4DB5431B" w14:textId="77777777" w:rsidR="007E708E" w:rsidRPr="009B72B1" w:rsidRDefault="007E708E" w:rsidP="000C1285">
                          <w:pPr>
                            <w:rPr>
                              <w:color w:val="262626" w:themeColor="text1" w:themeTint="D9"/>
                              <w:sz w:val="18"/>
                              <w:szCs w:val="18"/>
                            </w:rPr>
                          </w:pPr>
                        </w:p>
                        <w:p w14:paraId="3DDC33A8" w14:textId="77777777" w:rsidR="007E708E" w:rsidRPr="009B72B1" w:rsidRDefault="007E708E" w:rsidP="000C1285">
                          <w:pPr>
                            <w:rPr>
                              <w:color w:val="262626" w:themeColor="text1" w:themeTint="D9"/>
                              <w:sz w:val="18"/>
                              <w:szCs w:val="18"/>
                            </w:rPr>
                          </w:pPr>
                          <w:r w:rsidRPr="009B72B1">
                            <w:rPr>
                              <w:color w:val="262626" w:themeColor="text1" w:themeTint="D9"/>
                              <w:sz w:val="18"/>
                              <w:szCs w:val="18"/>
                            </w:rPr>
                            <w:t>Document Classification: Strictly Confidential</w:t>
                          </w:r>
                        </w:p>
                      </w:txbxContent>
                    </v:textbox>
                    <w10:wrap type="square"/>
                  </v:shape>
                </w:pict>
              </mc:Fallback>
            </mc:AlternateContent>
          </w:r>
          <w:r w:rsidR="00A27B47">
            <w:rPr>
              <w:noProof/>
              <w:lang w:val="en-US"/>
            </w:rPr>
            <mc:AlternateContent>
              <mc:Choice Requires="wps">
                <w:drawing>
                  <wp:anchor distT="45720" distB="45720" distL="114300" distR="114300" simplePos="0" relativeHeight="251671552" behindDoc="0" locked="0" layoutInCell="1" allowOverlap="1" wp14:anchorId="061CF912" wp14:editId="225D3F30">
                    <wp:simplePos x="0" y="0"/>
                    <wp:positionH relativeFrom="column">
                      <wp:posOffset>-205740</wp:posOffset>
                    </wp:positionH>
                    <wp:positionV relativeFrom="page">
                      <wp:posOffset>1440180</wp:posOffset>
                    </wp:positionV>
                    <wp:extent cx="3960000" cy="1285200"/>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0" cy="1285200"/>
                            </a:xfrm>
                            <a:prstGeom prst="rect">
                              <a:avLst/>
                            </a:prstGeom>
                            <a:solidFill>
                              <a:srgbClr val="FFFFFF"/>
                            </a:solidFill>
                            <a:ln w="9525">
                              <a:noFill/>
                              <a:miter lim="800000"/>
                              <a:headEnd/>
                              <a:tailEnd/>
                            </a:ln>
                          </wps:spPr>
                          <wps:txbx>
                            <w:txbxContent>
                              <w:p w14:paraId="30871148" w14:textId="2180EB70" w:rsidR="007E708E" w:rsidRPr="008E3D96" w:rsidRDefault="007E708E" w:rsidP="00A27B47">
                                <w:pPr>
                                  <w:rPr>
                                    <w:b/>
                                    <w:sz w:val="36"/>
                                    <w:szCs w:val="36"/>
                                  </w:rPr>
                                </w:pPr>
                                <w:r>
                                  <w:rPr>
                                    <w:b/>
                                    <w:sz w:val="36"/>
                                    <w:szCs w:val="36"/>
                                  </w:rPr>
                                  <w:t>Project Newcastle High Level Design</w:t>
                                </w:r>
                              </w:p>
                              <w:p w14:paraId="48AEBC9D" w14:textId="707425F2" w:rsidR="007E708E" w:rsidRDefault="007E708E" w:rsidP="00A27B47">
                                <w:pPr>
                                  <w:rPr>
                                    <w:i/>
                                    <w:sz w:val="24"/>
                                    <w:szCs w:val="24"/>
                                  </w:rPr>
                                </w:pPr>
                                <w:r>
                                  <w:rPr>
                                    <w:i/>
                                    <w:sz w:val="24"/>
                                    <w:szCs w:val="24"/>
                                  </w:rPr>
                                  <w:t>A high-level view of the IT solution supporting the project Newcastle Divestment</w:t>
                                </w:r>
                              </w:p>
                              <w:p w14:paraId="27ED4519" w14:textId="5A524807" w:rsidR="007E708E" w:rsidRDefault="007E70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CF912" id="_x0000_s1027" type="#_x0000_t202" style="position:absolute;margin-left:-16.2pt;margin-top:113.4pt;width:311.8pt;height:101.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" stroked="f">
                    <v:textbox>
                      <w:txbxContent>
                        <w:p w14:paraId="30871148" w14:textId="2180EB70" w:rsidR="007E708E" w:rsidRPr="008E3D96" w:rsidRDefault="007E708E" w:rsidP="00A27B47">
                          <w:pPr>
                            <w:rPr>
                              <w:b/>
                              <w:sz w:val="36"/>
                              <w:szCs w:val="36"/>
                            </w:rPr>
                          </w:pPr>
                          <w:r>
                            <w:rPr>
                              <w:b/>
                              <w:sz w:val="36"/>
                              <w:szCs w:val="36"/>
                            </w:rPr>
                            <w:t>Project Newcastle High Level Design</w:t>
                          </w:r>
                        </w:p>
                        <w:p w14:paraId="48AEBC9D" w14:textId="707425F2" w:rsidR="007E708E" w:rsidRDefault="007E708E" w:rsidP="00A27B47">
                          <w:pPr>
                            <w:rPr>
                              <w:i/>
                              <w:sz w:val="24"/>
                              <w:szCs w:val="24"/>
                            </w:rPr>
                          </w:pPr>
                          <w:r>
                            <w:rPr>
                              <w:i/>
                              <w:sz w:val="24"/>
                              <w:szCs w:val="24"/>
                            </w:rPr>
                            <w:t>A high-level view of the IT solution supporting the project Newcastle Divestment</w:t>
                          </w:r>
                        </w:p>
                        <w:p w14:paraId="27ED4519" w14:textId="5A524807" w:rsidR="007E708E" w:rsidRDefault="007E708E"/>
                      </w:txbxContent>
                    </v:textbox>
                    <w10:wrap anchory="page"/>
                  </v:shape>
                </w:pict>
              </mc:Fallback>
            </mc:AlternateContent>
          </w:r>
          <w:r w:rsidR="00180FC7">
            <w:br w:type="page"/>
          </w:r>
        </w:p>
      </w:sdtContent>
    </w:sdt>
    <w:p w14:paraId="5DE43798" w14:textId="1371D7EE" w:rsidR="001A6056" w:rsidRDefault="001A6056">
      <w:pPr>
        <w:sectPr w:rsidR="001A6056" w:rsidSect="006970CA">
          <w:headerReference w:type="even" r:id="rId16"/>
          <w:headerReference w:type="default" r:id="rId17"/>
          <w:footerReference w:type="default" r:id="rId18"/>
          <w:headerReference w:type="first" r:id="rId19"/>
          <w:footerReference w:type="first" r:id="rId20"/>
          <w:pgSz w:w="11906" w:h="16838" w:code="9"/>
          <w:pgMar w:top="1440" w:right="1134" w:bottom="1134" w:left="1134" w:header="709" w:footer="567" w:gutter="0"/>
          <w:pgNumType w:start="0"/>
          <w:cols w:space="708"/>
          <w:titlePg/>
          <w:docGrid w:linePitch="360"/>
        </w:sectPr>
      </w:pPr>
    </w:p>
    <w:p w14:paraId="469CC759" w14:textId="4F825F53" w:rsidR="000016DA" w:rsidRPr="000016DA" w:rsidRDefault="00A036DB">
      <w:pPr>
        <w:pStyle w:val="TOC1"/>
        <w:rPr>
          <w:rFonts w:eastAsiaTheme="minorEastAsia"/>
          <w:b w:val="0"/>
          <w:caps w:val="0"/>
          <w:noProof/>
          <w:sz w:val="16"/>
          <w:szCs w:val="16"/>
          <w:lang w:val="en-US"/>
        </w:rPr>
      </w:pPr>
      <w:r w:rsidRPr="000016DA">
        <w:rPr>
          <w:b w:val="0"/>
          <w:caps w:val="0"/>
          <w:sz w:val="16"/>
          <w:szCs w:val="16"/>
        </w:rPr>
        <w:lastRenderedPageBreak/>
        <w:fldChar w:fldCharType="begin"/>
      </w:r>
      <w:r w:rsidRPr="000016DA">
        <w:rPr>
          <w:b w:val="0"/>
          <w:caps w:val="0"/>
          <w:sz w:val="16"/>
          <w:szCs w:val="16"/>
        </w:rPr>
        <w:instrText xml:space="preserve"> TOC \o "1-3" \h \z \u </w:instrText>
      </w:r>
      <w:r w:rsidRPr="000016DA">
        <w:rPr>
          <w:b w:val="0"/>
          <w:caps w:val="0"/>
          <w:sz w:val="16"/>
          <w:szCs w:val="16"/>
        </w:rPr>
        <w:fldChar w:fldCharType="separate"/>
      </w:r>
      <w:hyperlink w:anchor="_Toc531355961" w:history="1">
        <w:r w:rsidR="000016DA" w:rsidRPr="000016DA">
          <w:rPr>
            <w:rStyle w:val="Hyperlink"/>
            <w:noProof/>
            <w:sz w:val="16"/>
            <w:szCs w:val="16"/>
          </w:rPr>
          <w:t>0</w:t>
        </w:r>
        <w:r w:rsidR="000016DA" w:rsidRPr="000016DA">
          <w:rPr>
            <w:rFonts w:eastAsiaTheme="minorEastAsia"/>
            <w:b w:val="0"/>
            <w:caps w:val="0"/>
            <w:noProof/>
            <w:sz w:val="16"/>
            <w:szCs w:val="16"/>
            <w:lang w:val="en-US"/>
          </w:rPr>
          <w:tab/>
        </w:r>
        <w:r w:rsidR="000016DA" w:rsidRPr="000016DA">
          <w:rPr>
            <w:rStyle w:val="Hyperlink"/>
            <w:noProof/>
            <w:sz w:val="16"/>
            <w:szCs w:val="16"/>
          </w:rPr>
          <w:t>Document Control</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_Toc531355961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3</w:t>
        </w:r>
        <w:r w:rsidR="000016DA" w:rsidRPr="000016DA">
          <w:rPr>
            <w:noProof/>
            <w:webHidden/>
            <w:sz w:val="16"/>
            <w:szCs w:val="16"/>
          </w:rPr>
          <w:fldChar w:fldCharType="end"/>
        </w:r>
      </w:hyperlink>
    </w:p>
    <w:p w14:paraId="07987A33" w14:textId="5BE72656" w:rsidR="000016DA" w:rsidRPr="000016DA" w:rsidRDefault="007311ED">
      <w:pPr>
        <w:pStyle w:val="TOC2"/>
        <w:rPr>
          <w:rFonts w:eastAsiaTheme="minorEastAsia"/>
          <w:smallCaps w:val="0"/>
          <w:noProof/>
          <w:sz w:val="16"/>
          <w:szCs w:val="16"/>
          <w:lang w:val="en-US"/>
        </w:rPr>
      </w:pPr>
      <w:hyperlink w:anchor="_Toc531355962" w:history="1">
        <w:r w:rsidR="000016DA" w:rsidRPr="000016DA">
          <w:rPr>
            <w:rStyle w:val="Hyperlink"/>
            <w:noProof/>
            <w:sz w:val="16"/>
            <w:szCs w:val="16"/>
            <w14:scene3d>
              <w14:camera w14:prst="orthographicFront"/>
              <w14:lightRig w14:rig="threePt" w14:dir="t">
                <w14:rot w14:lat="0" w14:lon="0" w14:rev="0"/>
              </w14:lightRig>
            </w14:scene3d>
          </w:rPr>
          <w:t>0.1</w:t>
        </w:r>
        <w:r w:rsidR="000016DA" w:rsidRPr="000016DA">
          <w:rPr>
            <w:rFonts w:eastAsiaTheme="minorEastAsia"/>
            <w:smallCaps w:val="0"/>
            <w:noProof/>
            <w:sz w:val="16"/>
            <w:szCs w:val="16"/>
            <w:lang w:val="en-US"/>
          </w:rPr>
          <w:tab/>
        </w:r>
        <w:r w:rsidR="000016DA" w:rsidRPr="000016DA">
          <w:rPr>
            <w:rStyle w:val="Hyperlink"/>
            <w:noProof/>
            <w:sz w:val="16"/>
            <w:szCs w:val="16"/>
          </w:rPr>
          <w:t>Revision History</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_Toc531355962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3</w:t>
        </w:r>
        <w:r w:rsidR="000016DA" w:rsidRPr="000016DA">
          <w:rPr>
            <w:noProof/>
            <w:webHidden/>
            <w:sz w:val="16"/>
            <w:szCs w:val="16"/>
          </w:rPr>
          <w:fldChar w:fldCharType="end"/>
        </w:r>
      </w:hyperlink>
    </w:p>
    <w:p w14:paraId="7F94BA55" w14:textId="4A5FFCEF" w:rsidR="000016DA" w:rsidRPr="000016DA" w:rsidRDefault="007311ED">
      <w:pPr>
        <w:pStyle w:val="TOC2"/>
        <w:rPr>
          <w:rFonts w:eastAsiaTheme="minorEastAsia"/>
          <w:smallCaps w:val="0"/>
          <w:noProof/>
          <w:sz w:val="16"/>
          <w:szCs w:val="16"/>
          <w:lang w:val="en-US"/>
        </w:rPr>
      </w:pPr>
      <w:hyperlink w:anchor="_Toc531355963" w:history="1">
        <w:r w:rsidR="000016DA" w:rsidRPr="000016DA">
          <w:rPr>
            <w:rStyle w:val="Hyperlink"/>
            <w:noProof/>
            <w:sz w:val="16"/>
            <w:szCs w:val="16"/>
            <w14:scene3d>
              <w14:camera w14:prst="orthographicFront"/>
              <w14:lightRig w14:rig="threePt" w14:dir="t">
                <w14:rot w14:lat="0" w14:lon="0" w14:rev="0"/>
              </w14:lightRig>
            </w14:scene3d>
          </w:rPr>
          <w:t>0.2</w:t>
        </w:r>
        <w:r w:rsidR="000016DA" w:rsidRPr="000016DA">
          <w:rPr>
            <w:rFonts w:eastAsiaTheme="minorEastAsia"/>
            <w:smallCaps w:val="0"/>
            <w:noProof/>
            <w:sz w:val="16"/>
            <w:szCs w:val="16"/>
            <w:lang w:val="en-US"/>
          </w:rPr>
          <w:tab/>
        </w:r>
        <w:r w:rsidR="000016DA" w:rsidRPr="000016DA">
          <w:rPr>
            <w:rStyle w:val="Hyperlink"/>
            <w:noProof/>
            <w:sz w:val="16"/>
            <w:szCs w:val="16"/>
          </w:rPr>
          <w:t>Approval and Sign-Off</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_Toc531355963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3</w:t>
        </w:r>
        <w:r w:rsidR="000016DA" w:rsidRPr="000016DA">
          <w:rPr>
            <w:noProof/>
            <w:webHidden/>
            <w:sz w:val="16"/>
            <w:szCs w:val="16"/>
          </w:rPr>
          <w:fldChar w:fldCharType="end"/>
        </w:r>
      </w:hyperlink>
    </w:p>
    <w:p w14:paraId="07BD5DD9" w14:textId="60614D65" w:rsidR="000016DA" w:rsidRPr="000016DA" w:rsidRDefault="007311ED">
      <w:pPr>
        <w:pStyle w:val="TOC2"/>
        <w:rPr>
          <w:rFonts w:eastAsiaTheme="minorEastAsia"/>
          <w:smallCaps w:val="0"/>
          <w:noProof/>
          <w:sz w:val="16"/>
          <w:szCs w:val="16"/>
          <w:lang w:val="en-US"/>
        </w:rPr>
      </w:pPr>
      <w:hyperlink w:anchor="_Toc531355964" w:history="1">
        <w:r w:rsidR="000016DA" w:rsidRPr="000016DA">
          <w:rPr>
            <w:rStyle w:val="Hyperlink"/>
            <w:noProof/>
            <w:sz w:val="16"/>
            <w:szCs w:val="16"/>
            <w14:scene3d>
              <w14:camera w14:prst="orthographicFront"/>
              <w14:lightRig w14:rig="threePt" w14:dir="t">
                <w14:rot w14:lat="0" w14:lon="0" w14:rev="0"/>
              </w14:lightRig>
            </w14:scene3d>
          </w:rPr>
          <w:t>0.3</w:t>
        </w:r>
        <w:r w:rsidR="000016DA" w:rsidRPr="000016DA">
          <w:rPr>
            <w:rFonts w:eastAsiaTheme="minorEastAsia"/>
            <w:smallCaps w:val="0"/>
            <w:noProof/>
            <w:sz w:val="16"/>
            <w:szCs w:val="16"/>
            <w:lang w:val="en-US"/>
          </w:rPr>
          <w:tab/>
        </w:r>
        <w:r w:rsidR="000016DA" w:rsidRPr="000016DA">
          <w:rPr>
            <w:rStyle w:val="Hyperlink"/>
            <w:noProof/>
            <w:sz w:val="16"/>
            <w:szCs w:val="16"/>
          </w:rPr>
          <w:t>Reviewers/Distribution</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_Toc531355964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3</w:t>
        </w:r>
        <w:r w:rsidR="000016DA" w:rsidRPr="000016DA">
          <w:rPr>
            <w:noProof/>
            <w:webHidden/>
            <w:sz w:val="16"/>
            <w:szCs w:val="16"/>
          </w:rPr>
          <w:fldChar w:fldCharType="end"/>
        </w:r>
      </w:hyperlink>
    </w:p>
    <w:p w14:paraId="06C5F0D4" w14:textId="15DB9465" w:rsidR="000016DA" w:rsidRPr="000016DA" w:rsidRDefault="007311ED">
      <w:pPr>
        <w:pStyle w:val="TOC2"/>
        <w:rPr>
          <w:rFonts w:eastAsiaTheme="minorEastAsia"/>
          <w:smallCaps w:val="0"/>
          <w:noProof/>
          <w:sz w:val="16"/>
          <w:szCs w:val="16"/>
          <w:lang w:val="en-US"/>
        </w:rPr>
      </w:pPr>
      <w:hyperlink w:anchor="_Toc531355965" w:history="1">
        <w:r w:rsidR="000016DA" w:rsidRPr="000016DA">
          <w:rPr>
            <w:rStyle w:val="Hyperlink"/>
            <w:noProof/>
            <w:sz w:val="16"/>
            <w:szCs w:val="16"/>
            <w14:scene3d>
              <w14:camera w14:prst="orthographicFront"/>
              <w14:lightRig w14:rig="threePt" w14:dir="t">
                <w14:rot w14:lat="0" w14:lon="0" w14:rev="0"/>
              </w14:lightRig>
            </w14:scene3d>
          </w:rPr>
          <w:t>0.4</w:t>
        </w:r>
        <w:r w:rsidR="000016DA" w:rsidRPr="000016DA">
          <w:rPr>
            <w:rFonts w:eastAsiaTheme="minorEastAsia"/>
            <w:smallCaps w:val="0"/>
            <w:noProof/>
            <w:sz w:val="16"/>
            <w:szCs w:val="16"/>
            <w:lang w:val="en-US"/>
          </w:rPr>
          <w:tab/>
        </w:r>
        <w:r w:rsidR="000016DA" w:rsidRPr="000016DA">
          <w:rPr>
            <w:rStyle w:val="Hyperlink"/>
            <w:noProof/>
            <w:sz w:val="16"/>
            <w:szCs w:val="16"/>
          </w:rPr>
          <w:t>References</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_Toc531355965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4</w:t>
        </w:r>
        <w:r w:rsidR="000016DA" w:rsidRPr="000016DA">
          <w:rPr>
            <w:noProof/>
            <w:webHidden/>
            <w:sz w:val="16"/>
            <w:szCs w:val="16"/>
          </w:rPr>
          <w:fldChar w:fldCharType="end"/>
        </w:r>
      </w:hyperlink>
    </w:p>
    <w:p w14:paraId="72B4A1D2" w14:textId="0794D648" w:rsidR="000016DA" w:rsidRPr="000016DA" w:rsidRDefault="007311ED">
      <w:pPr>
        <w:pStyle w:val="TOC2"/>
        <w:rPr>
          <w:rFonts w:eastAsiaTheme="minorEastAsia"/>
          <w:smallCaps w:val="0"/>
          <w:noProof/>
          <w:sz w:val="16"/>
          <w:szCs w:val="16"/>
          <w:lang w:val="en-US"/>
        </w:rPr>
      </w:pPr>
      <w:hyperlink w:anchor="_Toc531355966" w:history="1">
        <w:r w:rsidR="000016DA" w:rsidRPr="000016DA">
          <w:rPr>
            <w:rStyle w:val="Hyperlink"/>
            <w:noProof/>
            <w:sz w:val="16"/>
            <w:szCs w:val="16"/>
            <w14:scene3d>
              <w14:camera w14:prst="orthographicFront"/>
              <w14:lightRig w14:rig="threePt" w14:dir="t">
                <w14:rot w14:lat="0" w14:lon="0" w14:rev="0"/>
              </w14:lightRig>
            </w14:scene3d>
          </w:rPr>
          <w:t>0.5</w:t>
        </w:r>
        <w:r w:rsidR="000016DA" w:rsidRPr="000016DA">
          <w:rPr>
            <w:rFonts w:eastAsiaTheme="minorEastAsia"/>
            <w:smallCaps w:val="0"/>
            <w:noProof/>
            <w:sz w:val="16"/>
            <w:szCs w:val="16"/>
            <w:lang w:val="en-US"/>
          </w:rPr>
          <w:tab/>
        </w:r>
        <w:r w:rsidR="000016DA" w:rsidRPr="000016DA">
          <w:rPr>
            <w:rStyle w:val="Hyperlink"/>
            <w:noProof/>
            <w:sz w:val="16"/>
            <w:szCs w:val="16"/>
          </w:rPr>
          <w:t>Abbreviations</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_Toc531355966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4</w:t>
        </w:r>
        <w:r w:rsidR="000016DA" w:rsidRPr="000016DA">
          <w:rPr>
            <w:noProof/>
            <w:webHidden/>
            <w:sz w:val="16"/>
            <w:szCs w:val="16"/>
          </w:rPr>
          <w:fldChar w:fldCharType="end"/>
        </w:r>
      </w:hyperlink>
    </w:p>
    <w:p w14:paraId="16B0E6F5" w14:textId="1B3C9F56" w:rsidR="000016DA" w:rsidRPr="000016DA" w:rsidRDefault="007311ED">
      <w:pPr>
        <w:pStyle w:val="TOC1"/>
        <w:rPr>
          <w:rFonts w:eastAsiaTheme="minorEastAsia"/>
          <w:b w:val="0"/>
          <w:caps w:val="0"/>
          <w:noProof/>
          <w:sz w:val="16"/>
          <w:szCs w:val="16"/>
          <w:lang w:val="en-US"/>
        </w:rPr>
      </w:pPr>
      <w:hyperlink w:anchor="_Toc531355967" w:history="1">
        <w:r w:rsidR="000016DA" w:rsidRPr="000016DA">
          <w:rPr>
            <w:rStyle w:val="Hyperlink"/>
            <w:noProof/>
            <w:sz w:val="16"/>
            <w:szCs w:val="16"/>
          </w:rPr>
          <w:t>1</w:t>
        </w:r>
        <w:r w:rsidR="000016DA" w:rsidRPr="000016DA">
          <w:rPr>
            <w:rFonts w:eastAsiaTheme="minorEastAsia"/>
            <w:b w:val="0"/>
            <w:caps w:val="0"/>
            <w:noProof/>
            <w:sz w:val="16"/>
            <w:szCs w:val="16"/>
            <w:lang w:val="en-US"/>
          </w:rPr>
          <w:tab/>
        </w:r>
        <w:r w:rsidR="000016DA" w:rsidRPr="000016DA">
          <w:rPr>
            <w:rStyle w:val="Hyperlink"/>
            <w:noProof/>
            <w:sz w:val="16"/>
            <w:szCs w:val="16"/>
          </w:rPr>
          <w:t>Introduction</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_Toc531355967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5</w:t>
        </w:r>
        <w:r w:rsidR="000016DA" w:rsidRPr="000016DA">
          <w:rPr>
            <w:noProof/>
            <w:webHidden/>
            <w:sz w:val="16"/>
            <w:szCs w:val="16"/>
          </w:rPr>
          <w:fldChar w:fldCharType="end"/>
        </w:r>
      </w:hyperlink>
    </w:p>
    <w:p w14:paraId="1B990D9D" w14:textId="4B055EF7" w:rsidR="000016DA" w:rsidRPr="000016DA" w:rsidRDefault="007311ED">
      <w:pPr>
        <w:pStyle w:val="TOC2"/>
        <w:rPr>
          <w:rFonts w:eastAsiaTheme="minorEastAsia"/>
          <w:smallCaps w:val="0"/>
          <w:noProof/>
          <w:sz w:val="16"/>
          <w:szCs w:val="16"/>
          <w:lang w:val="en-US"/>
        </w:rPr>
      </w:pPr>
      <w:hyperlink w:anchor="_Toc531355968" w:history="1">
        <w:r w:rsidR="000016DA" w:rsidRPr="000016DA">
          <w:rPr>
            <w:rStyle w:val="Hyperlink"/>
            <w:noProof/>
            <w:sz w:val="16"/>
            <w:szCs w:val="16"/>
            <w14:scene3d>
              <w14:camera w14:prst="orthographicFront"/>
              <w14:lightRig w14:rig="threePt" w14:dir="t">
                <w14:rot w14:lat="0" w14:lon="0" w14:rev="0"/>
              </w14:lightRig>
            </w14:scene3d>
          </w:rPr>
          <w:t>1.1</w:t>
        </w:r>
        <w:r w:rsidR="000016DA" w:rsidRPr="000016DA">
          <w:rPr>
            <w:rFonts w:eastAsiaTheme="minorEastAsia"/>
            <w:smallCaps w:val="0"/>
            <w:noProof/>
            <w:sz w:val="16"/>
            <w:szCs w:val="16"/>
            <w:lang w:val="en-US"/>
          </w:rPr>
          <w:tab/>
        </w:r>
        <w:r w:rsidR="000016DA" w:rsidRPr="000016DA">
          <w:rPr>
            <w:rStyle w:val="Hyperlink"/>
            <w:noProof/>
            <w:sz w:val="16"/>
            <w:szCs w:val="16"/>
          </w:rPr>
          <w:t>Summary</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_Toc531355968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5</w:t>
        </w:r>
        <w:r w:rsidR="000016DA" w:rsidRPr="000016DA">
          <w:rPr>
            <w:noProof/>
            <w:webHidden/>
            <w:sz w:val="16"/>
            <w:szCs w:val="16"/>
          </w:rPr>
          <w:fldChar w:fldCharType="end"/>
        </w:r>
      </w:hyperlink>
    </w:p>
    <w:p w14:paraId="59ABF3E2" w14:textId="5FECCD3E" w:rsidR="000016DA" w:rsidRPr="000016DA" w:rsidRDefault="007311ED">
      <w:pPr>
        <w:pStyle w:val="TOC2"/>
        <w:rPr>
          <w:rFonts w:eastAsiaTheme="minorEastAsia"/>
          <w:smallCaps w:val="0"/>
          <w:noProof/>
          <w:sz w:val="16"/>
          <w:szCs w:val="16"/>
          <w:lang w:val="en-US"/>
        </w:rPr>
      </w:pPr>
      <w:hyperlink w:anchor="_Toc531355969" w:history="1">
        <w:r w:rsidR="000016DA" w:rsidRPr="000016DA">
          <w:rPr>
            <w:rStyle w:val="Hyperlink"/>
            <w:noProof/>
            <w:sz w:val="16"/>
            <w:szCs w:val="16"/>
            <w14:scene3d>
              <w14:camera w14:prst="orthographicFront"/>
              <w14:lightRig w14:rig="threePt" w14:dir="t">
                <w14:rot w14:lat="0" w14:lon="0" w14:rev="0"/>
              </w14:lightRig>
            </w14:scene3d>
          </w:rPr>
          <w:t>1.2</w:t>
        </w:r>
        <w:r w:rsidR="000016DA" w:rsidRPr="000016DA">
          <w:rPr>
            <w:rFonts w:eastAsiaTheme="minorEastAsia"/>
            <w:smallCaps w:val="0"/>
            <w:noProof/>
            <w:sz w:val="16"/>
            <w:szCs w:val="16"/>
            <w:lang w:val="en-US"/>
          </w:rPr>
          <w:tab/>
        </w:r>
        <w:r w:rsidR="000016DA" w:rsidRPr="000016DA">
          <w:rPr>
            <w:rStyle w:val="Hyperlink"/>
            <w:noProof/>
            <w:sz w:val="16"/>
            <w:szCs w:val="16"/>
          </w:rPr>
          <w:t>Document Purpose</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_Toc531355969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5</w:t>
        </w:r>
        <w:r w:rsidR="000016DA" w:rsidRPr="000016DA">
          <w:rPr>
            <w:noProof/>
            <w:webHidden/>
            <w:sz w:val="16"/>
            <w:szCs w:val="16"/>
          </w:rPr>
          <w:fldChar w:fldCharType="end"/>
        </w:r>
      </w:hyperlink>
    </w:p>
    <w:p w14:paraId="34B8199E" w14:textId="79FBB939" w:rsidR="000016DA" w:rsidRPr="000016DA" w:rsidRDefault="007311ED">
      <w:pPr>
        <w:pStyle w:val="TOC2"/>
        <w:rPr>
          <w:rFonts w:eastAsiaTheme="minorEastAsia"/>
          <w:smallCaps w:val="0"/>
          <w:noProof/>
          <w:sz w:val="16"/>
          <w:szCs w:val="16"/>
          <w:lang w:val="en-US"/>
        </w:rPr>
      </w:pPr>
      <w:hyperlink w:anchor="_Toc531355970" w:history="1">
        <w:r w:rsidR="000016DA" w:rsidRPr="000016DA">
          <w:rPr>
            <w:rStyle w:val="Hyperlink"/>
            <w:noProof/>
            <w:sz w:val="16"/>
            <w:szCs w:val="16"/>
            <w14:scene3d>
              <w14:camera w14:prst="orthographicFront"/>
              <w14:lightRig w14:rig="threePt" w14:dir="t">
                <w14:rot w14:lat="0" w14:lon="0" w14:rev="0"/>
              </w14:lightRig>
            </w14:scene3d>
          </w:rPr>
          <w:t>1.3</w:t>
        </w:r>
        <w:r w:rsidR="000016DA" w:rsidRPr="000016DA">
          <w:rPr>
            <w:rFonts w:eastAsiaTheme="minorEastAsia"/>
            <w:smallCaps w:val="0"/>
            <w:noProof/>
            <w:sz w:val="16"/>
            <w:szCs w:val="16"/>
            <w:lang w:val="en-US"/>
          </w:rPr>
          <w:tab/>
        </w:r>
        <w:r w:rsidR="000016DA" w:rsidRPr="000016DA">
          <w:rPr>
            <w:rStyle w:val="Hyperlink"/>
            <w:noProof/>
            <w:sz w:val="16"/>
            <w:szCs w:val="16"/>
          </w:rPr>
          <w:t>Target Audience</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_Toc531355970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5</w:t>
        </w:r>
        <w:r w:rsidR="000016DA" w:rsidRPr="000016DA">
          <w:rPr>
            <w:noProof/>
            <w:webHidden/>
            <w:sz w:val="16"/>
            <w:szCs w:val="16"/>
          </w:rPr>
          <w:fldChar w:fldCharType="end"/>
        </w:r>
      </w:hyperlink>
    </w:p>
    <w:p w14:paraId="15BB872F" w14:textId="0409BC9F" w:rsidR="000016DA" w:rsidRPr="000016DA" w:rsidRDefault="007311ED">
      <w:pPr>
        <w:pStyle w:val="TOC2"/>
        <w:rPr>
          <w:rFonts w:eastAsiaTheme="minorEastAsia"/>
          <w:smallCaps w:val="0"/>
          <w:noProof/>
          <w:sz w:val="16"/>
          <w:szCs w:val="16"/>
          <w:lang w:val="en-US"/>
        </w:rPr>
      </w:pPr>
      <w:hyperlink w:anchor="_Toc531355971" w:history="1">
        <w:r w:rsidR="000016DA" w:rsidRPr="000016DA">
          <w:rPr>
            <w:rStyle w:val="Hyperlink"/>
            <w:noProof/>
            <w:sz w:val="16"/>
            <w:szCs w:val="16"/>
            <w14:scene3d>
              <w14:camera w14:prst="orthographicFront"/>
              <w14:lightRig w14:rig="threePt" w14:dir="t">
                <w14:rot w14:lat="0" w14:lon="0" w14:rev="0"/>
              </w14:lightRig>
            </w14:scene3d>
          </w:rPr>
          <w:t>1.4</w:t>
        </w:r>
        <w:r w:rsidR="000016DA" w:rsidRPr="000016DA">
          <w:rPr>
            <w:rFonts w:eastAsiaTheme="minorEastAsia"/>
            <w:smallCaps w:val="0"/>
            <w:noProof/>
            <w:sz w:val="16"/>
            <w:szCs w:val="16"/>
            <w:lang w:val="en-US"/>
          </w:rPr>
          <w:tab/>
        </w:r>
        <w:r w:rsidR="000016DA" w:rsidRPr="000016DA">
          <w:rPr>
            <w:rStyle w:val="Hyperlink"/>
            <w:noProof/>
            <w:sz w:val="16"/>
            <w:szCs w:val="16"/>
          </w:rPr>
          <w:t>In-Scope</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_Toc531355971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5</w:t>
        </w:r>
        <w:r w:rsidR="000016DA" w:rsidRPr="000016DA">
          <w:rPr>
            <w:noProof/>
            <w:webHidden/>
            <w:sz w:val="16"/>
            <w:szCs w:val="16"/>
          </w:rPr>
          <w:fldChar w:fldCharType="end"/>
        </w:r>
      </w:hyperlink>
    </w:p>
    <w:p w14:paraId="563DE62C" w14:textId="220A3067" w:rsidR="000016DA" w:rsidRPr="000016DA" w:rsidRDefault="007311ED">
      <w:pPr>
        <w:pStyle w:val="TOC2"/>
        <w:rPr>
          <w:rFonts w:eastAsiaTheme="minorEastAsia"/>
          <w:smallCaps w:val="0"/>
          <w:noProof/>
          <w:sz w:val="16"/>
          <w:szCs w:val="16"/>
          <w:lang w:val="en-US"/>
        </w:rPr>
      </w:pPr>
      <w:hyperlink w:anchor="_Toc531355972" w:history="1">
        <w:r w:rsidR="000016DA" w:rsidRPr="000016DA">
          <w:rPr>
            <w:rStyle w:val="Hyperlink"/>
            <w:noProof/>
            <w:sz w:val="16"/>
            <w:szCs w:val="16"/>
            <w14:scene3d>
              <w14:camera w14:prst="orthographicFront"/>
              <w14:lightRig w14:rig="threePt" w14:dir="t">
                <w14:rot w14:lat="0" w14:lon="0" w14:rev="0"/>
              </w14:lightRig>
            </w14:scene3d>
          </w:rPr>
          <w:t>1.5</w:t>
        </w:r>
        <w:r w:rsidR="000016DA" w:rsidRPr="000016DA">
          <w:rPr>
            <w:rFonts w:eastAsiaTheme="minorEastAsia"/>
            <w:smallCaps w:val="0"/>
            <w:noProof/>
            <w:sz w:val="16"/>
            <w:szCs w:val="16"/>
            <w:lang w:val="en-US"/>
          </w:rPr>
          <w:tab/>
        </w:r>
        <w:r w:rsidR="000016DA" w:rsidRPr="000016DA">
          <w:rPr>
            <w:rStyle w:val="Hyperlink"/>
            <w:noProof/>
            <w:sz w:val="16"/>
            <w:szCs w:val="16"/>
          </w:rPr>
          <w:t>Out of Scope</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_Toc531355972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5</w:t>
        </w:r>
        <w:r w:rsidR="000016DA" w:rsidRPr="000016DA">
          <w:rPr>
            <w:noProof/>
            <w:webHidden/>
            <w:sz w:val="16"/>
            <w:szCs w:val="16"/>
          </w:rPr>
          <w:fldChar w:fldCharType="end"/>
        </w:r>
      </w:hyperlink>
    </w:p>
    <w:p w14:paraId="1FB4067F" w14:textId="20828ECE" w:rsidR="000016DA" w:rsidRPr="000016DA" w:rsidRDefault="007311ED">
      <w:pPr>
        <w:pStyle w:val="TOC2"/>
        <w:rPr>
          <w:rFonts w:eastAsiaTheme="minorEastAsia"/>
          <w:smallCaps w:val="0"/>
          <w:noProof/>
          <w:sz w:val="16"/>
          <w:szCs w:val="16"/>
          <w:lang w:val="en-US"/>
        </w:rPr>
      </w:pPr>
      <w:hyperlink w:anchor="_Toc531355973" w:history="1">
        <w:r w:rsidR="000016DA" w:rsidRPr="000016DA">
          <w:rPr>
            <w:rStyle w:val="Hyperlink"/>
            <w:noProof/>
            <w:sz w:val="16"/>
            <w:szCs w:val="16"/>
            <w14:scene3d>
              <w14:camera w14:prst="orthographicFront"/>
              <w14:lightRig w14:rig="threePt" w14:dir="t">
                <w14:rot w14:lat="0" w14:lon="0" w14:rev="0"/>
              </w14:lightRig>
            </w14:scene3d>
          </w:rPr>
          <w:t>1.6</w:t>
        </w:r>
        <w:r w:rsidR="000016DA" w:rsidRPr="000016DA">
          <w:rPr>
            <w:rFonts w:eastAsiaTheme="minorEastAsia"/>
            <w:smallCaps w:val="0"/>
            <w:noProof/>
            <w:sz w:val="16"/>
            <w:szCs w:val="16"/>
            <w:lang w:val="en-US"/>
          </w:rPr>
          <w:tab/>
        </w:r>
        <w:r w:rsidR="000016DA" w:rsidRPr="000016DA">
          <w:rPr>
            <w:rStyle w:val="Hyperlink"/>
            <w:noProof/>
            <w:sz w:val="16"/>
            <w:szCs w:val="16"/>
          </w:rPr>
          <w:t>Key Technical Requirements</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_Toc531355973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5</w:t>
        </w:r>
        <w:r w:rsidR="000016DA" w:rsidRPr="000016DA">
          <w:rPr>
            <w:noProof/>
            <w:webHidden/>
            <w:sz w:val="16"/>
            <w:szCs w:val="16"/>
          </w:rPr>
          <w:fldChar w:fldCharType="end"/>
        </w:r>
      </w:hyperlink>
    </w:p>
    <w:p w14:paraId="5869E7D0" w14:textId="44DFEFD8" w:rsidR="000016DA" w:rsidRPr="000016DA" w:rsidRDefault="007311ED">
      <w:pPr>
        <w:pStyle w:val="TOC2"/>
        <w:rPr>
          <w:rFonts w:eastAsiaTheme="minorEastAsia"/>
          <w:smallCaps w:val="0"/>
          <w:noProof/>
          <w:sz w:val="16"/>
          <w:szCs w:val="16"/>
          <w:lang w:val="en-US"/>
        </w:rPr>
      </w:pPr>
      <w:hyperlink w:anchor="_Toc531355974" w:history="1">
        <w:r w:rsidR="000016DA" w:rsidRPr="000016DA">
          <w:rPr>
            <w:rStyle w:val="Hyperlink"/>
            <w:noProof/>
            <w:sz w:val="16"/>
            <w:szCs w:val="16"/>
            <w14:scene3d>
              <w14:camera w14:prst="orthographicFront"/>
              <w14:lightRig w14:rig="threePt" w14:dir="t">
                <w14:rot w14:lat="0" w14:lon="0" w14:rev="0"/>
              </w14:lightRig>
            </w14:scene3d>
          </w:rPr>
          <w:t>1.7</w:t>
        </w:r>
        <w:r w:rsidR="000016DA" w:rsidRPr="000016DA">
          <w:rPr>
            <w:rFonts w:eastAsiaTheme="minorEastAsia"/>
            <w:smallCaps w:val="0"/>
            <w:noProof/>
            <w:sz w:val="16"/>
            <w:szCs w:val="16"/>
            <w:lang w:val="en-US"/>
          </w:rPr>
          <w:tab/>
        </w:r>
        <w:r w:rsidR="000016DA" w:rsidRPr="000016DA">
          <w:rPr>
            <w:rStyle w:val="Hyperlink"/>
            <w:noProof/>
            <w:sz w:val="16"/>
            <w:szCs w:val="16"/>
          </w:rPr>
          <w:t>Technical R.A.I.D Log</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_Toc531355974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6</w:t>
        </w:r>
        <w:r w:rsidR="000016DA" w:rsidRPr="000016DA">
          <w:rPr>
            <w:noProof/>
            <w:webHidden/>
            <w:sz w:val="16"/>
            <w:szCs w:val="16"/>
          </w:rPr>
          <w:fldChar w:fldCharType="end"/>
        </w:r>
      </w:hyperlink>
    </w:p>
    <w:p w14:paraId="71EF00CF" w14:textId="6A4126D1" w:rsidR="000016DA" w:rsidRPr="000016DA" w:rsidRDefault="007311ED">
      <w:pPr>
        <w:pStyle w:val="TOC3"/>
        <w:rPr>
          <w:rFonts w:eastAsiaTheme="minorEastAsia"/>
          <w:noProof/>
          <w:szCs w:val="16"/>
          <w:lang w:val="en-US"/>
        </w:rPr>
      </w:pPr>
      <w:hyperlink w:anchor="_Toc531355975" w:history="1">
        <w:r w:rsidR="000016DA" w:rsidRPr="000016DA">
          <w:rPr>
            <w:rStyle w:val="Hyperlink"/>
            <w:noProof/>
            <w:szCs w:val="16"/>
            <w14:scene3d>
              <w14:camera w14:prst="orthographicFront"/>
              <w14:lightRig w14:rig="threePt" w14:dir="t">
                <w14:rot w14:lat="0" w14:lon="0" w14:rev="0"/>
              </w14:lightRig>
            </w14:scene3d>
          </w:rPr>
          <w:t>1.7.1</w:t>
        </w:r>
        <w:r w:rsidR="000016DA" w:rsidRPr="000016DA">
          <w:rPr>
            <w:rFonts w:eastAsiaTheme="minorEastAsia"/>
            <w:noProof/>
            <w:szCs w:val="16"/>
            <w:lang w:val="en-US"/>
          </w:rPr>
          <w:tab/>
        </w:r>
        <w:r w:rsidR="000016DA" w:rsidRPr="000016DA">
          <w:rPr>
            <w:rStyle w:val="Hyperlink"/>
            <w:noProof/>
            <w:szCs w:val="16"/>
          </w:rPr>
          <w:t>Risks</w:t>
        </w:r>
        <w:r w:rsidR="000016DA" w:rsidRPr="000016DA">
          <w:rPr>
            <w:noProof/>
            <w:webHidden/>
            <w:szCs w:val="16"/>
          </w:rPr>
          <w:tab/>
        </w:r>
        <w:r w:rsidR="000016DA" w:rsidRPr="000016DA">
          <w:rPr>
            <w:noProof/>
            <w:webHidden/>
            <w:szCs w:val="16"/>
          </w:rPr>
          <w:fldChar w:fldCharType="begin"/>
        </w:r>
        <w:r w:rsidR="000016DA" w:rsidRPr="000016DA">
          <w:rPr>
            <w:noProof/>
            <w:webHidden/>
            <w:szCs w:val="16"/>
          </w:rPr>
          <w:instrText xml:space="preserve"> PAGEREF _Toc531355975 \h </w:instrText>
        </w:r>
        <w:r w:rsidR="000016DA" w:rsidRPr="000016DA">
          <w:rPr>
            <w:noProof/>
            <w:webHidden/>
            <w:szCs w:val="16"/>
          </w:rPr>
        </w:r>
        <w:r w:rsidR="000016DA" w:rsidRPr="000016DA">
          <w:rPr>
            <w:noProof/>
            <w:webHidden/>
            <w:szCs w:val="16"/>
          </w:rPr>
          <w:fldChar w:fldCharType="separate"/>
        </w:r>
        <w:r w:rsidR="000016DA" w:rsidRPr="000016DA">
          <w:rPr>
            <w:noProof/>
            <w:webHidden/>
            <w:szCs w:val="16"/>
          </w:rPr>
          <w:t>6</w:t>
        </w:r>
        <w:r w:rsidR="000016DA" w:rsidRPr="000016DA">
          <w:rPr>
            <w:noProof/>
            <w:webHidden/>
            <w:szCs w:val="16"/>
          </w:rPr>
          <w:fldChar w:fldCharType="end"/>
        </w:r>
      </w:hyperlink>
    </w:p>
    <w:p w14:paraId="78FEF4C4" w14:textId="6242ED94" w:rsidR="000016DA" w:rsidRPr="000016DA" w:rsidRDefault="007311ED">
      <w:pPr>
        <w:pStyle w:val="TOC3"/>
        <w:rPr>
          <w:rFonts w:eastAsiaTheme="minorEastAsia"/>
          <w:noProof/>
          <w:szCs w:val="16"/>
          <w:lang w:val="en-US"/>
        </w:rPr>
      </w:pPr>
      <w:hyperlink w:anchor="_Toc531355976" w:history="1">
        <w:r w:rsidR="000016DA" w:rsidRPr="000016DA">
          <w:rPr>
            <w:rStyle w:val="Hyperlink"/>
            <w:noProof/>
            <w:szCs w:val="16"/>
            <w14:scene3d>
              <w14:camera w14:prst="orthographicFront"/>
              <w14:lightRig w14:rig="threePt" w14:dir="t">
                <w14:rot w14:lat="0" w14:lon="0" w14:rev="0"/>
              </w14:lightRig>
            </w14:scene3d>
          </w:rPr>
          <w:t>1.7.2</w:t>
        </w:r>
        <w:r w:rsidR="000016DA" w:rsidRPr="000016DA">
          <w:rPr>
            <w:rFonts w:eastAsiaTheme="minorEastAsia"/>
            <w:noProof/>
            <w:szCs w:val="16"/>
            <w:lang w:val="en-US"/>
          </w:rPr>
          <w:tab/>
        </w:r>
        <w:r w:rsidR="000016DA" w:rsidRPr="000016DA">
          <w:rPr>
            <w:rStyle w:val="Hyperlink"/>
            <w:noProof/>
            <w:szCs w:val="16"/>
          </w:rPr>
          <w:t>Issues</w:t>
        </w:r>
        <w:r w:rsidR="000016DA" w:rsidRPr="000016DA">
          <w:rPr>
            <w:noProof/>
            <w:webHidden/>
            <w:szCs w:val="16"/>
          </w:rPr>
          <w:tab/>
        </w:r>
        <w:r w:rsidR="000016DA" w:rsidRPr="000016DA">
          <w:rPr>
            <w:noProof/>
            <w:webHidden/>
            <w:szCs w:val="16"/>
          </w:rPr>
          <w:fldChar w:fldCharType="begin"/>
        </w:r>
        <w:r w:rsidR="000016DA" w:rsidRPr="000016DA">
          <w:rPr>
            <w:noProof/>
            <w:webHidden/>
            <w:szCs w:val="16"/>
          </w:rPr>
          <w:instrText xml:space="preserve"> PAGEREF _Toc531355976 \h </w:instrText>
        </w:r>
        <w:r w:rsidR="000016DA" w:rsidRPr="000016DA">
          <w:rPr>
            <w:noProof/>
            <w:webHidden/>
            <w:szCs w:val="16"/>
          </w:rPr>
        </w:r>
        <w:r w:rsidR="000016DA" w:rsidRPr="000016DA">
          <w:rPr>
            <w:noProof/>
            <w:webHidden/>
            <w:szCs w:val="16"/>
          </w:rPr>
          <w:fldChar w:fldCharType="separate"/>
        </w:r>
        <w:r w:rsidR="000016DA" w:rsidRPr="000016DA">
          <w:rPr>
            <w:noProof/>
            <w:webHidden/>
            <w:szCs w:val="16"/>
          </w:rPr>
          <w:t>6</w:t>
        </w:r>
        <w:r w:rsidR="000016DA" w:rsidRPr="000016DA">
          <w:rPr>
            <w:noProof/>
            <w:webHidden/>
            <w:szCs w:val="16"/>
          </w:rPr>
          <w:fldChar w:fldCharType="end"/>
        </w:r>
      </w:hyperlink>
    </w:p>
    <w:p w14:paraId="6800EEDF" w14:textId="6752535B" w:rsidR="000016DA" w:rsidRPr="000016DA" w:rsidRDefault="007311ED">
      <w:pPr>
        <w:pStyle w:val="TOC3"/>
        <w:rPr>
          <w:rFonts w:eastAsiaTheme="minorEastAsia"/>
          <w:noProof/>
          <w:szCs w:val="16"/>
          <w:lang w:val="en-US"/>
        </w:rPr>
      </w:pPr>
      <w:hyperlink w:anchor="_Toc531355977" w:history="1">
        <w:r w:rsidR="000016DA" w:rsidRPr="000016DA">
          <w:rPr>
            <w:rStyle w:val="Hyperlink"/>
            <w:noProof/>
            <w:szCs w:val="16"/>
            <w14:scene3d>
              <w14:camera w14:prst="orthographicFront"/>
              <w14:lightRig w14:rig="threePt" w14:dir="t">
                <w14:rot w14:lat="0" w14:lon="0" w14:rev="0"/>
              </w14:lightRig>
            </w14:scene3d>
          </w:rPr>
          <w:t>1.7.3</w:t>
        </w:r>
        <w:r w:rsidR="000016DA" w:rsidRPr="000016DA">
          <w:rPr>
            <w:rFonts w:eastAsiaTheme="minorEastAsia"/>
            <w:noProof/>
            <w:szCs w:val="16"/>
            <w:lang w:val="en-US"/>
          </w:rPr>
          <w:tab/>
        </w:r>
        <w:r w:rsidR="000016DA" w:rsidRPr="000016DA">
          <w:rPr>
            <w:rStyle w:val="Hyperlink"/>
            <w:noProof/>
            <w:szCs w:val="16"/>
          </w:rPr>
          <w:t>Assumptions</w:t>
        </w:r>
        <w:r w:rsidR="000016DA" w:rsidRPr="000016DA">
          <w:rPr>
            <w:noProof/>
            <w:webHidden/>
            <w:szCs w:val="16"/>
          </w:rPr>
          <w:tab/>
        </w:r>
        <w:r w:rsidR="000016DA" w:rsidRPr="000016DA">
          <w:rPr>
            <w:noProof/>
            <w:webHidden/>
            <w:szCs w:val="16"/>
          </w:rPr>
          <w:fldChar w:fldCharType="begin"/>
        </w:r>
        <w:r w:rsidR="000016DA" w:rsidRPr="000016DA">
          <w:rPr>
            <w:noProof/>
            <w:webHidden/>
            <w:szCs w:val="16"/>
          </w:rPr>
          <w:instrText xml:space="preserve"> PAGEREF _Toc531355977 \h </w:instrText>
        </w:r>
        <w:r w:rsidR="000016DA" w:rsidRPr="000016DA">
          <w:rPr>
            <w:noProof/>
            <w:webHidden/>
            <w:szCs w:val="16"/>
          </w:rPr>
        </w:r>
        <w:r w:rsidR="000016DA" w:rsidRPr="000016DA">
          <w:rPr>
            <w:noProof/>
            <w:webHidden/>
            <w:szCs w:val="16"/>
          </w:rPr>
          <w:fldChar w:fldCharType="separate"/>
        </w:r>
        <w:r w:rsidR="000016DA" w:rsidRPr="000016DA">
          <w:rPr>
            <w:noProof/>
            <w:webHidden/>
            <w:szCs w:val="16"/>
          </w:rPr>
          <w:t>6</w:t>
        </w:r>
        <w:r w:rsidR="000016DA" w:rsidRPr="000016DA">
          <w:rPr>
            <w:noProof/>
            <w:webHidden/>
            <w:szCs w:val="16"/>
          </w:rPr>
          <w:fldChar w:fldCharType="end"/>
        </w:r>
      </w:hyperlink>
    </w:p>
    <w:p w14:paraId="06D8E1F8" w14:textId="5C99BBFC" w:rsidR="000016DA" w:rsidRPr="000016DA" w:rsidRDefault="007311ED">
      <w:pPr>
        <w:pStyle w:val="TOC3"/>
        <w:rPr>
          <w:rFonts w:eastAsiaTheme="minorEastAsia"/>
          <w:noProof/>
          <w:szCs w:val="16"/>
          <w:lang w:val="en-US"/>
        </w:rPr>
      </w:pPr>
      <w:hyperlink w:anchor="_Toc531355978" w:history="1">
        <w:r w:rsidR="000016DA" w:rsidRPr="000016DA">
          <w:rPr>
            <w:rStyle w:val="Hyperlink"/>
            <w:noProof/>
            <w:szCs w:val="16"/>
            <w14:scene3d>
              <w14:camera w14:prst="orthographicFront"/>
              <w14:lightRig w14:rig="threePt" w14:dir="t">
                <w14:rot w14:lat="0" w14:lon="0" w14:rev="0"/>
              </w14:lightRig>
            </w14:scene3d>
          </w:rPr>
          <w:t>1.7.4</w:t>
        </w:r>
        <w:r w:rsidR="000016DA" w:rsidRPr="000016DA">
          <w:rPr>
            <w:rFonts w:eastAsiaTheme="minorEastAsia"/>
            <w:noProof/>
            <w:szCs w:val="16"/>
            <w:lang w:val="en-US"/>
          </w:rPr>
          <w:tab/>
        </w:r>
        <w:r w:rsidR="000016DA" w:rsidRPr="000016DA">
          <w:rPr>
            <w:rStyle w:val="Hyperlink"/>
            <w:noProof/>
            <w:szCs w:val="16"/>
          </w:rPr>
          <w:t>Dependencies</w:t>
        </w:r>
        <w:r w:rsidR="000016DA" w:rsidRPr="000016DA">
          <w:rPr>
            <w:noProof/>
            <w:webHidden/>
            <w:szCs w:val="16"/>
          </w:rPr>
          <w:tab/>
        </w:r>
        <w:r w:rsidR="000016DA" w:rsidRPr="000016DA">
          <w:rPr>
            <w:noProof/>
            <w:webHidden/>
            <w:szCs w:val="16"/>
          </w:rPr>
          <w:fldChar w:fldCharType="begin"/>
        </w:r>
        <w:r w:rsidR="000016DA" w:rsidRPr="000016DA">
          <w:rPr>
            <w:noProof/>
            <w:webHidden/>
            <w:szCs w:val="16"/>
          </w:rPr>
          <w:instrText xml:space="preserve"> PAGEREF _Toc531355978 \h </w:instrText>
        </w:r>
        <w:r w:rsidR="000016DA" w:rsidRPr="000016DA">
          <w:rPr>
            <w:noProof/>
            <w:webHidden/>
            <w:szCs w:val="16"/>
          </w:rPr>
        </w:r>
        <w:r w:rsidR="000016DA" w:rsidRPr="000016DA">
          <w:rPr>
            <w:noProof/>
            <w:webHidden/>
            <w:szCs w:val="16"/>
          </w:rPr>
          <w:fldChar w:fldCharType="separate"/>
        </w:r>
        <w:r w:rsidR="000016DA" w:rsidRPr="000016DA">
          <w:rPr>
            <w:noProof/>
            <w:webHidden/>
            <w:szCs w:val="16"/>
          </w:rPr>
          <w:t>7</w:t>
        </w:r>
        <w:r w:rsidR="000016DA" w:rsidRPr="000016DA">
          <w:rPr>
            <w:noProof/>
            <w:webHidden/>
            <w:szCs w:val="16"/>
          </w:rPr>
          <w:fldChar w:fldCharType="end"/>
        </w:r>
      </w:hyperlink>
    </w:p>
    <w:p w14:paraId="49618B5C" w14:textId="5228F1B3" w:rsidR="000016DA" w:rsidRPr="000016DA" w:rsidRDefault="007311ED">
      <w:pPr>
        <w:pStyle w:val="TOC2"/>
        <w:rPr>
          <w:rFonts w:eastAsiaTheme="minorEastAsia"/>
          <w:smallCaps w:val="0"/>
          <w:noProof/>
          <w:sz w:val="16"/>
          <w:szCs w:val="16"/>
          <w:lang w:val="en-US"/>
        </w:rPr>
      </w:pPr>
      <w:hyperlink w:anchor="_Toc531355979" w:history="1">
        <w:r w:rsidR="000016DA" w:rsidRPr="000016DA">
          <w:rPr>
            <w:rStyle w:val="Hyperlink"/>
            <w:noProof/>
            <w:sz w:val="16"/>
            <w:szCs w:val="16"/>
            <w14:scene3d>
              <w14:camera w14:prst="orthographicFront"/>
              <w14:lightRig w14:rig="threePt" w14:dir="t">
                <w14:rot w14:lat="0" w14:lon="0" w14:rev="0"/>
              </w14:lightRig>
            </w14:scene3d>
          </w:rPr>
          <w:t>1.8</w:t>
        </w:r>
        <w:r w:rsidR="000016DA" w:rsidRPr="000016DA">
          <w:rPr>
            <w:rFonts w:eastAsiaTheme="minorEastAsia"/>
            <w:smallCaps w:val="0"/>
            <w:noProof/>
            <w:sz w:val="16"/>
            <w:szCs w:val="16"/>
            <w:lang w:val="en-US"/>
          </w:rPr>
          <w:tab/>
        </w:r>
        <w:r w:rsidR="000016DA" w:rsidRPr="000016DA">
          <w:rPr>
            <w:rStyle w:val="Hyperlink"/>
            <w:noProof/>
            <w:sz w:val="16"/>
            <w:szCs w:val="16"/>
          </w:rPr>
          <w:t>Requirements Mapping</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_Toc531355979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7</w:t>
        </w:r>
        <w:r w:rsidR="000016DA" w:rsidRPr="000016DA">
          <w:rPr>
            <w:noProof/>
            <w:webHidden/>
            <w:sz w:val="16"/>
            <w:szCs w:val="16"/>
          </w:rPr>
          <w:fldChar w:fldCharType="end"/>
        </w:r>
      </w:hyperlink>
    </w:p>
    <w:p w14:paraId="3E2C1EF7" w14:textId="43706948" w:rsidR="000016DA" w:rsidRPr="000016DA" w:rsidRDefault="007311ED">
      <w:pPr>
        <w:pStyle w:val="TOC1"/>
        <w:rPr>
          <w:rFonts w:eastAsiaTheme="minorEastAsia"/>
          <w:b w:val="0"/>
          <w:caps w:val="0"/>
          <w:noProof/>
          <w:sz w:val="16"/>
          <w:szCs w:val="16"/>
          <w:lang w:val="en-US"/>
        </w:rPr>
      </w:pPr>
      <w:hyperlink w:anchor="_Toc531355980" w:history="1">
        <w:r w:rsidR="000016DA" w:rsidRPr="000016DA">
          <w:rPr>
            <w:rStyle w:val="Hyperlink"/>
            <w:noProof/>
            <w:sz w:val="16"/>
            <w:szCs w:val="16"/>
          </w:rPr>
          <w:t>2</w:t>
        </w:r>
        <w:r w:rsidR="000016DA" w:rsidRPr="000016DA">
          <w:rPr>
            <w:rFonts w:eastAsiaTheme="minorEastAsia"/>
            <w:b w:val="0"/>
            <w:caps w:val="0"/>
            <w:noProof/>
            <w:sz w:val="16"/>
            <w:szCs w:val="16"/>
            <w:lang w:val="en-US"/>
          </w:rPr>
          <w:tab/>
        </w:r>
        <w:r w:rsidR="000016DA" w:rsidRPr="000016DA">
          <w:rPr>
            <w:rStyle w:val="Hyperlink"/>
            <w:noProof/>
            <w:sz w:val="16"/>
            <w:szCs w:val="16"/>
          </w:rPr>
          <w:t>Solution Overview</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_Toc531355980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8</w:t>
        </w:r>
        <w:r w:rsidR="000016DA" w:rsidRPr="000016DA">
          <w:rPr>
            <w:noProof/>
            <w:webHidden/>
            <w:sz w:val="16"/>
            <w:szCs w:val="16"/>
          </w:rPr>
          <w:fldChar w:fldCharType="end"/>
        </w:r>
      </w:hyperlink>
    </w:p>
    <w:p w14:paraId="3DACBBB4" w14:textId="3E13F06B" w:rsidR="000016DA" w:rsidRPr="000016DA" w:rsidRDefault="007311ED">
      <w:pPr>
        <w:pStyle w:val="TOC2"/>
        <w:rPr>
          <w:rFonts w:eastAsiaTheme="minorEastAsia"/>
          <w:smallCaps w:val="0"/>
          <w:noProof/>
          <w:sz w:val="16"/>
          <w:szCs w:val="16"/>
          <w:lang w:val="en-US"/>
        </w:rPr>
      </w:pPr>
      <w:hyperlink w:anchor="_Toc531355981" w:history="1">
        <w:r w:rsidR="000016DA" w:rsidRPr="000016DA">
          <w:rPr>
            <w:rStyle w:val="Hyperlink"/>
            <w:noProof/>
            <w:sz w:val="16"/>
            <w:szCs w:val="16"/>
            <w14:scene3d>
              <w14:camera w14:prst="orthographicFront"/>
              <w14:lightRig w14:rig="threePt" w14:dir="t">
                <w14:rot w14:lat="0" w14:lon="0" w14:rev="0"/>
              </w14:lightRig>
            </w14:scene3d>
          </w:rPr>
          <w:t>2.1</w:t>
        </w:r>
        <w:r w:rsidR="000016DA" w:rsidRPr="000016DA">
          <w:rPr>
            <w:rFonts w:eastAsiaTheme="minorEastAsia"/>
            <w:smallCaps w:val="0"/>
            <w:noProof/>
            <w:sz w:val="16"/>
            <w:szCs w:val="16"/>
            <w:lang w:val="en-US"/>
          </w:rPr>
          <w:tab/>
        </w:r>
        <w:r w:rsidR="000016DA" w:rsidRPr="000016DA">
          <w:rPr>
            <w:rStyle w:val="Hyperlink"/>
            <w:noProof/>
            <w:sz w:val="16"/>
            <w:szCs w:val="16"/>
          </w:rPr>
          <w:t>Introduction</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_Toc531355981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8</w:t>
        </w:r>
        <w:r w:rsidR="000016DA" w:rsidRPr="000016DA">
          <w:rPr>
            <w:noProof/>
            <w:webHidden/>
            <w:sz w:val="16"/>
            <w:szCs w:val="16"/>
          </w:rPr>
          <w:fldChar w:fldCharType="end"/>
        </w:r>
      </w:hyperlink>
    </w:p>
    <w:p w14:paraId="26A9B74B" w14:textId="4B141097" w:rsidR="000016DA" w:rsidRPr="000016DA" w:rsidRDefault="007311ED">
      <w:pPr>
        <w:pStyle w:val="TOC2"/>
        <w:rPr>
          <w:rFonts w:eastAsiaTheme="minorEastAsia"/>
          <w:smallCaps w:val="0"/>
          <w:noProof/>
          <w:sz w:val="16"/>
          <w:szCs w:val="16"/>
          <w:lang w:val="en-US"/>
        </w:rPr>
      </w:pPr>
      <w:hyperlink w:anchor="_Toc531355982" w:history="1">
        <w:r w:rsidR="000016DA" w:rsidRPr="000016DA">
          <w:rPr>
            <w:rStyle w:val="Hyperlink"/>
            <w:noProof/>
            <w:sz w:val="16"/>
            <w:szCs w:val="16"/>
            <w14:scene3d>
              <w14:camera w14:prst="orthographicFront"/>
              <w14:lightRig w14:rig="threePt" w14:dir="t">
                <w14:rot w14:lat="0" w14:lon="0" w14:rev="0"/>
              </w14:lightRig>
            </w14:scene3d>
          </w:rPr>
          <w:t>2.2</w:t>
        </w:r>
        <w:r w:rsidR="000016DA" w:rsidRPr="000016DA">
          <w:rPr>
            <w:rFonts w:eastAsiaTheme="minorEastAsia"/>
            <w:smallCaps w:val="0"/>
            <w:noProof/>
            <w:sz w:val="16"/>
            <w:szCs w:val="16"/>
            <w:lang w:val="en-US"/>
          </w:rPr>
          <w:tab/>
        </w:r>
        <w:r w:rsidR="000016DA" w:rsidRPr="000016DA">
          <w:rPr>
            <w:rStyle w:val="Hyperlink"/>
            <w:noProof/>
            <w:sz w:val="16"/>
            <w:szCs w:val="16"/>
          </w:rPr>
          <w:t>Current State</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_Toc531355982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8</w:t>
        </w:r>
        <w:r w:rsidR="000016DA" w:rsidRPr="000016DA">
          <w:rPr>
            <w:noProof/>
            <w:webHidden/>
            <w:sz w:val="16"/>
            <w:szCs w:val="16"/>
          </w:rPr>
          <w:fldChar w:fldCharType="end"/>
        </w:r>
      </w:hyperlink>
    </w:p>
    <w:p w14:paraId="57E975FC" w14:textId="25515A0A" w:rsidR="000016DA" w:rsidRPr="000016DA" w:rsidRDefault="007311ED">
      <w:pPr>
        <w:pStyle w:val="TOC2"/>
        <w:rPr>
          <w:rFonts w:eastAsiaTheme="minorEastAsia"/>
          <w:smallCaps w:val="0"/>
          <w:noProof/>
          <w:sz w:val="16"/>
          <w:szCs w:val="16"/>
          <w:lang w:val="en-US"/>
        </w:rPr>
      </w:pPr>
      <w:hyperlink w:anchor="_Toc531355983" w:history="1">
        <w:r w:rsidR="000016DA" w:rsidRPr="000016DA">
          <w:rPr>
            <w:rStyle w:val="Hyperlink"/>
            <w:noProof/>
            <w:sz w:val="16"/>
            <w:szCs w:val="16"/>
            <w14:scene3d>
              <w14:camera w14:prst="orthographicFront"/>
              <w14:lightRig w14:rig="threePt" w14:dir="t">
                <w14:rot w14:lat="0" w14:lon="0" w14:rev="0"/>
              </w14:lightRig>
            </w14:scene3d>
          </w:rPr>
          <w:t>2.3</w:t>
        </w:r>
        <w:r w:rsidR="000016DA" w:rsidRPr="000016DA">
          <w:rPr>
            <w:rFonts w:eastAsiaTheme="minorEastAsia"/>
            <w:smallCaps w:val="0"/>
            <w:noProof/>
            <w:sz w:val="16"/>
            <w:szCs w:val="16"/>
            <w:lang w:val="en-US"/>
          </w:rPr>
          <w:tab/>
        </w:r>
        <w:r w:rsidR="000016DA" w:rsidRPr="000016DA">
          <w:rPr>
            <w:rStyle w:val="Hyperlink"/>
            <w:noProof/>
            <w:sz w:val="16"/>
            <w:szCs w:val="16"/>
          </w:rPr>
          <w:t>Transition State</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_Toc531355983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8</w:t>
        </w:r>
        <w:r w:rsidR="000016DA" w:rsidRPr="000016DA">
          <w:rPr>
            <w:noProof/>
            <w:webHidden/>
            <w:sz w:val="16"/>
            <w:szCs w:val="16"/>
          </w:rPr>
          <w:fldChar w:fldCharType="end"/>
        </w:r>
      </w:hyperlink>
    </w:p>
    <w:p w14:paraId="3260382A" w14:textId="75F95EFA" w:rsidR="000016DA" w:rsidRPr="000016DA" w:rsidRDefault="007311ED">
      <w:pPr>
        <w:pStyle w:val="TOC2"/>
        <w:rPr>
          <w:rFonts w:eastAsiaTheme="minorEastAsia"/>
          <w:smallCaps w:val="0"/>
          <w:noProof/>
          <w:sz w:val="16"/>
          <w:szCs w:val="16"/>
          <w:lang w:val="en-US"/>
        </w:rPr>
      </w:pPr>
      <w:hyperlink w:anchor="_Toc531355984" w:history="1">
        <w:r w:rsidR="000016DA" w:rsidRPr="000016DA">
          <w:rPr>
            <w:rStyle w:val="Hyperlink"/>
            <w:noProof/>
            <w:sz w:val="16"/>
            <w:szCs w:val="16"/>
            <w14:scene3d>
              <w14:camera w14:prst="orthographicFront"/>
              <w14:lightRig w14:rig="threePt" w14:dir="t">
                <w14:rot w14:lat="0" w14:lon="0" w14:rev="0"/>
              </w14:lightRig>
            </w14:scene3d>
          </w:rPr>
          <w:t>2.4</w:t>
        </w:r>
        <w:r w:rsidR="000016DA" w:rsidRPr="000016DA">
          <w:rPr>
            <w:rFonts w:eastAsiaTheme="minorEastAsia"/>
            <w:smallCaps w:val="0"/>
            <w:noProof/>
            <w:sz w:val="16"/>
            <w:szCs w:val="16"/>
            <w:lang w:val="en-US"/>
          </w:rPr>
          <w:tab/>
        </w:r>
        <w:r w:rsidR="000016DA" w:rsidRPr="000016DA">
          <w:rPr>
            <w:rStyle w:val="Hyperlink"/>
            <w:noProof/>
            <w:sz w:val="16"/>
            <w:szCs w:val="16"/>
          </w:rPr>
          <w:t>End State</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_Toc531355984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8</w:t>
        </w:r>
        <w:r w:rsidR="000016DA" w:rsidRPr="000016DA">
          <w:rPr>
            <w:noProof/>
            <w:webHidden/>
            <w:sz w:val="16"/>
            <w:szCs w:val="16"/>
          </w:rPr>
          <w:fldChar w:fldCharType="end"/>
        </w:r>
      </w:hyperlink>
    </w:p>
    <w:p w14:paraId="30576126" w14:textId="6612AFEA" w:rsidR="000016DA" w:rsidRPr="000016DA" w:rsidRDefault="007311ED">
      <w:pPr>
        <w:pStyle w:val="TOC1"/>
        <w:rPr>
          <w:rFonts w:eastAsiaTheme="minorEastAsia"/>
          <w:b w:val="0"/>
          <w:caps w:val="0"/>
          <w:noProof/>
          <w:sz w:val="16"/>
          <w:szCs w:val="16"/>
          <w:lang w:val="en-US"/>
        </w:rPr>
      </w:pPr>
      <w:hyperlink w:anchor="_Toc531355985" w:history="1">
        <w:r w:rsidR="000016DA" w:rsidRPr="000016DA">
          <w:rPr>
            <w:rStyle w:val="Hyperlink"/>
            <w:noProof/>
            <w:sz w:val="16"/>
            <w:szCs w:val="16"/>
          </w:rPr>
          <w:t>3</w:t>
        </w:r>
        <w:r w:rsidR="000016DA" w:rsidRPr="000016DA">
          <w:rPr>
            <w:rFonts w:eastAsiaTheme="minorEastAsia"/>
            <w:b w:val="0"/>
            <w:caps w:val="0"/>
            <w:noProof/>
            <w:sz w:val="16"/>
            <w:szCs w:val="16"/>
            <w:lang w:val="en-US"/>
          </w:rPr>
          <w:tab/>
        </w:r>
        <w:r w:rsidR="000016DA" w:rsidRPr="000016DA">
          <w:rPr>
            <w:rStyle w:val="Hyperlink"/>
            <w:noProof/>
            <w:sz w:val="16"/>
            <w:szCs w:val="16"/>
          </w:rPr>
          <w:t>Design Summary</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_Toc531355985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9</w:t>
        </w:r>
        <w:r w:rsidR="000016DA" w:rsidRPr="000016DA">
          <w:rPr>
            <w:noProof/>
            <w:webHidden/>
            <w:sz w:val="16"/>
            <w:szCs w:val="16"/>
          </w:rPr>
          <w:fldChar w:fldCharType="end"/>
        </w:r>
      </w:hyperlink>
    </w:p>
    <w:p w14:paraId="2336C9FF" w14:textId="682E1044" w:rsidR="000016DA" w:rsidRPr="000016DA" w:rsidRDefault="007311ED">
      <w:pPr>
        <w:pStyle w:val="TOC2"/>
        <w:rPr>
          <w:rFonts w:eastAsiaTheme="minorEastAsia"/>
          <w:smallCaps w:val="0"/>
          <w:noProof/>
          <w:sz w:val="16"/>
          <w:szCs w:val="16"/>
          <w:lang w:val="en-US"/>
        </w:rPr>
      </w:pPr>
      <w:hyperlink w:anchor="_Toc531355986" w:history="1">
        <w:r w:rsidR="000016DA" w:rsidRPr="000016DA">
          <w:rPr>
            <w:rStyle w:val="Hyperlink"/>
            <w:noProof/>
            <w:sz w:val="16"/>
            <w:szCs w:val="16"/>
            <w14:scene3d>
              <w14:camera w14:prst="orthographicFront"/>
              <w14:lightRig w14:rig="threePt" w14:dir="t">
                <w14:rot w14:lat="0" w14:lon="0" w14:rev="0"/>
              </w14:lightRig>
            </w14:scene3d>
          </w:rPr>
          <w:t>3.1</w:t>
        </w:r>
        <w:r w:rsidR="000016DA" w:rsidRPr="000016DA">
          <w:rPr>
            <w:rFonts w:eastAsiaTheme="minorEastAsia"/>
            <w:smallCaps w:val="0"/>
            <w:noProof/>
            <w:sz w:val="16"/>
            <w:szCs w:val="16"/>
            <w:lang w:val="en-US"/>
          </w:rPr>
          <w:tab/>
        </w:r>
        <w:r w:rsidR="000016DA" w:rsidRPr="000016DA">
          <w:rPr>
            <w:rStyle w:val="Hyperlink"/>
            <w:noProof/>
            <w:sz w:val="16"/>
            <w:szCs w:val="16"/>
          </w:rPr>
          <w:t>Design PrincIples</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_Toc531355986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9</w:t>
        </w:r>
        <w:r w:rsidR="000016DA" w:rsidRPr="000016DA">
          <w:rPr>
            <w:noProof/>
            <w:webHidden/>
            <w:sz w:val="16"/>
            <w:szCs w:val="16"/>
          </w:rPr>
          <w:fldChar w:fldCharType="end"/>
        </w:r>
      </w:hyperlink>
    </w:p>
    <w:p w14:paraId="07EFF14A" w14:textId="6A3BA76C" w:rsidR="000016DA" w:rsidRPr="000016DA" w:rsidRDefault="007311ED">
      <w:pPr>
        <w:pStyle w:val="TOC2"/>
        <w:rPr>
          <w:rFonts w:eastAsiaTheme="minorEastAsia"/>
          <w:smallCaps w:val="0"/>
          <w:noProof/>
          <w:sz w:val="16"/>
          <w:szCs w:val="16"/>
          <w:lang w:val="en-US"/>
        </w:rPr>
      </w:pPr>
      <w:hyperlink w:anchor="_Toc531355987" w:history="1">
        <w:r w:rsidR="000016DA" w:rsidRPr="000016DA">
          <w:rPr>
            <w:rStyle w:val="Hyperlink"/>
            <w:noProof/>
            <w:sz w:val="16"/>
            <w:szCs w:val="16"/>
            <w14:scene3d>
              <w14:camera w14:prst="orthographicFront"/>
              <w14:lightRig w14:rig="threePt" w14:dir="t">
                <w14:rot w14:lat="0" w14:lon="0" w14:rev="0"/>
              </w14:lightRig>
            </w14:scene3d>
          </w:rPr>
          <w:t>3.2</w:t>
        </w:r>
        <w:r w:rsidR="000016DA" w:rsidRPr="000016DA">
          <w:rPr>
            <w:rFonts w:eastAsiaTheme="minorEastAsia"/>
            <w:smallCaps w:val="0"/>
            <w:noProof/>
            <w:sz w:val="16"/>
            <w:szCs w:val="16"/>
            <w:lang w:val="en-US"/>
          </w:rPr>
          <w:tab/>
        </w:r>
        <w:r w:rsidR="000016DA" w:rsidRPr="000016DA">
          <w:rPr>
            <w:rStyle w:val="Hyperlink"/>
            <w:noProof/>
            <w:sz w:val="16"/>
            <w:szCs w:val="16"/>
          </w:rPr>
          <w:t>Design Decisions</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_Toc531355987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9</w:t>
        </w:r>
        <w:r w:rsidR="000016DA" w:rsidRPr="000016DA">
          <w:rPr>
            <w:noProof/>
            <w:webHidden/>
            <w:sz w:val="16"/>
            <w:szCs w:val="16"/>
          </w:rPr>
          <w:fldChar w:fldCharType="end"/>
        </w:r>
      </w:hyperlink>
    </w:p>
    <w:p w14:paraId="1B085976" w14:textId="3A47933D" w:rsidR="000016DA" w:rsidRPr="000016DA" w:rsidRDefault="007311ED">
      <w:pPr>
        <w:pStyle w:val="TOC2"/>
        <w:rPr>
          <w:rFonts w:eastAsiaTheme="minorEastAsia"/>
          <w:smallCaps w:val="0"/>
          <w:noProof/>
          <w:sz w:val="16"/>
          <w:szCs w:val="16"/>
          <w:lang w:val="en-US"/>
        </w:rPr>
      </w:pPr>
      <w:hyperlink w:anchor="_Toc531355988" w:history="1">
        <w:r w:rsidR="000016DA" w:rsidRPr="000016DA">
          <w:rPr>
            <w:rStyle w:val="Hyperlink"/>
            <w:noProof/>
            <w:sz w:val="16"/>
            <w:szCs w:val="16"/>
            <w14:scene3d>
              <w14:camera w14:prst="orthographicFront"/>
              <w14:lightRig w14:rig="threePt" w14:dir="t">
                <w14:rot w14:lat="0" w14:lon="0" w14:rev="0"/>
              </w14:lightRig>
            </w14:scene3d>
          </w:rPr>
          <w:t>3.3</w:t>
        </w:r>
        <w:r w:rsidR="000016DA" w:rsidRPr="000016DA">
          <w:rPr>
            <w:rFonts w:eastAsiaTheme="minorEastAsia"/>
            <w:smallCaps w:val="0"/>
            <w:noProof/>
            <w:sz w:val="16"/>
            <w:szCs w:val="16"/>
            <w:lang w:val="en-US"/>
          </w:rPr>
          <w:tab/>
        </w:r>
        <w:r w:rsidR="000016DA" w:rsidRPr="000016DA">
          <w:rPr>
            <w:rStyle w:val="Hyperlink"/>
            <w:noProof/>
            <w:sz w:val="16"/>
            <w:szCs w:val="16"/>
          </w:rPr>
          <w:t>Security Controls</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_Toc531355988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9</w:t>
        </w:r>
        <w:r w:rsidR="000016DA" w:rsidRPr="000016DA">
          <w:rPr>
            <w:noProof/>
            <w:webHidden/>
            <w:sz w:val="16"/>
            <w:szCs w:val="16"/>
          </w:rPr>
          <w:fldChar w:fldCharType="end"/>
        </w:r>
      </w:hyperlink>
    </w:p>
    <w:p w14:paraId="2A5CB279" w14:textId="25799DD3" w:rsidR="000016DA" w:rsidRPr="000016DA" w:rsidRDefault="007311ED">
      <w:pPr>
        <w:pStyle w:val="TOC1"/>
        <w:rPr>
          <w:rFonts w:eastAsiaTheme="minorEastAsia"/>
          <w:b w:val="0"/>
          <w:caps w:val="0"/>
          <w:noProof/>
          <w:sz w:val="16"/>
          <w:szCs w:val="16"/>
          <w:lang w:val="en-US"/>
        </w:rPr>
      </w:pPr>
      <w:hyperlink w:anchor="_Toc531355989" w:history="1">
        <w:r w:rsidR="000016DA" w:rsidRPr="000016DA">
          <w:rPr>
            <w:rStyle w:val="Hyperlink"/>
            <w:noProof/>
            <w:sz w:val="16"/>
            <w:szCs w:val="16"/>
          </w:rPr>
          <w:t>4</w:t>
        </w:r>
        <w:r w:rsidR="000016DA" w:rsidRPr="000016DA">
          <w:rPr>
            <w:rFonts w:eastAsiaTheme="minorEastAsia"/>
            <w:b w:val="0"/>
            <w:caps w:val="0"/>
            <w:noProof/>
            <w:sz w:val="16"/>
            <w:szCs w:val="16"/>
            <w:lang w:val="en-US"/>
          </w:rPr>
          <w:tab/>
        </w:r>
        <w:r w:rsidR="000016DA" w:rsidRPr="000016DA">
          <w:rPr>
            <w:rStyle w:val="Hyperlink"/>
            <w:noProof/>
            <w:sz w:val="16"/>
            <w:szCs w:val="16"/>
          </w:rPr>
          <w:t>Client Remote access</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_Toc531355989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10</w:t>
        </w:r>
        <w:r w:rsidR="000016DA" w:rsidRPr="000016DA">
          <w:rPr>
            <w:noProof/>
            <w:webHidden/>
            <w:sz w:val="16"/>
            <w:szCs w:val="16"/>
          </w:rPr>
          <w:fldChar w:fldCharType="end"/>
        </w:r>
      </w:hyperlink>
    </w:p>
    <w:p w14:paraId="4137A50C" w14:textId="5BA6AB5D" w:rsidR="000016DA" w:rsidRPr="000016DA" w:rsidRDefault="007311ED">
      <w:pPr>
        <w:pStyle w:val="TOC2"/>
        <w:rPr>
          <w:rFonts w:eastAsiaTheme="minorEastAsia"/>
          <w:smallCaps w:val="0"/>
          <w:noProof/>
          <w:sz w:val="16"/>
          <w:szCs w:val="16"/>
          <w:lang w:val="en-US"/>
        </w:rPr>
      </w:pPr>
      <w:hyperlink w:anchor="_Toc531355990" w:history="1">
        <w:r w:rsidR="000016DA" w:rsidRPr="000016DA">
          <w:rPr>
            <w:rStyle w:val="Hyperlink"/>
            <w:noProof/>
            <w:sz w:val="16"/>
            <w:szCs w:val="16"/>
            <w14:scene3d>
              <w14:camera w14:prst="orthographicFront"/>
              <w14:lightRig w14:rig="threePt" w14:dir="t">
                <w14:rot w14:lat="0" w14:lon="0" w14:rev="0"/>
              </w14:lightRig>
            </w14:scene3d>
          </w:rPr>
          <w:t>4.1</w:t>
        </w:r>
        <w:r w:rsidR="000016DA" w:rsidRPr="000016DA">
          <w:rPr>
            <w:rFonts w:eastAsiaTheme="minorEastAsia"/>
            <w:smallCaps w:val="0"/>
            <w:noProof/>
            <w:sz w:val="16"/>
            <w:szCs w:val="16"/>
            <w:lang w:val="en-US"/>
          </w:rPr>
          <w:tab/>
        </w:r>
        <w:r w:rsidR="000016DA" w:rsidRPr="000016DA">
          <w:rPr>
            <w:rStyle w:val="Hyperlink"/>
            <w:noProof/>
            <w:sz w:val="16"/>
            <w:szCs w:val="16"/>
          </w:rPr>
          <w:t>Client Internet Connectivity</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_Toc531355990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10</w:t>
        </w:r>
        <w:r w:rsidR="000016DA" w:rsidRPr="000016DA">
          <w:rPr>
            <w:noProof/>
            <w:webHidden/>
            <w:sz w:val="16"/>
            <w:szCs w:val="16"/>
          </w:rPr>
          <w:fldChar w:fldCharType="end"/>
        </w:r>
      </w:hyperlink>
    </w:p>
    <w:p w14:paraId="0EC39614" w14:textId="57AE4C8B" w:rsidR="000016DA" w:rsidRPr="000016DA" w:rsidRDefault="007311ED">
      <w:pPr>
        <w:pStyle w:val="TOC2"/>
        <w:rPr>
          <w:rFonts w:eastAsiaTheme="minorEastAsia"/>
          <w:smallCaps w:val="0"/>
          <w:noProof/>
          <w:sz w:val="16"/>
          <w:szCs w:val="16"/>
          <w:lang w:val="en-US"/>
        </w:rPr>
      </w:pPr>
      <w:hyperlink w:anchor="_Toc531355991" w:history="1">
        <w:r w:rsidR="000016DA" w:rsidRPr="000016DA">
          <w:rPr>
            <w:rStyle w:val="Hyperlink"/>
            <w:noProof/>
            <w:sz w:val="16"/>
            <w:szCs w:val="16"/>
            <w14:scene3d>
              <w14:camera w14:prst="orthographicFront"/>
              <w14:lightRig w14:rig="threePt" w14:dir="t">
                <w14:rot w14:lat="0" w14:lon="0" w14:rev="0"/>
              </w14:lightRig>
            </w14:scene3d>
          </w:rPr>
          <w:t>4.2</w:t>
        </w:r>
        <w:r w:rsidR="000016DA" w:rsidRPr="000016DA">
          <w:rPr>
            <w:rFonts w:eastAsiaTheme="minorEastAsia"/>
            <w:smallCaps w:val="0"/>
            <w:noProof/>
            <w:sz w:val="16"/>
            <w:szCs w:val="16"/>
            <w:lang w:val="en-US"/>
          </w:rPr>
          <w:tab/>
        </w:r>
        <w:r w:rsidR="000016DA" w:rsidRPr="000016DA">
          <w:rPr>
            <w:rStyle w:val="Hyperlink"/>
            <w:noProof/>
            <w:sz w:val="16"/>
            <w:szCs w:val="16"/>
          </w:rPr>
          <w:t>VPN Gateway Internet Connectivity</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_Toc531355991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10</w:t>
        </w:r>
        <w:r w:rsidR="000016DA" w:rsidRPr="000016DA">
          <w:rPr>
            <w:noProof/>
            <w:webHidden/>
            <w:sz w:val="16"/>
            <w:szCs w:val="16"/>
          </w:rPr>
          <w:fldChar w:fldCharType="end"/>
        </w:r>
      </w:hyperlink>
    </w:p>
    <w:p w14:paraId="00613325" w14:textId="6C0CFA9E" w:rsidR="000016DA" w:rsidRPr="000016DA" w:rsidRDefault="007311ED">
      <w:pPr>
        <w:pStyle w:val="TOC2"/>
        <w:rPr>
          <w:rFonts w:eastAsiaTheme="minorEastAsia"/>
          <w:smallCaps w:val="0"/>
          <w:noProof/>
          <w:sz w:val="16"/>
          <w:szCs w:val="16"/>
          <w:lang w:val="en-US"/>
        </w:rPr>
      </w:pPr>
      <w:hyperlink w:anchor="_Toc531355992" w:history="1">
        <w:r w:rsidR="000016DA" w:rsidRPr="000016DA">
          <w:rPr>
            <w:rStyle w:val="Hyperlink"/>
            <w:noProof/>
            <w:sz w:val="16"/>
            <w:szCs w:val="16"/>
            <w14:scene3d>
              <w14:camera w14:prst="orthographicFront"/>
              <w14:lightRig w14:rig="threePt" w14:dir="t">
                <w14:rot w14:lat="0" w14:lon="0" w14:rev="0"/>
              </w14:lightRig>
            </w14:scene3d>
          </w:rPr>
          <w:t>4.3</w:t>
        </w:r>
        <w:r w:rsidR="000016DA" w:rsidRPr="000016DA">
          <w:rPr>
            <w:rFonts w:eastAsiaTheme="minorEastAsia"/>
            <w:smallCaps w:val="0"/>
            <w:noProof/>
            <w:sz w:val="16"/>
            <w:szCs w:val="16"/>
            <w:lang w:val="en-US"/>
          </w:rPr>
          <w:tab/>
        </w:r>
        <w:r w:rsidR="000016DA" w:rsidRPr="000016DA">
          <w:rPr>
            <w:rStyle w:val="Hyperlink"/>
            <w:noProof/>
            <w:sz w:val="16"/>
            <w:szCs w:val="16"/>
          </w:rPr>
          <w:t>Cisco AnyConnect</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_Toc531355992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10</w:t>
        </w:r>
        <w:r w:rsidR="000016DA" w:rsidRPr="000016DA">
          <w:rPr>
            <w:noProof/>
            <w:webHidden/>
            <w:sz w:val="16"/>
            <w:szCs w:val="16"/>
          </w:rPr>
          <w:fldChar w:fldCharType="end"/>
        </w:r>
      </w:hyperlink>
    </w:p>
    <w:p w14:paraId="2BF3B68F" w14:textId="19B5A7E5" w:rsidR="000016DA" w:rsidRPr="000016DA" w:rsidRDefault="007311ED">
      <w:pPr>
        <w:pStyle w:val="TOC2"/>
        <w:rPr>
          <w:rFonts w:eastAsiaTheme="minorEastAsia"/>
          <w:smallCaps w:val="0"/>
          <w:noProof/>
          <w:sz w:val="16"/>
          <w:szCs w:val="16"/>
          <w:lang w:val="en-US"/>
        </w:rPr>
      </w:pPr>
      <w:hyperlink w:anchor="_Toc531355993" w:history="1">
        <w:r w:rsidR="000016DA" w:rsidRPr="000016DA">
          <w:rPr>
            <w:rStyle w:val="Hyperlink"/>
            <w:noProof/>
            <w:sz w:val="16"/>
            <w:szCs w:val="16"/>
            <w14:scene3d>
              <w14:camera w14:prst="orthographicFront"/>
              <w14:lightRig w14:rig="threePt" w14:dir="t">
                <w14:rot w14:lat="0" w14:lon="0" w14:rev="0"/>
              </w14:lightRig>
            </w14:scene3d>
          </w:rPr>
          <w:t>4.4</w:t>
        </w:r>
        <w:r w:rsidR="000016DA" w:rsidRPr="000016DA">
          <w:rPr>
            <w:rFonts w:eastAsiaTheme="minorEastAsia"/>
            <w:smallCaps w:val="0"/>
            <w:noProof/>
            <w:sz w:val="16"/>
            <w:szCs w:val="16"/>
            <w:lang w:val="en-US"/>
          </w:rPr>
          <w:tab/>
        </w:r>
        <w:r w:rsidR="000016DA" w:rsidRPr="000016DA">
          <w:rPr>
            <w:rStyle w:val="Hyperlink"/>
            <w:noProof/>
            <w:sz w:val="16"/>
            <w:szCs w:val="16"/>
          </w:rPr>
          <w:t>Security Controls</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_Toc531355993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11</w:t>
        </w:r>
        <w:r w:rsidR="000016DA" w:rsidRPr="000016DA">
          <w:rPr>
            <w:noProof/>
            <w:webHidden/>
            <w:sz w:val="16"/>
            <w:szCs w:val="16"/>
          </w:rPr>
          <w:fldChar w:fldCharType="end"/>
        </w:r>
      </w:hyperlink>
    </w:p>
    <w:p w14:paraId="3FAF548E" w14:textId="32E58FC3" w:rsidR="000016DA" w:rsidRPr="000016DA" w:rsidRDefault="007311ED">
      <w:pPr>
        <w:pStyle w:val="TOC1"/>
        <w:rPr>
          <w:rFonts w:eastAsiaTheme="minorEastAsia"/>
          <w:b w:val="0"/>
          <w:caps w:val="0"/>
          <w:noProof/>
          <w:sz w:val="16"/>
          <w:szCs w:val="16"/>
          <w:lang w:val="en-US"/>
        </w:rPr>
      </w:pPr>
      <w:hyperlink w:anchor="_Toc531355994" w:history="1">
        <w:r w:rsidR="000016DA" w:rsidRPr="000016DA">
          <w:rPr>
            <w:rStyle w:val="Hyperlink"/>
            <w:noProof/>
            <w:sz w:val="16"/>
            <w:szCs w:val="16"/>
          </w:rPr>
          <w:t>5</w:t>
        </w:r>
        <w:r w:rsidR="000016DA" w:rsidRPr="000016DA">
          <w:rPr>
            <w:rFonts w:eastAsiaTheme="minorEastAsia"/>
            <w:b w:val="0"/>
            <w:caps w:val="0"/>
            <w:noProof/>
            <w:sz w:val="16"/>
            <w:szCs w:val="16"/>
            <w:lang w:val="en-US"/>
          </w:rPr>
          <w:tab/>
        </w:r>
        <w:r w:rsidR="000016DA" w:rsidRPr="000016DA">
          <w:rPr>
            <w:rStyle w:val="Hyperlink"/>
            <w:noProof/>
            <w:sz w:val="16"/>
            <w:szCs w:val="16"/>
          </w:rPr>
          <w:t>End user compute</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_Toc531355994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13</w:t>
        </w:r>
        <w:r w:rsidR="000016DA" w:rsidRPr="000016DA">
          <w:rPr>
            <w:noProof/>
            <w:webHidden/>
            <w:sz w:val="16"/>
            <w:szCs w:val="16"/>
          </w:rPr>
          <w:fldChar w:fldCharType="end"/>
        </w:r>
      </w:hyperlink>
    </w:p>
    <w:p w14:paraId="444BB430" w14:textId="666434E2" w:rsidR="000016DA" w:rsidRPr="000016DA" w:rsidRDefault="007311ED">
      <w:pPr>
        <w:pStyle w:val="TOC2"/>
        <w:rPr>
          <w:rFonts w:eastAsiaTheme="minorEastAsia"/>
          <w:smallCaps w:val="0"/>
          <w:noProof/>
          <w:sz w:val="16"/>
          <w:szCs w:val="16"/>
          <w:lang w:val="en-US"/>
        </w:rPr>
      </w:pPr>
      <w:hyperlink w:anchor="_Toc531355995" w:history="1">
        <w:r w:rsidR="000016DA" w:rsidRPr="000016DA">
          <w:rPr>
            <w:rStyle w:val="Hyperlink"/>
            <w:noProof/>
            <w:sz w:val="16"/>
            <w:szCs w:val="16"/>
            <w14:scene3d>
              <w14:camera w14:prst="orthographicFront"/>
              <w14:lightRig w14:rig="threePt" w14:dir="t">
                <w14:rot w14:lat="0" w14:lon="0" w14:rev="0"/>
              </w14:lightRig>
            </w14:scene3d>
          </w:rPr>
          <w:t>5.1</w:t>
        </w:r>
        <w:r w:rsidR="000016DA" w:rsidRPr="000016DA">
          <w:rPr>
            <w:rFonts w:eastAsiaTheme="minorEastAsia"/>
            <w:smallCaps w:val="0"/>
            <w:noProof/>
            <w:sz w:val="16"/>
            <w:szCs w:val="16"/>
            <w:lang w:val="en-US"/>
          </w:rPr>
          <w:tab/>
        </w:r>
        <w:r w:rsidR="000016DA" w:rsidRPr="000016DA">
          <w:rPr>
            <w:rStyle w:val="Hyperlink"/>
            <w:noProof/>
            <w:sz w:val="16"/>
            <w:szCs w:val="16"/>
          </w:rPr>
          <w:t>Microsoft Windows 8</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_Toc531355995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13</w:t>
        </w:r>
        <w:r w:rsidR="000016DA" w:rsidRPr="000016DA">
          <w:rPr>
            <w:noProof/>
            <w:webHidden/>
            <w:sz w:val="16"/>
            <w:szCs w:val="16"/>
          </w:rPr>
          <w:fldChar w:fldCharType="end"/>
        </w:r>
      </w:hyperlink>
    </w:p>
    <w:p w14:paraId="274C5ECB" w14:textId="7C7776D8" w:rsidR="000016DA" w:rsidRPr="000016DA" w:rsidRDefault="007311ED">
      <w:pPr>
        <w:pStyle w:val="TOC2"/>
        <w:rPr>
          <w:rFonts w:eastAsiaTheme="minorEastAsia"/>
          <w:smallCaps w:val="0"/>
          <w:noProof/>
          <w:sz w:val="16"/>
          <w:szCs w:val="16"/>
          <w:lang w:val="en-US"/>
        </w:rPr>
      </w:pPr>
      <w:hyperlink w:anchor="_Toc531355996" w:history="1">
        <w:r w:rsidR="000016DA" w:rsidRPr="000016DA">
          <w:rPr>
            <w:rStyle w:val="Hyperlink"/>
            <w:noProof/>
            <w:sz w:val="16"/>
            <w:szCs w:val="16"/>
            <w14:scene3d>
              <w14:camera w14:prst="orthographicFront"/>
              <w14:lightRig w14:rig="threePt" w14:dir="t">
                <w14:rot w14:lat="0" w14:lon="0" w14:rev="0"/>
              </w14:lightRig>
            </w14:scene3d>
          </w:rPr>
          <w:t>5.2</w:t>
        </w:r>
        <w:r w:rsidR="000016DA" w:rsidRPr="000016DA">
          <w:rPr>
            <w:rFonts w:eastAsiaTheme="minorEastAsia"/>
            <w:smallCaps w:val="0"/>
            <w:noProof/>
            <w:sz w:val="16"/>
            <w:szCs w:val="16"/>
            <w:lang w:val="en-US"/>
          </w:rPr>
          <w:tab/>
        </w:r>
        <w:r w:rsidR="000016DA" w:rsidRPr="000016DA">
          <w:rPr>
            <w:rStyle w:val="Hyperlink"/>
            <w:noProof/>
            <w:sz w:val="16"/>
            <w:szCs w:val="16"/>
          </w:rPr>
          <w:t>Security Controls</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_Toc531355996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13</w:t>
        </w:r>
        <w:r w:rsidR="000016DA" w:rsidRPr="000016DA">
          <w:rPr>
            <w:noProof/>
            <w:webHidden/>
            <w:sz w:val="16"/>
            <w:szCs w:val="16"/>
          </w:rPr>
          <w:fldChar w:fldCharType="end"/>
        </w:r>
      </w:hyperlink>
    </w:p>
    <w:p w14:paraId="37DD64EB" w14:textId="6BAA76AE" w:rsidR="000016DA" w:rsidRPr="000016DA" w:rsidRDefault="007311ED">
      <w:pPr>
        <w:pStyle w:val="TOC1"/>
        <w:rPr>
          <w:rFonts w:eastAsiaTheme="minorEastAsia"/>
          <w:b w:val="0"/>
          <w:caps w:val="0"/>
          <w:noProof/>
          <w:sz w:val="16"/>
          <w:szCs w:val="16"/>
          <w:lang w:val="en-US"/>
        </w:rPr>
      </w:pPr>
      <w:hyperlink w:anchor="_Toc531355997" w:history="1">
        <w:r w:rsidR="000016DA" w:rsidRPr="000016DA">
          <w:rPr>
            <w:rStyle w:val="Hyperlink"/>
            <w:noProof/>
            <w:sz w:val="16"/>
            <w:szCs w:val="16"/>
          </w:rPr>
          <w:t>6</w:t>
        </w:r>
        <w:r w:rsidR="000016DA" w:rsidRPr="000016DA">
          <w:rPr>
            <w:rFonts w:eastAsiaTheme="minorEastAsia"/>
            <w:b w:val="0"/>
            <w:caps w:val="0"/>
            <w:noProof/>
            <w:sz w:val="16"/>
            <w:szCs w:val="16"/>
            <w:lang w:val="en-US"/>
          </w:rPr>
          <w:tab/>
        </w:r>
        <w:r w:rsidR="000016DA" w:rsidRPr="000016DA">
          <w:rPr>
            <w:rStyle w:val="Hyperlink"/>
            <w:noProof/>
            <w:sz w:val="16"/>
            <w:szCs w:val="16"/>
          </w:rPr>
          <w:t>microsoft office 365 &amp; collaboration</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_Toc531355997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14</w:t>
        </w:r>
        <w:r w:rsidR="000016DA" w:rsidRPr="000016DA">
          <w:rPr>
            <w:noProof/>
            <w:webHidden/>
            <w:sz w:val="16"/>
            <w:szCs w:val="16"/>
          </w:rPr>
          <w:fldChar w:fldCharType="end"/>
        </w:r>
      </w:hyperlink>
    </w:p>
    <w:p w14:paraId="437556AD" w14:textId="449C3215" w:rsidR="000016DA" w:rsidRPr="000016DA" w:rsidRDefault="007311ED">
      <w:pPr>
        <w:pStyle w:val="TOC2"/>
        <w:rPr>
          <w:rFonts w:eastAsiaTheme="minorEastAsia"/>
          <w:smallCaps w:val="0"/>
          <w:noProof/>
          <w:sz w:val="16"/>
          <w:szCs w:val="16"/>
          <w:lang w:val="en-US"/>
        </w:rPr>
      </w:pPr>
      <w:hyperlink w:anchor="_Toc531355998" w:history="1">
        <w:r w:rsidR="000016DA" w:rsidRPr="000016DA">
          <w:rPr>
            <w:rStyle w:val="Hyperlink"/>
            <w:noProof/>
            <w:sz w:val="16"/>
            <w:szCs w:val="16"/>
            <w14:scene3d>
              <w14:camera w14:prst="orthographicFront"/>
              <w14:lightRig w14:rig="threePt" w14:dir="t">
                <w14:rot w14:lat="0" w14:lon="0" w14:rev="0"/>
              </w14:lightRig>
            </w14:scene3d>
          </w:rPr>
          <w:t>6.1</w:t>
        </w:r>
        <w:r w:rsidR="000016DA" w:rsidRPr="000016DA">
          <w:rPr>
            <w:rFonts w:eastAsiaTheme="minorEastAsia"/>
            <w:smallCaps w:val="0"/>
            <w:noProof/>
            <w:sz w:val="16"/>
            <w:szCs w:val="16"/>
            <w:lang w:val="en-US"/>
          </w:rPr>
          <w:tab/>
        </w:r>
        <w:r w:rsidR="000016DA" w:rsidRPr="000016DA">
          <w:rPr>
            <w:rStyle w:val="Hyperlink"/>
            <w:noProof/>
            <w:sz w:val="16"/>
            <w:szCs w:val="16"/>
          </w:rPr>
          <w:t>Domains and configuration</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_Toc531355998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15</w:t>
        </w:r>
        <w:r w:rsidR="000016DA" w:rsidRPr="000016DA">
          <w:rPr>
            <w:noProof/>
            <w:webHidden/>
            <w:sz w:val="16"/>
            <w:szCs w:val="16"/>
          </w:rPr>
          <w:fldChar w:fldCharType="end"/>
        </w:r>
      </w:hyperlink>
    </w:p>
    <w:p w14:paraId="078AF362" w14:textId="20499A0E" w:rsidR="000016DA" w:rsidRPr="000016DA" w:rsidRDefault="007311ED">
      <w:pPr>
        <w:pStyle w:val="TOC2"/>
        <w:rPr>
          <w:rFonts w:eastAsiaTheme="minorEastAsia"/>
          <w:smallCaps w:val="0"/>
          <w:noProof/>
          <w:sz w:val="16"/>
          <w:szCs w:val="16"/>
          <w:lang w:val="en-US"/>
        </w:rPr>
      </w:pPr>
      <w:hyperlink w:anchor="_Toc531355999" w:history="1">
        <w:r w:rsidR="000016DA" w:rsidRPr="000016DA">
          <w:rPr>
            <w:rStyle w:val="Hyperlink"/>
            <w:noProof/>
            <w:sz w:val="16"/>
            <w:szCs w:val="16"/>
            <w14:scene3d>
              <w14:camera w14:prst="orthographicFront"/>
              <w14:lightRig w14:rig="threePt" w14:dir="t">
                <w14:rot w14:lat="0" w14:lon="0" w14:rev="0"/>
              </w14:lightRig>
            </w14:scene3d>
          </w:rPr>
          <w:t>6.2</w:t>
        </w:r>
        <w:r w:rsidR="000016DA" w:rsidRPr="000016DA">
          <w:rPr>
            <w:rFonts w:eastAsiaTheme="minorEastAsia"/>
            <w:smallCaps w:val="0"/>
            <w:noProof/>
            <w:sz w:val="16"/>
            <w:szCs w:val="16"/>
            <w:lang w:val="en-US"/>
          </w:rPr>
          <w:tab/>
        </w:r>
        <w:r w:rsidR="000016DA" w:rsidRPr="000016DA">
          <w:rPr>
            <w:rStyle w:val="Hyperlink"/>
            <w:noProof/>
            <w:sz w:val="16"/>
            <w:szCs w:val="16"/>
          </w:rPr>
          <w:t>Email Hygiene and Routing</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_Toc531355999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15</w:t>
        </w:r>
        <w:r w:rsidR="000016DA" w:rsidRPr="000016DA">
          <w:rPr>
            <w:noProof/>
            <w:webHidden/>
            <w:sz w:val="16"/>
            <w:szCs w:val="16"/>
          </w:rPr>
          <w:fldChar w:fldCharType="end"/>
        </w:r>
      </w:hyperlink>
    </w:p>
    <w:p w14:paraId="78A7A37B" w14:textId="5158B5D8" w:rsidR="000016DA" w:rsidRPr="000016DA" w:rsidRDefault="007311ED">
      <w:pPr>
        <w:pStyle w:val="TOC2"/>
        <w:rPr>
          <w:rFonts w:eastAsiaTheme="minorEastAsia"/>
          <w:smallCaps w:val="0"/>
          <w:noProof/>
          <w:sz w:val="16"/>
          <w:szCs w:val="16"/>
          <w:lang w:val="en-US"/>
        </w:rPr>
      </w:pPr>
      <w:hyperlink w:anchor="_Toc531356000" w:history="1">
        <w:r w:rsidR="000016DA" w:rsidRPr="000016DA">
          <w:rPr>
            <w:rStyle w:val="Hyperlink"/>
            <w:noProof/>
            <w:sz w:val="16"/>
            <w:szCs w:val="16"/>
            <w14:scene3d>
              <w14:camera w14:prst="orthographicFront"/>
              <w14:lightRig w14:rig="threePt" w14:dir="t">
                <w14:rot w14:lat="0" w14:lon="0" w14:rev="0"/>
              </w14:lightRig>
            </w14:scene3d>
          </w:rPr>
          <w:t>6.3</w:t>
        </w:r>
        <w:r w:rsidR="000016DA" w:rsidRPr="000016DA">
          <w:rPr>
            <w:rFonts w:eastAsiaTheme="minorEastAsia"/>
            <w:smallCaps w:val="0"/>
            <w:noProof/>
            <w:sz w:val="16"/>
            <w:szCs w:val="16"/>
            <w:lang w:val="en-US"/>
          </w:rPr>
          <w:tab/>
        </w:r>
        <w:r w:rsidR="000016DA" w:rsidRPr="000016DA">
          <w:rPr>
            <w:rStyle w:val="Hyperlink"/>
            <w:noProof/>
            <w:sz w:val="16"/>
            <w:szCs w:val="16"/>
          </w:rPr>
          <w:t>Skype for Business</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_Toc531356000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15</w:t>
        </w:r>
        <w:r w:rsidR="000016DA" w:rsidRPr="000016DA">
          <w:rPr>
            <w:noProof/>
            <w:webHidden/>
            <w:sz w:val="16"/>
            <w:szCs w:val="16"/>
          </w:rPr>
          <w:fldChar w:fldCharType="end"/>
        </w:r>
      </w:hyperlink>
    </w:p>
    <w:p w14:paraId="52379E51" w14:textId="7A5E7876" w:rsidR="000016DA" w:rsidRPr="000016DA" w:rsidRDefault="007311ED">
      <w:pPr>
        <w:pStyle w:val="TOC2"/>
        <w:rPr>
          <w:rFonts w:eastAsiaTheme="minorEastAsia"/>
          <w:smallCaps w:val="0"/>
          <w:noProof/>
          <w:sz w:val="16"/>
          <w:szCs w:val="16"/>
          <w:lang w:val="en-US"/>
        </w:rPr>
      </w:pPr>
      <w:hyperlink w:anchor="_Toc531356001" w:history="1">
        <w:r w:rsidR="000016DA" w:rsidRPr="000016DA">
          <w:rPr>
            <w:rStyle w:val="Hyperlink"/>
            <w:noProof/>
            <w:sz w:val="16"/>
            <w:szCs w:val="16"/>
            <w14:scene3d>
              <w14:camera w14:prst="orthographicFront"/>
              <w14:lightRig w14:rig="threePt" w14:dir="t">
                <w14:rot w14:lat="0" w14:lon="0" w14:rev="0"/>
              </w14:lightRig>
            </w14:scene3d>
          </w:rPr>
          <w:t>6.4</w:t>
        </w:r>
        <w:r w:rsidR="000016DA" w:rsidRPr="000016DA">
          <w:rPr>
            <w:rFonts w:eastAsiaTheme="minorEastAsia"/>
            <w:smallCaps w:val="0"/>
            <w:noProof/>
            <w:sz w:val="16"/>
            <w:szCs w:val="16"/>
            <w:lang w:val="en-US"/>
          </w:rPr>
          <w:tab/>
        </w:r>
        <w:r w:rsidR="000016DA" w:rsidRPr="000016DA">
          <w:rPr>
            <w:rStyle w:val="Hyperlink"/>
            <w:noProof/>
            <w:sz w:val="16"/>
            <w:szCs w:val="16"/>
          </w:rPr>
          <w:t>Intune</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_Toc531356001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15</w:t>
        </w:r>
        <w:r w:rsidR="000016DA" w:rsidRPr="000016DA">
          <w:rPr>
            <w:noProof/>
            <w:webHidden/>
            <w:sz w:val="16"/>
            <w:szCs w:val="16"/>
          </w:rPr>
          <w:fldChar w:fldCharType="end"/>
        </w:r>
      </w:hyperlink>
    </w:p>
    <w:p w14:paraId="3AC17459" w14:textId="7BA198FD" w:rsidR="000016DA" w:rsidRPr="000016DA" w:rsidRDefault="007311ED">
      <w:pPr>
        <w:pStyle w:val="TOC2"/>
        <w:rPr>
          <w:rFonts w:eastAsiaTheme="minorEastAsia"/>
          <w:smallCaps w:val="0"/>
          <w:noProof/>
          <w:sz w:val="16"/>
          <w:szCs w:val="16"/>
          <w:lang w:val="en-US"/>
        </w:rPr>
      </w:pPr>
      <w:hyperlink w:anchor="_Toc531356002" w:history="1">
        <w:r w:rsidR="000016DA" w:rsidRPr="000016DA">
          <w:rPr>
            <w:rStyle w:val="Hyperlink"/>
            <w:noProof/>
            <w:sz w:val="16"/>
            <w:szCs w:val="16"/>
            <w14:scene3d>
              <w14:camera w14:prst="orthographicFront"/>
              <w14:lightRig w14:rig="threePt" w14:dir="t">
                <w14:rot w14:lat="0" w14:lon="0" w14:rev="0"/>
              </w14:lightRig>
            </w14:scene3d>
          </w:rPr>
          <w:t>6.5</w:t>
        </w:r>
        <w:r w:rsidR="000016DA" w:rsidRPr="000016DA">
          <w:rPr>
            <w:rFonts w:eastAsiaTheme="minorEastAsia"/>
            <w:smallCaps w:val="0"/>
            <w:noProof/>
            <w:sz w:val="16"/>
            <w:szCs w:val="16"/>
            <w:lang w:val="en-US"/>
          </w:rPr>
          <w:tab/>
        </w:r>
        <w:r w:rsidR="000016DA" w:rsidRPr="000016DA">
          <w:rPr>
            <w:rStyle w:val="Hyperlink"/>
            <w:noProof/>
            <w:sz w:val="16"/>
            <w:szCs w:val="16"/>
          </w:rPr>
          <w:t>Multi factor authentication</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_Toc531356002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16</w:t>
        </w:r>
        <w:r w:rsidR="000016DA" w:rsidRPr="000016DA">
          <w:rPr>
            <w:noProof/>
            <w:webHidden/>
            <w:sz w:val="16"/>
            <w:szCs w:val="16"/>
          </w:rPr>
          <w:fldChar w:fldCharType="end"/>
        </w:r>
      </w:hyperlink>
    </w:p>
    <w:p w14:paraId="2A995BE4" w14:textId="01CC6E2B" w:rsidR="000016DA" w:rsidRPr="000016DA" w:rsidRDefault="007311ED">
      <w:pPr>
        <w:pStyle w:val="TOC1"/>
        <w:rPr>
          <w:rFonts w:eastAsiaTheme="minorEastAsia"/>
          <w:b w:val="0"/>
          <w:caps w:val="0"/>
          <w:noProof/>
          <w:sz w:val="16"/>
          <w:szCs w:val="16"/>
          <w:lang w:val="en-US"/>
        </w:rPr>
      </w:pPr>
      <w:hyperlink w:anchor="_Toc531356003" w:history="1">
        <w:r w:rsidR="000016DA" w:rsidRPr="000016DA">
          <w:rPr>
            <w:rStyle w:val="Hyperlink"/>
            <w:noProof/>
            <w:sz w:val="16"/>
            <w:szCs w:val="16"/>
          </w:rPr>
          <w:t>7</w:t>
        </w:r>
        <w:r w:rsidR="000016DA" w:rsidRPr="000016DA">
          <w:rPr>
            <w:rFonts w:eastAsiaTheme="minorEastAsia"/>
            <w:b w:val="0"/>
            <w:caps w:val="0"/>
            <w:noProof/>
            <w:sz w:val="16"/>
            <w:szCs w:val="16"/>
            <w:lang w:val="en-US"/>
          </w:rPr>
          <w:tab/>
        </w:r>
        <w:r w:rsidR="000016DA" w:rsidRPr="000016DA">
          <w:rPr>
            <w:rStyle w:val="Hyperlink"/>
            <w:noProof/>
            <w:sz w:val="16"/>
            <w:szCs w:val="16"/>
          </w:rPr>
          <w:t>Microsoft Active Directory</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_Toc531356003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17</w:t>
        </w:r>
        <w:r w:rsidR="000016DA" w:rsidRPr="000016DA">
          <w:rPr>
            <w:noProof/>
            <w:webHidden/>
            <w:sz w:val="16"/>
            <w:szCs w:val="16"/>
          </w:rPr>
          <w:fldChar w:fldCharType="end"/>
        </w:r>
      </w:hyperlink>
    </w:p>
    <w:p w14:paraId="58670056" w14:textId="1B0A0025" w:rsidR="000016DA" w:rsidRPr="000016DA" w:rsidRDefault="007311ED">
      <w:pPr>
        <w:pStyle w:val="TOC2"/>
        <w:rPr>
          <w:rFonts w:eastAsiaTheme="minorEastAsia"/>
          <w:smallCaps w:val="0"/>
          <w:noProof/>
          <w:sz w:val="16"/>
          <w:szCs w:val="16"/>
          <w:lang w:val="en-US"/>
        </w:rPr>
      </w:pPr>
      <w:hyperlink w:anchor="_Toc531356004" w:history="1">
        <w:r w:rsidR="000016DA" w:rsidRPr="000016DA">
          <w:rPr>
            <w:rStyle w:val="Hyperlink"/>
            <w:noProof/>
            <w:sz w:val="16"/>
            <w:szCs w:val="16"/>
            <w14:scene3d>
              <w14:camera w14:prst="orthographicFront"/>
              <w14:lightRig w14:rig="threePt" w14:dir="t">
                <w14:rot w14:lat="0" w14:lon="0" w14:rev="0"/>
              </w14:lightRig>
            </w14:scene3d>
          </w:rPr>
          <w:t>7.1</w:t>
        </w:r>
        <w:r w:rsidR="000016DA" w:rsidRPr="000016DA">
          <w:rPr>
            <w:rFonts w:eastAsiaTheme="minorEastAsia"/>
            <w:smallCaps w:val="0"/>
            <w:noProof/>
            <w:sz w:val="16"/>
            <w:szCs w:val="16"/>
            <w:lang w:val="en-US"/>
          </w:rPr>
          <w:tab/>
        </w:r>
        <w:r w:rsidR="000016DA" w:rsidRPr="000016DA">
          <w:rPr>
            <w:rStyle w:val="Hyperlink"/>
            <w:noProof/>
            <w:sz w:val="16"/>
            <w:szCs w:val="16"/>
          </w:rPr>
          <w:t>Group Membership</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_Toc531356004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17</w:t>
        </w:r>
        <w:r w:rsidR="000016DA" w:rsidRPr="000016DA">
          <w:rPr>
            <w:noProof/>
            <w:webHidden/>
            <w:sz w:val="16"/>
            <w:szCs w:val="16"/>
          </w:rPr>
          <w:fldChar w:fldCharType="end"/>
        </w:r>
      </w:hyperlink>
    </w:p>
    <w:p w14:paraId="0284BA2A" w14:textId="6F22D09A" w:rsidR="000016DA" w:rsidRPr="000016DA" w:rsidRDefault="007311ED">
      <w:pPr>
        <w:pStyle w:val="TOC2"/>
        <w:rPr>
          <w:rFonts w:eastAsiaTheme="minorEastAsia"/>
          <w:smallCaps w:val="0"/>
          <w:noProof/>
          <w:sz w:val="16"/>
          <w:szCs w:val="16"/>
          <w:lang w:val="en-US"/>
        </w:rPr>
      </w:pPr>
      <w:hyperlink w:anchor="_Toc531356005" w:history="1">
        <w:r w:rsidR="000016DA" w:rsidRPr="000016DA">
          <w:rPr>
            <w:rStyle w:val="Hyperlink"/>
            <w:noProof/>
            <w:sz w:val="16"/>
            <w:szCs w:val="16"/>
            <w14:scene3d>
              <w14:camera w14:prst="orthographicFront"/>
              <w14:lightRig w14:rig="threePt" w14:dir="t">
                <w14:rot w14:lat="0" w14:lon="0" w14:rev="0"/>
              </w14:lightRig>
            </w14:scene3d>
          </w:rPr>
          <w:t>7.2</w:t>
        </w:r>
        <w:r w:rsidR="000016DA" w:rsidRPr="000016DA">
          <w:rPr>
            <w:rFonts w:eastAsiaTheme="minorEastAsia"/>
            <w:smallCaps w:val="0"/>
            <w:noProof/>
            <w:sz w:val="16"/>
            <w:szCs w:val="16"/>
            <w:lang w:val="en-US"/>
          </w:rPr>
          <w:tab/>
        </w:r>
        <w:r w:rsidR="000016DA" w:rsidRPr="000016DA">
          <w:rPr>
            <w:rStyle w:val="Hyperlink"/>
            <w:noProof/>
            <w:sz w:val="16"/>
            <w:szCs w:val="16"/>
          </w:rPr>
          <w:t>Group Policy</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_Toc531356005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19</w:t>
        </w:r>
        <w:r w:rsidR="000016DA" w:rsidRPr="000016DA">
          <w:rPr>
            <w:noProof/>
            <w:webHidden/>
            <w:sz w:val="16"/>
            <w:szCs w:val="16"/>
          </w:rPr>
          <w:fldChar w:fldCharType="end"/>
        </w:r>
      </w:hyperlink>
    </w:p>
    <w:p w14:paraId="38E68558" w14:textId="1DD1DEBA" w:rsidR="000016DA" w:rsidRPr="000016DA" w:rsidRDefault="007311ED">
      <w:pPr>
        <w:pStyle w:val="TOC1"/>
        <w:rPr>
          <w:rFonts w:eastAsiaTheme="minorEastAsia"/>
          <w:b w:val="0"/>
          <w:caps w:val="0"/>
          <w:noProof/>
          <w:sz w:val="16"/>
          <w:szCs w:val="16"/>
          <w:lang w:val="en-US"/>
        </w:rPr>
      </w:pPr>
      <w:hyperlink w:anchor="_Toc531356006" w:history="1">
        <w:r w:rsidR="000016DA" w:rsidRPr="000016DA">
          <w:rPr>
            <w:rStyle w:val="Hyperlink"/>
            <w:noProof/>
            <w:sz w:val="16"/>
            <w:szCs w:val="16"/>
          </w:rPr>
          <w:t>8</w:t>
        </w:r>
        <w:r w:rsidR="000016DA" w:rsidRPr="000016DA">
          <w:rPr>
            <w:rFonts w:eastAsiaTheme="minorEastAsia"/>
            <w:b w:val="0"/>
            <w:caps w:val="0"/>
            <w:noProof/>
            <w:sz w:val="16"/>
            <w:szCs w:val="16"/>
            <w:lang w:val="en-US"/>
          </w:rPr>
          <w:tab/>
        </w:r>
        <w:r w:rsidR="000016DA" w:rsidRPr="000016DA">
          <w:rPr>
            <w:rStyle w:val="Hyperlink"/>
            <w:noProof/>
            <w:sz w:val="16"/>
            <w:szCs w:val="16"/>
          </w:rPr>
          <w:t>USER EXPerience</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_Toc531356006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20</w:t>
        </w:r>
        <w:r w:rsidR="000016DA" w:rsidRPr="000016DA">
          <w:rPr>
            <w:noProof/>
            <w:webHidden/>
            <w:sz w:val="16"/>
            <w:szCs w:val="16"/>
          </w:rPr>
          <w:fldChar w:fldCharType="end"/>
        </w:r>
      </w:hyperlink>
    </w:p>
    <w:p w14:paraId="7E9661A0" w14:textId="6067BE3E" w:rsidR="000016DA" w:rsidRPr="000016DA" w:rsidRDefault="007311ED">
      <w:pPr>
        <w:pStyle w:val="TOC2"/>
        <w:rPr>
          <w:rFonts w:eastAsiaTheme="minorEastAsia"/>
          <w:smallCaps w:val="0"/>
          <w:noProof/>
          <w:sz w:val="16"/>
          <w:szCs w:val="16"/>
          <w:lang w:val="en-US"/>
        </w:rPr>
      </w:pPr>
      <w:hyperlink w:anchor="_Toc531356007" w:history="1">
        <w:r w:rsidR="000016DA" w:rsidRPr="000016DA">
          <w:rPr>
            <w:rStyle w:val="Hyperlink"/>
            <w:noProof/>
            <w:sz w:val="16"/>
            <w:szCs w:val="16"/>
            <w14:scene3d>
              <w14:camera w14:prst="orthographicFront"/>
              <w14:lightRig w14:rig="threePt" w14:dir="t">
                <w14:rot w14:lat="0" w14:lon="0" w14:rev="0"/>
              </w14:lightRig>
            </w14:scene3d>
          </w:rPr>
          <w:t>8.1</w:t>
        </w:r>
        <w:r w:rsidR="000016DA" w:rsidRPr="000016DA">
          <w:rPr>
            <w:rFonts w:eastAsiaTheme="minorEastAsia"/>
            <w:smallCaps w:val="0"/>
            <w:noProof/>
            <w:sz w:val="16"/>
            <w:szCs w:val="16"/>
            <w:lang w:val="en-US"/>
          </w:rPr>
          <w:tab/>
        </w:r>
        <w:r w:rsidR="000016DA" w:rsidRPr="000016DA">
          <w:rPr>
            <w:rStyle w:val="Hyperlink"/>
            <w:noProof/>
            <w:sz w:val="16"/>
            <w:szCs w:val="16"/>
          </w:rPr>
          <w:t>User Accounts</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_Toc531356007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20</w:t>
        </w:r>
        <w:r w:rsidR="000016DA" w:rsidRPr="000016DA">
          <w:rPr>
            <w:noProof/>
            <w:webHidden/>
            <w:sz w:val="16"/>
            <w:szCs w:val="16"/>
          </w:rPr>
          <w:fldChar w:fldCharType="end"/>
        </w:r>
      </w:hyperlink>
    </w:p>
    <w:p w14:paraId="6A2C341A" w14:textId="39DF952A" w:rsidR="000016DA" w:rsidRPr="000016DA" w:rsidRDefault="007311ED">
      <w:pPr>
        <w:pStyle w:val="TOC2"/>
        <w:rPr>
          <w:rFonts w:eastAsiaTheme="minorEastAsia"/>
          <w:smallCaps w:val="0"/>
          <w:noProof/>
          <w:sz w:val="16"/>
          <w:szCs w:val="16"/>
          <w:lang w:val="en-US"/>
        </w:rPr>
      </w:pPr>
      <w:hyperlink w:anchor="_Toc531356008" w:history="1">
        <w:r w:rsidR="000016DA" w:rsidRPr="000016DA">
          <w:rPr>
            <w:rStyle w:val="Hyperlink"/>
            <w:noProof/>
            <w:sz w:val="16"/>
            <w:szCs w:val="16"/>
            <w14:scene3d>
              <w14:camera w14:prst="orthographicFront"/>
              <w14:lightRig w14:rig="threePt" w14:dir="t">
                <w14:rot w14:lat="0" w14:lon="0" w14:rev="0"/>
              </w14:lightRig>
            </w14:scene3d>
          </w:rPr>
          <w:t>8.2</w:t>
        </w:r>
        <w:r w:rsidR="000016DA" w:rsidRPr="000016DA">
          <w:rPr>
            <w:rFonts w:eastAsiaTheme="minorEastAsia"/>
            <w:smallCaps w:val="0"/>
            <w:noProof/>
            <w:sz w:val="16"/>
            <w:szCs w:val="16"/>
            <w:lang w:val="en-US"/>
          </w:rPr>
          <w:tab/>
        </w:r>
        <w:r w:rsidR="000016DA" w:rsidRPr="000016DA">
          <w:rPr>
            <w:rStyle w:val="Hyperlink"/>
            <w:noProof/>
            <w:sz w:val="16"/>
            <w:szCs w:val="16"/>
          </w:rPr>
          <w:t>User Devices &amp; Desktop Build</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_Toc531356008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20</w:t>
        </w:r>
        <w:r w:rsidR="000016DA" w:rsidRPr="000016DA">
          <w:rPr>
            <w:noProof/>
            <w:webHidden/>
            <w:sz w:val="16"/>
            <w:szCs w:val="16"/>
          </w:rPr>
          <w:fldChar w:fldCharType="end"/>
        </w:r>
      </w:hyperlink>
    </w:p>
    <w:p w14:paraId="3CD7C8C0" w14:textId="73813BEC" w:rsidR="000016DA" w:rsidRPr="000016DA" w:rsidRDefault="007311ED">
      <w:pPr>
        <w:pStyle w:val="TOC2"/>
        <w:rPr>
          <w:rFonts w:eastAsiaTheme="minorEastAsia"/>
          <w:smallCaps w:val="0"/>
          <w:noProof/>
          <w:sz w:val="16"/>
          <w:szCs w:val="16"/>
          <w:lang w:val="en-US"/>
        </w:rPr>
      </w:pPr>
      <w:hyperlink w:anchor="_Toc531356009" w:history="1">
        <w:r w:rsidR="000016DA" w:rsidRPr="000016DA">
          <w:rPr>
            <w:rStyle w:val="Hyperlink"/>
            <w:noProof/>
            <w:sz w:val="16"/>
            <w:szCs w:val="16"/>
            <w14:scene3d>
              <w14:camera w14:prst="orthographicFront"/>
              <w14:lightRig w14:rig="threePt" w14:dir="t">
                <w14:rot w14:lat="0" w14:lon="0" w14:rev="0"/>
              </w14:lightRig>
            </w14:scene3d>
          </w:rPr>
          <w:t>8.3</w:t>
        </w:r>
        <w:r w:rsidR="000016DA" w:rsidRPr="000016DA">
          <w:rPr>
            <w:rFonts w:eastAsiaTheme="minorEastAsia"/>
            <w:smallCaps w:val="0"/>
            <w:noProof/>
            <w:sz w:val="16"/>
            <w:szCs w:val="16"/>
            <w:lang w:val="en-US"/>
          </w:rPr>
          <w:tab/>
        </w:r>
        <w:r w:rsidR="000016DA" w:rsidRPr="000016DA">
          <w:rPr>
            <w:rStyle w:val="Hyperlink"/>
            <w:noProof/>
            <w:sz w:val="16"/>
            <w:szCs w:val="16"/>
          </w:rPr>
          <w:t>Internet Access</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_Toc531356009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20</w:t>
        </w:r>
        <w:r w:rsidR="000016DA" w:rsidRPr="000016DA">
          <w:rPr>
            <w:noProof/>
            <w:webHidden/>
            <w:sz w:val="16"/>
            <w:szCs w:val="16"/>
          </w:rPr>
          <w:fldChar w:fldCharType="end"/>
        </w:r>
      </w:hyperlink>
    </w:p>
    <w:p w14:paraId="3D3D3887" w14:textId="4A1B72B3" w:rsidR="000016DA" w:rsidRPr="000016DA" w:rsidRDefault="007311ED">
      <w:pPr>
        <w:pStyle w:val="TOC2"/>
        <w:rPr>
          <w:rFonts w:eastAsiaTheme="minorEastAsia"/>
          <w:smallCaps w:val="0"/>
          <w:noProof/>
          <w:sz w:val="16"/>
          <w:szCs w:val="16"/>
          <w:lang w:val="en-US"/>
        </w:rPr>
      </w:pPr>
      <w:hyperlink w:anchor="_Toc531356010" w:history="1">
        <w:r w:rsidR="000016DA" w:rsidRPr="000016DA">
          <w:rPr>
            <w:rStyle w:val="Hyperlink"/>
            <w:noProof/>
            <w:sz w:val="16"/>
            <w:szCs w:val="16"/>
            <w14:scene3d>
              <w14:camera w14:prst="orthographicFront"/>
              <w14:lightRig w14:rig="threePt" w14:dir="t">
                <w14:rot w14:lat="0" w14:lon="0" w14:rev="0"/>
              </w14:lightRig>
            </w14:scene3d>
          </w:rPr>
          <w:t>8.4</w:t>
        </w:r>
        <w:r w:rsidR="000016DA" w:rsidRPr="000016DA">
          <w:rPr>
            <w:rFonts w:eastAsiaTheme="minorEastAsia"/>
            <w:smallCaps w:val="0"/>
            <w:noProof/>
            <w:sz w:val="16"/>
            <w:szCs w:val="16"/>
            <w:lang w:val="en-US"/>
          </w:rPr>
          <w:tab/>
        </w:r>
        <w:r w:rsidR="000016DA" w:rsidRPr="000016DA">
          <w:rPr>
            <w:rStyle w:val="Hyperlink"/>
            <w:noProof/>
            <w:sz w:val="16"/>
            <w:szCs w:val="16"/>
          </w:rPr>
          <w:t>User Applications</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_Toc531356010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21</w:t>
        </w:r>
        <w:r w:rsidR="000016DA" w:rsidRPr="000016DA">
          <w:rPr>
            <w:noProof/>
            <w:webHidden/>
            <w:sz w:val="16"/>
            <w:szCs w:val="16"/>
          </w:rPr>
          <w:fldChar w:fldCharType="end"/>
        </w:r>
      </w:hyperlink>
    </w:p>
    <w:p w14:paraId="70AE7785" w14:textId="367143B7" w:rsidR="000016DA" w:rsidRPr="000016DA" w:rsidRDefault="007311ED">
      <w:pPr>
        <w:pStyle w:val="TOC2"/>
        <w:rPr>
          <w:rFonts w:eastAsiaTheme="minorEastAsia"/>
          <w:smallCaps w:val="0"/>
          <w:noProof/>
          <w:sz w:val="16"/>
          <w:szCs w:val="16"/>
          <w:lang w:val="en-US"/>
        </w:rPr>
      </w:pPr>
      <w:hyperlink w:anchor="_Toc531356011" w:history="1">
        <w:r w:rsidR="000016DA" w:rsidRPr="000016DA">
          <w:rPr>
            <w:rStyle w:val="Hyperlink"/>
            <w:noProof/>
            <w:sz w:val="16"/>
            <w:szCs w:val="16"/>
            <w14:scene3d>
              <w14:camera w14:prst="orthographicFront"/>
              <w14:lightRig w14:rig="threePt" w14:dir="t">
                <w14:rot w14:lat="0" w14:lon="0" w14:rev="0"/>
              </w14:lightRig>
            </w14:scene3d>
          </w:rPr>
          <w:t>8.5</w:t>
        </w:r>
        <w:r w:rsidR="000016DA" w:rsidRPr="000016DA">
          <w:rPr>
            <w:rFonts w:eastAsiaTheme="minorEastAsia"/>
            <w:smallCaps w:val="0"/>
            <w:noProof/>
            <w:sz w:val="16"/>
            <w:szCs w:val="16"/>
            <w:lang w:val="en-US"/>
          </w:rPr>
          <w:tab/>
        </w:r>
        <w:r w:rsidR="000016DA" w:rsidRPr="000016DA">
          <w:rPr>
            <w:rStyle w:val="Hyperlink"/>
            <w:noProof/>
            <w:sz w:val="16"/>
            <w:szCs w:val="16"/>
          </w:rPr>
          <w:t>Cisco Anyconnect</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_Toc531356011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21</w:t>
        </w:r>
        <w:r w:rsidR="000016DA" w:rsidRPr="000016DA">
          <w:rPr>
            <w:noProof/>
            <w:webHidden/>
            <w:sz w:val="16"/>
            <w:szCs w:val="16"/>
          </w:rPr>
          <w:fldChar w:fldCharType="end"/>
        </w:r>
      </w:hyperlink>
    </w:p>
    <w:p w14:paraId="702C1968" w14:textId="232C5731" w:rsidR="000016DA" w:rsidRPr="000016DA" w:rsidRDefault="007311ED">
      <w:pPr>
        <w:pStyle w:val="TOC2"/>
        <w:rPr>
          <w:rFonts w:eastAsiaTheme="minorEastAsia"/>
          <w:smallCaps w:val="0"/>
          <w:noProof/>
          <w:sz w:val="16"/>
          <w:szCs w:val="16"/>
          <w:lang w:val="en-US"/>
        </w:rPr>
      </w:pPr>
      <w:hyperlink w:anchor="_Toc531356012" w:history="1">
        <w:r w:rsidR="000016DA" w:rsidRPr="000016DA">
          <w:rPr>
            <w:rStyle w:val="Hyperlink"/>
            <w:noProof/>
            <w:sz w:val="16"/>
            <w:szCs w:val="16"/>
            <w14:scene3d>
              <w14:camera w14:prst="orthographicFront"/>
              <w14:lightRig w14:rig="threePt" w14:dir="t">
                <w14:rot w14:lat="0" w14:lon="0" w14:rev="0"/>
              </w14:lightRig>
            </w14:scene3d>
          </w:rPr>
          <w:t>8.6</w:t>
        </w:r>
        <w:r w:rsidR="000016DA" w:rsidRPr="000016DA">
          <w:rPr>
            <w:rFonts w:eastAsiaTheme="minorEastAsia"/>
            <w:smallCaps w:val="0"/>
            <w:noProof/>
            <w:sz w:val="16"/>
            <w:szCs w:val="16"/>
            <w:lang w:val="en-US"/>
          </w:rPr>
          <w:tab/>
        </w:r>
        <w:r w:rsidR="000016DA" w:rsidRPr="000016DA">
          <w:rPr>
            <w:rStyle w:val="Hyperlink"/>
            <w:noProof/>
            <w:sz w:val="16"/>
            <w:szCs w:val="16"/>
          </w:rPr>
          <w:t>Email</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_Toc531356012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21</w:t>
        </w:r>
        <w:r w:rsidR="000016DA" w:rsidRPr="000016DA">
          <w:rPr>
            <w:noProof/>
            <w:webHidden/>
            <w:sz w:val="16"/>
            <w:szCs w:val="16"/>
          </w:rPr>
          <w:fldChar w:fldCharType="end"/>
        </w:r>
      </w:hyperlink>
    </w:p>
    <w:p w14:paraId="66D7A0CB" w14:textId="486ED53F" w:rsidR="000016DA" w:rsidRPr="000016DA" w:rsidRDefault="007311ED">
      <w:pPr>
        <w:pStyle w:val="TOC2"/>
        <w:rPr>
          <w:rFonts w:eastAsiaTheme="minorEastAsia"/>
          <w:smallCaps w:val="0"/>
          <w:noProof/>
          <w:sz w:val="16"/>
          <w:szCs w:val="16"/>
          <w:lang w:val="en-US"/>
        </w:rPr>
      </w:pPr>
      <w:hyperlink w:anchor="_Toc531356013" w:history="1">
        <w:r w:rsidR="000016DA" w:rsidRPr="000016DA">
          <w:rPr>
            <w:rStyle w:val="Hyperlink"/>
            <w:noProof/>
            <w:sz w:val="16"/>
            <w:szCs w:val="16"/>
            <w14:scene3d>
              <w14:camera w14:prst="orthographicFront"/>
              <w14:lightRig w14:rig="threePt" w14:dir="t">
                <w14:rot w14:lat="0" w14:lon="0" w14:rev="0"/>
              </w14:lightRig>
            </w14:scene3d>
          </w:rPr>
          <w:t>8.7</w:t>
        </w:r>
        <w:r w:rsidR="000016DA" w:rsidRPr="000016DA">
          <w:rPr>
            <w:rFonts w:eastAsiaTheme="minorEastAsia"/>
            <w:smallCaps w:val="0"/>
            <w:noProof/>
            <w:sz w:val="16"/>
            <w:szCs w:val="16"/>
            <w:lang w:val="en-US"/>
          </w:rPr>
          <w:tab/>
        </w:r>
        <w:r w:rsidR="000016DA" w:rsidRPr="000016DA">
          <w:rPr>
            <w:rStyle w:val="Hyperlink"/>
            <w:noProof/>
            <w:sz w:val="16"/>
            <w:szCs w:val="16"/>
          </w:rPr>
          <w:t>Sharepoint</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_Toc531356013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22</w:t>
        </w:r>
        <w:r w:rsidR="000016DA" w:rsidRPr="000016DA">
          <w:rPr>
            <w:noProof/>
            <w:webHidden/>
            <w:sz w:val="16"/>
            <w:szCs w:val="16"/>
          </w:rPr>
          <w:fldChar w:fldCharType="end"/>
        </w:r>
      </w:hyperlink>
    </w:p>
    <w:p w14:paraId="794068E1" w14:textId="663CA1A5" w:rsidR="000016DA" w:rsidRPr="000016DA" w:rsidRDefault="007311ED">
      <w:pPr>
        <w:pStyle w:val="TOC2"/>
        <w:rPr>
          <w:rFonts w:eastAsiaTheme="minorEastAsia"/>
          <w:smallCaps w:val="0"/>
          <w:noProof/>
          <w:sz w:val="16"/>
          <w:szCs w:val="16"/>
          <w:lang w:val="en-US"/>
        </w:rPr>
      </w:pPr>
      <w:hyperlink w:anchor="_Toc531356014" w:history="1">
        <w:r w:rsidR="000016DA" w:rsidRPr="000016DA">
          <w:rPr>
            <w:rStyle w:val="Hyperlink"/>
            <w:noProof/>
            <w:sz w:val="16"/>
            <w:szCs w:val="16"/>
            <w14:scene3d>
              <w14:camera w14:prst="orthographicFront"/>
              <w14:lightRig w14:rig="threePt" w14:dir="t">
                <w14:rot w14:lat="0" w14:lon="0" w14:rev="0"/>
              </w14:lightRig>
            </w14:scene3d>
          </w:rPr>
          <w:t>8.8</w:t>
        </w:r>
        <w:r w:rsidR="000016DA" w:rsidRPr="000016DA">
          <w:rPr>
            <w:rFonts w:eastAsiaTheme="minorEastAsia"/>
            <w:smallCaps w:val="0"/>
            <w:noProof/>
            <w:sz w:val="16"/>
            <w:szCs w:val="16"/>
            <w:lang w:val="en-US"/>
          </w:rPr>
          <w:tab/>
        </w:r>
        <w:r w:rsidR="000016DA" w:rsidRPr="000016DA">
          <w:rPr>
            <w:rStyle w:val="Hyperlink"/>
            <w:noProof/>
            <w:sz w:val="16"/>
            <w:szCs w:val="16"/>
          </w:rPr>
          <w:t>ONEDRIVE for business</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_Toc531356014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22</w:t>
        </w:r>
        <w:r w:rsidR="000016DA" w:rsidRPr="000016DA">
          <w:rPr>
            <w:noProof/>
            <w:webHidden/>
            <w:sz w:val="16"/>
            <w:szCs w:val="16"/>
          </w:rPr>
          <w:fldChar w:fldCharType="end"/>
        </w:r>
      </w:hyperlink>
    </w:p>
    <w:p w14:paraId="37047779" w14:textId="7E16985E" w:rsidR="000016DA" w:rsidRPr="000016DA" w:rsidRDefault="007311ED">
      <w:pPr>
        <w:pStyle w:val="TOC2"/>
        <w:rPr>
          <w:rFonts w:eastAsiaTheme="minorEastAsia"/>
          <w:smallCaps w:val="0"/>
          <w:noProof/>
          <w:sz w:val="16"/>
          <w:szCs w:val="16"/>
          <w:lang w:val="en-US"/>
        </w:rPr>
      </w:pPr>
      <w:hyperlink w:anchor="_Toc531356015" w:history="1">
        <w:r w:rsidR="000016DA" w:rsidRPr="000016DA">
          <w:rPr>
            <w:rStyle w:val="Hyperlink"/>
            <w:noProof/>
            <w:sz w:val="16"/>
            <w:szCs w:val="16"/>
            <w14:scene3d>
              <w14:camera w14:prst="orthographicFront"/>
              <w14:lightRig w14:rig="threePt" w14:dir="t">
                <w14:rot w14:lat="0" w14:lon="0" w14:rev="0"/>
              </w14:lightRig>
            </w14:scene3d>
          </w:rPr>
          <w:t>8.9</w:t>
        </w:r>
        <w:r w:rsidR="000016DA" w:rsidRPr="000016DA">
          <w:rPr>
            <w:rFonts w:eastAsiaTheme="minorEastAsia"/>
            <w:smallCaps w:val="0"/>
            <w:noProof/>
            <w:sz w:val="16"/>
            <w:szCs w:val="16"/>
            <w:lang w:val="en-US"/>
          </w:rPr>
          <w:tab/>
        </w:r>
        <w:r w:rsidR="000016DA" w:rsidRPr="000016DA">
          <w:rPr>
            <w:rStyle w:val="Hyperlink"/>
            <w:noProof/>
            <w:sz w:val="16"/>
            <w:szCs w:val="16"/>
          </w:rPr>
          <w:t>Cryoserver</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_Toc531356015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22</w:t>
        </w:r>
        <w:r w:rsidR="000016DA" w:rsidRPr="000016DA">
          <w:rPr>
            <w:noProof/>
            <w:webHidden/>
            <w:sz w:val="16"/>
            <w:szCs w:val="16"/>
          </w:rPr>
          <w:fldChar w:fldCharType="end"/>
        </w:r>
      </w:hyperlink>
    </w:p>
    <w:p w14:paraId="416840FD" w14:textId="2B838ED1" w:rsidR="000016DA" w:rsidRPr="000016DA" w:rsidRDefault="007311ED">
      <w:pPr>
        <w:pStyle w:val="TOC1"/>
        <w:rPr>
          <w:rFonts w:eastAsiaTheme="minorEastAsia"/>
          <w:b w:val="0"/>
          <w:caps w:val="0"/>
          <w:noProof/>
          <w:sz w:val="16"/>
          <w:szCs w:val="16"/>
          <w:lang w:val="en-US"/>
        </w:rPr>
      </w:pPr>
      <w:hyperlink w:anchor="_Toc531356016" w:history="1">
        <w:r w:rsidR="000016DA" w:rsidRPr="000016DA">
          <w:rPr>
            <w:rStyle w:val="Hyperlink"/>
            <w:noProof/>
            <w:sz w:val="16"/>
            <w:szCs w:val="16"/>
            <w:lang w:val="en-US"/>
          </w:rPr>
          <w:t>9</w:t>
        </w:r>
        <w:r w:rsidR="000016DA" w:rsidRPr="000016DA">
          <w:rPr>
            <w:rFonts w:eastAsiaTheme="minorEastAsia"/>
            <w:b w:val="0"/>
            <w:caps w:val="0"/>
            <w:noProof/>
            <w:sz w:val="16"/>
            <w:szCs w:val="16"/>
            <w:lang w:val="en-US"/>
          </w:rPr>
          <w:tab/>
        </w:r>
        <w:r w:rsidR="000016DA" w:rsidRPr="000016DA">
          <w:rPr>
            <w:rStyle w:val="Hyperlink"/>
            <w:noProof/>
            <w:sz w:val="16"/>
            <w:szCs w:val="16"/>
            <w:lang w:val="en-US"/>
          </w:rPr>
          <w:t>data Migration</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_Toc531356016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23</w:t>
        </w:r>
        <w:r w:rsidR="000016DA" w:rsidRPr="000016DA">
          <w:rPr>
            <w:noProof/>
            <w:webHidden/>
            <w:sz w:val="16"/>
            <w:szCs w:val="16"/>
          </w:rPr>
          <w:fldChar w:fldCharType="end"/>
        </w:r>
      </w:hyperlink>
    </w:p>
    <w:p w14:paraId="5791F031" w14:textId="47812630" w:rsidR="000016DA" w:rsidRPr="000016DA" w:rsidRDefault="007311ED">
      <w:pPr>
        <w:pStyle w:val="TOC2"/>
        <w:rPr>
          <w:rFonts w:eastAsiaTheme="minorEastAsia"/>
          <w:smallCaps w:val="0"/>
          <w:noProof/>
          <w:sz w:val="16"/>
          <w:szCs w:val="16"/>
          <w:lang w:val="en-US"/>
        </w:rPr>
      </w:pPr>
      <w:hyperlink w:anchor="_Toc531356017" w:history="1">
        <w:r w:rsidR="000016DA" w:rsidRPr="000016DA">
          <w:rPr>
            <w:rStyle w:val="Hyperlink"/>
            <w:noProof/>
            <w:sz w:val="16"/>
            <w:szCs w:val="16"/>
            <w14:scene3d>
              <w14:camera w14:prst="orthographicFront"/>
              <w14:lightRig w14:rig="threePt" w14:dir="t">
                <w14:rot w14:lat="0" w14:lon="0" w14:rev="0"/>
              </w14:lightRig>
            </w14:scene3d>
          </w:rPr>
          <w:t>9.1</w:t>
        </w:r>
        <w:r w:rsidR="000016DA" w:rsidRPr="000016DA">
          <w:rPr>
            <w:rFonts w:eastAsiaTheme="minorEastAsia"/>
            <w:smallCaps w:val="0"/>
            <w:noProof/>
            <w:sz w:val="16"/>
            <w:szCs w:val="16"/>
            <w:lang w:val="en-US"/>
          </w:rPr>
          <w:tab/>
        </w:r>
        <w:r w:rsidR="000016DA" w:rsidRPr="000016DA">
          <w:rPr>
            <w:rStyle w:val="Hyperlink"/>
            <w:noProof/>
            <w:sz w:val="16"/>
            <w:szCs w:val="16"/>
          </w:rPr>
          <w:t>Policy</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_Toc531356017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23</w:t>
        </w:r>
        <w:r w:rsidR="000016DA" w:rsidRPr="000016DA">
          <w:rPr>
            <w:noProof/>
            <w:webHidden/>
            <w:sz w:val="16"/>
            <w:szCs w:val="16"/>
          </w:rPr>
          <w:fldChar w:fldCharType="end"/>
        </w:r>
      </w:hyperlink>
    </w:p>
    <w:p w14:paraId="14B8702E" w14:textId="1B7876C5" w:rsidR="000016DA" w:rsidRPr="000016DA" w:rsidRDefault="007311ED">
      <w:pPr>
        <w:pStyle w:val="TOC2"/>
        <w:rPr>
          <w:rFonts w:eastAsiaTheme="minorEastAsia"/>
          <w:smallCaps w:val="0"/>
          <w:noProof/>
          <w:sz w:val="16"/>
          <w:szCs w:val="16"/>
          <w:lang w:val="en-US"/>
        </w:rPr>
      </w:pPr>
      <w:hyperlink w:anchor="_Toc531356018" w:history="1">
        <w:r w:rsidR="000016DA" w:rsidRPr="000016DA">
          <w:rPr>
            <w:rStyle w:val="Hyperlink"/>
            <w:noProof/>
            <w:sz w:val="16"/>
            <w:szCs w:val="16"/>
            <w14:scene3d>
              <w14:camera w14:prst="orthographicFront"/>
              <w14:lightRig w14:rig="threePt" w14:dir="t">
                <w14:rot w14:lat="0" w14:lon="0" w14:rev="0"/>
              </w14:lightRig>
            </w14:scene3d>
          </w:rPr>
          <w:t>9.2</w:t>
        </w:r>
        <w:r w:rsidR="000016DA" w:rsidRPr="000016DA">
          <w:rPr>
            <w:rFonts w:eastAsiaTheme="minorEastAsia"/>
            <w:smallCaps w:val="0"/>
            <w:noProof/>
            <w:sz w:val="16"/>
            <w:szCs w:val="16"/>
            <w:lang w:val="en-US"/>
          </w:rPr>
          <w:tab/>
        </w:r>
        <w:r w:rsidR="000016DA" w:rsidRPr="000016DA">
          <w:rPr>
            <w:rStyle w:val="Hyperlink"/>
            <w:noProof/>
            <w:sz w:val="16"/>
            <w:szCs w:val="16"/>
          </w:rPr>
          <w:t>Process</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_Toc531356018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23</w:t>
        </w:r>
        <w:r w:rsidR="000016DA" w:rsidRPr="000016DA">
          <w:rPr>
            <w:noProof/>
            <w:webHidden/>
            <w:sz w:val="16"/>
            <w:szCs w:val="16"/>
          </w:rPr>
          <w:fldChar w:fldCharType="end"/>
        </w:r>
      </w:hyperlink>
    </w:p>
    <w:p w14:paraId="02B4492A" w14:textId="313D06C3" w:rsidR="000016DA" w:rsidRPr="000016DA" w:rsidRDefault="007311ED">
      <w:pPr>
        <w:pStyle w:val="TOC2"/>
        <w:rPr>
          <w:rFonts w:eastAsiaTheme="minorEastAsia"/>
          <w:smallCaps w:val="0"/>
          <w:noProof/>
          <w:sz w:val="16"/>
          <w:szCs w:val="16"/>
          <w:lang w:val="en-US"/>
        </w:rPr>
      </w:pPr>
      <w:hyperlink w:anchor="_Toc531356019" w:history="1">
        <w:r w:rsidR="000016DA" w:rsidRPr="000016DA">
          <w:rPr>
            <w:rStyle w:val="Hyperlink"/>
            <w:noProof/>
            <w:sz w:val="16"/>
            <w:szCs w:val="16"/>
            <w14:scene3d>
              <w14:camera w14:prst="orthographicFront"/>
              <w14:lightRig w14:rig="threePt" w14:dir="t">
                <w14:rot w14:lat="0" w14:lon="0" w14:rev="0"/>
              </w14:lightRig>
            </w14:scene3d>
          </w:rPr>
          <w:t>9.3</w:t>
        </w:r>
        <w:r w:rsidR="000016DA" w:rsidRPr="000016DA">
          <w:rPr>
            <w:rFonts w:eastAsiaTheme="minorEastAsia"/>
            <w:smallCaps w:val="0"/>
            <w:noProof/>
            <w:sz w:val="16"/>
            <w:szCs w:val="16"/>
            <w:lang w:val="en-US"/>
          </w:rPr>
          <w:tab/>
        </w:r>
        <w:r w:rsidR="000016DA" w:rsidRPr="000016DA">
          <w:rPr>
            <w:rStyle w:val="Hyperlink"/>
            <w:noProof/>
            <w:sz w:val="16"/>
            <w:szCs w:val="16"/>
          </w:rPr>
          <w:t>Dual Running</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_Toc531356019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23</w:t>
        </w:r>
        <w:r w:rsidR="000016DA" w:rsidRPr="000016DA">
          <w:rPr>
            <w:noProof/>
            <w:webHidden/>
            <w:sz w:val="16"/>
            <w:szCs w:val="16"/>
          </w:rPr>
          <w:fldChar w:fldCharType="end"/>
        </w:r>
      </w:hyperlink>
    </w:p>
    <w:p w14:paraId="5967896D" w14:textId="2401AF98" w:rsidR="000016DA" w:rsidRPr="000016DA" w:rsidRDefault="007311ED">
      <w:pPr>
        <w:pStyle w:val="TOC1"/>
        <w:rPr>
          <w:rFonts w:eastAsiaTheme="minorEastAsia"/>
          <w:b w:val="0"/>
          <w:caps w:val="0"/>
          <w:noProof/>
          <w:sz w:val="16"/>
          <w:szCs w:val="16"/>
          <w:lang w:val="en-US"/>
        </w:rPr>
      </w:pPr>
      <w:hyperlink w:anchor="_Toc531356020" w:history="1">
        <w:r w:rsidR="000016DA" w:rsidRPr="000016DA">
          <w:rPr>
            <w:rStyle w:val="Hyperlink"/>
            <w:noProof/>
            <w:sz w:val="16"/>
            <w:szCs w:val="16"/>
            <w:lang w:val="en-US"/>
          </w:rPr>
          <w:t>10</w:t>
        </w:r>
        <w:r w:rsidR="000016DA" w:rsidRPr="000016DA">
          <w:rPr>
            <w:rFonts w:eastAsiaTheme="minorEastAsia"/>
            <w:b w:val="0"/>
            <w:caps w:val="0"/>
            <w:noProof/>
            <w:sz w:val="16"/>
            <w:szCs w:val="16"/>
            <w:lang w:val="en-US"/>
          </w:rPr>
          <w:tab/>
        </w:r>
        <w:r w:rsidR="000016DA" w:rsidRPr="000016DA">
          <w:rPr>
            <w:rStyle w:val="Hyperlink"/>
            <w:noProof/>
            <w:sz w:val="16"/>
            <w:szCs w:val="16"/>
            <w:lang w:val="en-US"/>
          </w:rPr>
          <w:t>Software LICENSING</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_Toc531356020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24</w:t>
        </w:r>
        <w:r w:rsidR="000016DA" w:rsidRPr="000016DA">
          <w:rPr>
            <w:noProof/>
            <w:webHidden/>
            <w:sz w:val="16"/>
            <w:szCs w:val="16"/>
          </w:rPr>
          <w:fldChar w:fldCharType="end"/>
        </w:r>
      </w:hyperlink>
    </w:p>
    <w:p w14:paraId="74100B24" w14:textId="79A27E35" w:rsidR="000016DA" w:rsidRPr="000016DA" w:rsidRDefault="007311ED">
      <w:pPr>
        <w:pStyle w:val="TOC1"/>
        <w:rPr>
          <w:rFonts w:eastAsiaTheme="minorEastAsia"/>
          <w:b w:val="0"/>
          <w:caps w:val="0"/>
          <w:noProof/>
          <w:sz w:val="16"/>
          <w:szCs w:val="16"/>
          <w:lang w:val="en-US"/>
        </w:rPr>
      </w:pPr>
      <w:hyperlink w:anchor="_Toc531356021" w:history="1">
        <w:r w:rsidR="000016DA" w:rsidRPr="000016DA">
          <w:rPr>
            <w:rStyle w:val="Hyperlink"/>
            <w:noProof/>
            <w:sz w:val="16"/>
            <w:szCs w:val="16"/>
          </w:rPr>
          <w:t>11</w:t>
        </w:r>
        <w:r w:rsidR="000016DA" w:rsidRPr="000016DA">
          <w:rPr>
            <w:rFonts w:eastAsiaTheme="minorEastAsia"/>
            <w:b w:val="0"/>
            <w:caps w:val="0"/>
            <w:noProof/>
            <w:sz w:val="16"/>
            <w:szCs w:val="16"/>
            <w:lang w:val="en-US"/>
          </w:rPr>
          <w:tab/>
        </w:r>
        <w:r w:rsidR="000016DA" w:rsidRPr="000016DA">
          <w:rPr>
            <w:rStyle w:val="Hyperlink"/>
            <w:noProof/>
            <w:sz w:val="16"/>
            <w:szCs w:val="16"/>
          </w:rPr>
          <w:t>Design Decisions &amp; Issues Backlog</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_Toc531356021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25</w:t>
        </w:r>
        <w:r w:rsidR="000016DA" w:rsidRPr="000016DA">
          <w:rPr>
            <w:noProof/>
            <w:webHidden/>
            <w:sz w:val="16"/>
            <w:szCs w:val="16"/>
          </w:rPr>
          <w:fldChar w:fldCharType="end"/>
        </w:r>
      </w:hyperlink>
    </w:p>
    <w:p w14:paraId="26884E2E" w14:textId="67EE1EAF" w:rsidR="000016DA" w:rsidRPr="000016DA" w:rsidRDefault="007311ED">
      <w:pPr>
        <w:pStyle w:val="TOC2"/>
        <w:rPr>
          <w:rFonts w:eastAsiaTheme="minorEastAsia"/>
          <w:smallCaps w:val="0"/>
          <w:noProof/>
          <w:sz w:val="16"/>
          <w:szCs w:val="16"/>
          <w:lang w:val="en-US"/>
        </w:rPr>
      </w:pPr>
      <w:hyperlink w:anchor="_Toc531356022" w:history="1">
        <w:r w:rsidR="000016DA" w:rsidRPr="000016DA">
          <w:rPr>
            <w:rStyle w:val="Hyperlink"/>
            <w:noProof/>
            <w:sz w:val="16"/>
            <w:szCs w:val="16"/>
            <w14:scene3d>
              <w14:camera w14:prst="orthographicFront"/>
              <w14:lightRig w14:rig="threePt" w14:dir="t">
                <w14:rot w14:lat="0" w14:lon="0" w14:rev="0"/>
              </w14:lightRig>
            </w14:scene3d>
          </w:rPr>
          <w:t>11.1</w:t>
        </w:r>
        <w:r w:rsidR="000016DA" w:rsidRPr="000016DA">
          <w:rPr>
            <w:rFonts w:eastAsiaTheme="minorEastAsia"/>
            <w:smallCaps w:val="0"/>
            <w:noProof/>
            <w:sz w:val="16"/>
            <w:szCs w:val="16"/>
            <w:lang w:val="en-US"/>
          </w:rPr>
          <w:tab/>
        </w:r>
        <w:r w:rsidR="000016DA" w:rsidRPr="000016DA">
          <w:rPr>
            <w:rStyle w:val="Hyperlink"/>
            <w:noProof/>
            <w:sz w:val="16"/>
            <w:szCs w:val="16"/>
          </w:rPr>
          <w:t>Design Decisions</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_Toc531356022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25</w:t>
        </w:r>
        <w:r w:rsidR="000016DA" w:rsidRPr="000016DA">
          <w:rPr>
            <w:noProof/>
            <w:webHidden/>
            <w:sz w:val="16"/>
            <w:szCs w:val="16"/>
          </w:rPr>
          <w:fldChar w:fldCharType="end"/>
        </w:r>
      </w:hyperlink>
    </w:p>
    <w:p w14:paraId="562BF5FA" w14:textId="66844474" w:rsidR="000016DA" w:rsidRPr="000016DA" w:rsidRDefault="007311ED">
      <w:pPr>
        <w:pStyle w:val="TOC2"/>
        <w:rPr>
          <w:rFonts w:eastAsiaTheme="minorEastAsia"/>
          <w:smallCaps w:val="0"/>
          <w:noProof/>
          <w:sz w:val="16"/>
          <w:szCs w:val="16"/>
          <w:lang w:val="en-US"/>
        </w:rPr>
      </w:pPr>
      <w:hyperlink w:anchor="_Toc531356023" w:history="1">
        <w:r w:rsidR="000016DA" w:rsidRPr="000016DA">
          <w:rPr>
            <w:rStyle w:val="Hyperlink"/>
            <w:noProof/>
            <w:sz w:val="16"/>
            <w:szCs w:val="16"/>
            <w14:scene3d>
              <w14:camera w14:prst="orthographicFront"/>
              <w14:lightRig w14:rig="threePt" w14:dir="t">
                <w14:rot w14:lat="0" w14:lon="0" w14:rev="0"/>
              </w14:lightRig>
            </w14:scene3d>
          </w:rPr>
          <w:t>11.2</w:t>
        </w:r>
        <w:r w:rsidR="000016DA" w:rsidRPr="000016DA">
          <w:rPr>
            <w:rFonts w:eastAsiaTheme="minorEastAsia"/>
            <w:smallCaps w:val="0"/>
            <w:noProof/>
            <w:sz w:val="16"/>
            <w:szCs w:val="16"/>
            <w:lang w:val="en-US"/>
          </w:rPr>
          <w:tab/>
        </w:r>
        <w:r w:rsidR="000016DA" w:rsidRPr="000016DA">
          <w:rPr>
            <w:rStyle w:val="Hyperlink"/>
            <w:noProof/>
            <w:sz w:val="16"/>
            <w:szCs w:val="16"/>
          </w:rPr>
          <w:t>Issues Backlog</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_Toc531356023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25</w:t>
        </w:r>
        <w:r w:rsidR="000016DA" w:rsidRPr="000016DA">
          <w:rPr>
            <w:noProof/>
            <w:webHidden/>
            <w:sz w:val="16"/>
            <w:szCs w:val="16"/>
          </w:rPr>
          <w:fldChar w:fldCharType="end"/>
        </w:r>
      </w:hyperlink>
    </w:p>
    <w:p w14:paraId="6F886BA8" w14:textId="4275FBFB" w:rsidR="000016DA" w:rsidRPr="000016DA" w:rsidRDefault="007311ED">
      <w:pPr>
        <w:pStyle w:val="TOC2"/>
        <w:rPr>
          <w:rFonts w:eastAsiaTheme="minorEastAsia"/>
          <w:smallCaps w:val="0"/>
          <w:noProof/>
          <w:sz w:val="16"/>
          <w:szCs w:val="16"/>
          <w:lang w:val="en-US"/>
        </w:rPr>
      </w:pPr>
      <w:hyperlink w:anchor="_Toc531356024" w:history="1">
        <w:r w:rsidR="000016DA" w:rsidRPr="000016DA">
          <w:rPr>
            <w:rStyle w:val="Hyperlink"/>
            <w:noProof/>
            <w:sz w:val="16"/>
            <w:szCs w:val="16"/>
            <w14:scene3d>
              <w14:camera w14:prst="orthographicFront"/>
              <w14:lightRig w14:rig="threePt" w14:dir="t">
                <w14:rot w14:lat="0" w14:lon="0" w14:rev="0"/>
              </w14:lightRig>
            </w14:scene3d>
          </w:rPr>
          <w:t>11.3</w:t>
        </w:r>
        <w:r w:rsidR="000016DA" w:rsidRPr="000016DA">
          <w:rPr>
            <w:rFonts w:eastAsiaTheme="minorEastAsia"/>
            <w:smallCaps w:val="0"/>
            <w:noProof/>
            <w:sz w:val="16"/>
            <w:szCs w:val="16"/>
            <w:lang w:val="en-US"/>
          </w:rPr>
          <w:tab/>
        </w:r>
        <w:r w:rsidR="000016DA" w:rsidRPr="000016DA">
          <w:rPr>
            <w:rStyle w:val="Hyperlink"/>
            <w:noProof/>
            <w:sz w:val="16"/>
            <w:szCs w:val="16"/>
          </w:rPr>
          <w:t>Outstanding Questions Log</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_Toc531356024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25</w:t>
        </w:r>
        <w:r w:rsidR="000016DA" w:rsidRPr="000016DA">
          <w:rPr>
            <w:noProof/>
            <w:webHidden/>
            <w:sz w:val="16"/>
            <w:szCs w:val="16"/>
          </w:rPr>
          <w:fldChar w:fldCharType="end"/>
        </w:r>
      </w:hyperlink>
    </w:p>
    <w:p w14:paraId="5F970530" w14:textId="1B7FDDE6" w:rsidR="000016DA" w:rsidRPr="000016DA" w:rsidRDefault="007311ED">
      <w:pPr>
        <w:pStyle w:val="TOC2"/>
        <w:rPr>
          <w:rFonts w:eastAsiaTheme="minorEastAsia"/>
          <w:smallCaps w:val="0"/>
          <w:noProof/>
          <w:sz w:val="16"/>
          <w:szCs w:val="16"/>
          <w:lang w:val="en-US"/>
        </w:rPr>
      </w:pPr>
      <w:hyperlink w:anchor="_Toc531356025" w:history="1">
        <w:r w:rsidR="000016DA" w:rsidRPr="000016DA">
          <w:rPr>
            <w:rStyle w:val="Hyperlink"/>
            <w:noProof/>
            <w:sz w:val="16"/>
            <w:szCs w:val="16"/>
            <w14:scene3d>
              <w14:camera w14:prst="orthographicFront"/>
              <w14:lightRig w14:rig="threePt" w14:dir="t">
                <w14:rot w14:lat="0" w14:lon="0" w14:rev="0"/>
              </w14:lightRig>
            </w14:scene3d>
          </w:rPr>
          <w:t>11.4</w:t>
        </w:r>
        <w:r w:rsidR="000016DA" w:rsidRPr="000016DA">
          <w:rPr>
            <w:rFonts w:eastAsiaTheme="minorEastAsia"/>
            <w:smallCaps w:val="0"/>
            <w:noProof/>
            <w:sz w:val="16"/>
            <w:szCs w:val="16"/>
            <w:lang w:val="en-US"/>
          </w:rPr>
          <w:tab/>
        </w:r>
        <w:r w:rsidR="000016DA" w:rsidRPr="000016DA">
          <w:rPr>
            <w:rStyle w:val="Hyperlink"/>
            <w:noProof/>
            <w:sz w:val="16"/>
            <w:szCs w:val="16"/>
          </w:rPr>
          <w:t>Post-Design Points/Activities</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_Toc531356025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25</w:t>
        </w:r>
        <w:r w:rsidR="000016DA" w:rsidRPr="000016DA">
          <w:rPr>
            <w:noProof/>
            <w:webHidden/>
            <w:sz w:val="16"/>
            <w:szCs w:val="16"/>
          </w:rPr>
          <w:fldChar w:fldCharType="end"/>
        </w:r>
      </w:hyperlink>
    </w:p>
    <w:p w14:paraId="3FAEF7B3" w14:textId="5BEECBD1" w:rsidR="000016DA" w:rsidRPr="000016DA" w:rsidRDefault="007311ED">
      <w:pPr>
        <w:pStyle w:val="TOC1"/>
        <w:rPr>
          <w:rFonts w:eastAsiaTheme="minorEastAsia"/>
          <w:b w:val="0"/>
          <w:caps w:val="0"/>
          <w:noProof/>
          <w:sz w:val="16"/>
          <w:szCs w:val="16"/>
          <w:lang w:val="en-US"/>
        </w:rPr>
      </w:pPr>
      <w:hyperlink w:anchor="_Toc531356026" w:history="1">
        <w:r w:rsidR="000016DA" w:rsidRPr="000016DA">
          <w:rPr>
            <w:rStyle w:val="Hyperlink"/>
            <w:noProof/>
            <w:sz w:val="16"/>
            <w:szCs w:val="16"/>
          </w:rPr>
          <w:t>Appendix A Project Delivery sequence</w:t>
        </w:r>
        <w:r w:rsidR="000016DA" w:rsidRPr="000016DA">
          <w:rPr>
            <w:noProof/>
            <w:webHidden/>
            <w:sz w:val="16"/>
            <w:szCs w:val="16"/>
          </w:rPr>
          <w:tab/>
        </w:r>
        <w:r w:rsidR="000016DA" w:rsidRPr="000016DA">
          <w:rPr>
            <w:noProof/>
            <w:webHidden/>
            <w:sz w:val="16"/>
            <w:szCs w:val="16"/>
          </w:rPr>
          <w:fldChar w:fldCharType="begin"/>
        </w:r>
        <w:r w:rsidR="000016DA" w:rsidRPr="000016DA">
          <w:rPr>
            <w:noProof/>
            <w:webHidden/>
            <w:sz w:val="16"/>
            <w:szCs w:val="16"/>
          </w:rPr>
          <w:instrText xml:space="preserve"> PAGEREF _Toc531356026 \h </w:instrText>
        </w:r>
        <w:r w:rsidR="000016DA" w:rsidRPr="000016DA">
          <w:rPr>
            <w:noProof/>
            <w:webHidden/>
            <w:sz w:val="16"/>
            <w:szCs w:val="16"/>
          </w:rPr>
        </w:r>
        <w:r w:rsidR="000016DA" w:rsidRPr="000016DA">
          <w:rPr>
            <w:noProof/>
            <w:webHidden/>
            <w:sz w:val="16"/>
            <w:szCs w:val="16"/>
          </w:rPr>
          <w:fldChar w:fldCharType="separate"/>
        </w:r>
        <w:r w:rsidR="000016DA" w:rsidRPr="000016DA">
          <w:rPr>
            <w:noProof/>
            <w:webHidden/>
            <w:sz w:val="16"/>
            <w:szCs w:val="16"/>
          </w:rPr>
          <w:t>26</w:t>
        </w:r>
        <w:r w:rsidR="000016DA" w:rsidRPr="000016DA">
          <w:rPr>
            <w:noProof/>
            <w:webHidden/>
            <w:sz w:val="16"/>
            <w:szCs w:val="16"/>
          </w:rPr>
          <w:fldChar w:fldCharType="end"/>
        </w:r>
      </w:hyperlink>
    </w:p>
    <w:p w14:paraId="26A29CE3" w14:textId="05C3E109" w:rsidR="00371992" w:rsidRDefault="00A036DB" w:rsidP="00BB3B6D">
      <w:pPr>
        <w:rPr>
          <w:sz w:val="18"/>
        </w:rPr>
      </w:pPr>
      <w:r w:rsidRPr="000016DA">
        <w:rPr>
          <w:b/>
          <w:caps/>
          <w:sz w:val="16"/>
          <w:szCs w:val="16"/>
        </w:rPr>
        <w:fldChar w:fldCharType="end"/>
      </w:r>
    </w:p>
    <w:p w14:paraId="2774F2CE" w14:textId="50B6D5CE" w:rsidR="005C73FC" w:rsidRDefault="005C73FC" w:rsidP="00EC0057">
      <w:pPr>
        <w:pStyle w:val="Heading1"/>
      </w:pPr>
      <w:bookmarkStart w:id="1" w:name="_Toc531261268"/>
      <w:bookmarkStart w:id="2" w:name="_Toc531355961"/>
      <w:r>
        <w:lastRenderedPageBreak/>
        <w:t>Document</w:t>
      </w:r>
      <w:r w:rsidR="00A23858">
        <w:t xml:space="preserve"> Control</w:t>
      </w:r>
      <w:bookmarkEnd w:id="1"/>
      <w:bookmarkEnd w:id="2"/>
    </w:p>
    <w:p w14:paraId="450D72BD" w14:textId="6A67999B" w:rsidR="003445DF" w:rsidRDefault="00A036DB" w:rsidP="00FD70F1">
      <w:pPr>
        <w:pStyle w:val="Heading2"/>
      </w:pPr>
      <w:bookmarkStart w:id="3" w:name="_Toc531355962"/>
      <w:r>
        <w:t>Revision History</w:t>
      </w:r>
      <w:bookmarkEnd w:id="3"/>
    </w:p>
    <w:tbl>
      <w:tblPr>
        <w:tblpPr w:leftFromText="180" w:rightFromText="180" w:vertAnchor="text" w:horzAnchor="margin" w:tblpY="91"/>
        <w:tblW w:w="0" w:type="auto"/>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ook w:val="01E0" w:firstRow="1" w:lastRow="1" w:firstColumn="1" w:lastColumn="1" w:noHBand="0" w:noVBand="0"/>
      </w:tblPr>
      <w:tblGrid>
        <w:gridCol w:w="914"/>
        <w:gridCol w:w="1208"/>
        <w:gridCol w:w="5244"/>
        <w:gridCol w:w="2127"/>
      </w:tblGrid>
      <w:tr w:rsidR="002C2DF0" w:rsidRPr="000E3139" w14:paraId="6AF06BA5" w14:textId="35633A4C" w:rsidTr="00D732E0">
        <w:tc>
          <w:tcPr>
            <w:tcW w:w="914" w:type="dxa"/>
            <w:shd w:val="clear" w:color="auto" w:fill="00A6CA"/>
            <w:vAlign w:val="center"/>
          </w:tcPr>
          <w:p w14:paraId="2FF78C3C" w14:textId="77777777" w:rsidR="002C2DF0" w:rsidRPr="000E3139" w:rsidRDefault="002C2DF0" w:rsidP="000A24A4">
            <w:pPr>
              <w:pStyle w:val="TableNormal1"/>
              <w:spacing w:before="0" w:after="0"/>
              <w:rPr>
                <w:rFonts w:ascii="Calibri" w:hAnsi="Calibri"/>
                <w:b/>
                <w:bCs/>
                <w:color w:val="FFFFFF"/>
                <w:sz w:val="20"/>
                <w:szCs w:val="20"/>
                <w:lang w:val="en-GB"/>
              </w:rPr>
            </w:pPr>
            <w:r w:rsidRPr="000E3139">
              <w:rPr>
                <w:rFonts w:ascii="Calibri" w:hAnsi="Calibri"/>
                <w:b/>
                <w:bCs/>
                <w:color w:val="FFFFFF"/>
                <w:sz w:val="20"/>
                <w:szCs w:val="20"/>
                <w:lang w:val="en-GB"/>
              </w:rPr>
              <w:t>Version</w:t>
            </w:r>
          </w:p>
        </w:tc>
        <w:tc>
          <w:tcPr>
            <w:tcW w:w="1208" w:type="dxa"/>
            <w:shd w:val="clear" w:color="auto" w:fill="00A6CA"/>
            <w:vAlign w:val="center"/>
          </w:tcPr>
          <w:p w14:paraId="46CBAFE4" w14:textId="77777777" w:rsidR="002C2DF0" w:rsidRPr="000E3139" w:rsidRDefault="002C2DF0" w:rsidP="00773718">
            <w:pPr>
              <w:pStyle w:val="TableNormal1"/>
              <w:rPr>
                <w:rFonts w:ascii="Calibri" w:hAnsi="Calibri"/>
                <w:b/>
                <w:bCs/>
                <w:color w:val="FFFFFF"/>
                <w:sz w:val="20"/>
                <w:szCs w:val="20"/>
                <w:lang w:val="en-GB"/>
              </w:rPr>
            </w:pPr>
            <w:r w:rsidRPr="000E3139">
              <w:rPr>
                <w:rFonts w:ascii="Calibri" w:hAnsi="Calibri"/>
                <w:b/>
                <w:bCs/>
                <w:color w:val="FFFFFF"/>
                <w:sz w:val="20"/>
                <w:szCs w:val="20"/>
                <w:lang w:val="en-GB"/>
              </w:rPr>
              <w:t>Issue Date</w:t>
            </w:r>
          </w:p>
        </w:tc>
        <w:tc>
          <w:tcPr>
            <w:tcW w:w="5244" w:type="dxa"/>
            <w:shd w:val="clear" w:color="auto" w:fill="00A6CA"/>
            <w:vAlign w:val="center"/>
          </w:tcPr>
          <w:p w14:paraId="0F278C5B" w14:textId="77777777" w:rsidR="002C2DF0" w:rsidRPr="000E3139" w:rsidRDefault="002C2DF0" w:rsidP="00EC31EC">
            <w:pPr>
              <w:pStyle w:val="TableNormal1"/>
              <w:rPr>
                <w:rFonts w:ascii="Calibri" w:hAnsi="Calibri"/>
                <w:b/>
                <w:bCs/>
                <w:color w:val="FFFFFF"/>
                <w:sz w:val="20"/>
                <w:szCs w:val="20"/>
                <w:lang w:val="en-GB"/>
              </w:rPr>
            </w:pPr>
            <w:r w:rsidRPr="000E3139">
              <w:rPr>
                <w:rFonts w:ascii="Calibri" w:hAnsi="Calibri"/>
                <w:b/>
                <w:bCs/>
                <w:color w:val="FFFFFF"/>
                <w:sz w:val="20"/>
                <w:szCs w:val="20"/>
                <w:lang w:val="en-GB"/>
              </w:rPr>
              <w:t>Type of Change</w:t>
            </w:r>
          </w:p>
        </w:tc>
        <w:tc>
          <w:tcPr>
            <w:tcW w:w="2127" w:type="dxa"/>
            <w:shd w:val="clear" w:color="auto" w:fill="00A6CA"/>
            <w:vAlign w:val="center"/>
          </w:tcPr>
          <w:p w14:paraId="7B404051" w14:textId="77777777" w:rsidR="002C2DF0" w:rsidRPr="000E3139" w:rsidRDefault="002C2DF0" w:rsidP="00B12C18">
            <w:pPr>
              <w:pStyle w:val="TableNormal1"/>
              <w:rPr>
                <w:rFonts w:ascii="Calibri" w:hAnsi="Calibri"/>
                <w:b/>
                <w:bCs/>
                <w:color w:val="FFFFFF"/>
                <w:sz w:val="20"/>
                <w:szCs w:val="20"/>
                <w:lang w:val="en-GB"/>
              </w:rPr>
            </w:pPr>
            <w:r w:rsidRPr="000E3139">
              <w:rPr>
                <w:rFonts w:ascii="Calibri" w:hAnsi="Calibri"/>
                <w:b/>
                <w:bCs/>
                <w:color w:val="FFFFFF"/>
                <w:sz w:val="20"/>
                <w:szCs w:val="20"/>
                <w:lang w:val="en-GB"/>
              </w:rPr>
              <w:t>Author</w:t>
            </w:r>
          </w:p>
        </w:tc>
      </w:tr>
      <w:tr w:rsidR="002C2DF0" w:rsidRPr="000E3139" w14:paraId="52CC62FC" w14:textId="7D44D100" w:rsidTr="00D732E0">
        <w:tc>
          <w:tcPr>
            <w:tcW w:w="914" w:type="dxa"/>
            <w:shd w:val="clear" w:color="auto" w:fill="auto"/>
          </w:tcPr>
          <w:p w14:paraId="245E7B79" w14:textId="22999897" w:rsidR="002C2DF0" w:rsidRPr="000E3139" w:rsidRDefault="002C2DF0" w:rsidP="00BB3B6D">
            <w:pPr>
              <w:pStyle w:val="TableNormal1"/>
              <w:rPr>
                <w:rFonts w:ascii="Calibri" w:hAnsi="Calibri"/>
                <w:lang w:val="en-GB"/>
              </w:rPr>
            </w:pPr>
            <w:r w:rsidRPr="000E3139">
              <w:rPr>
                <w:rFonts w:ascii="Calibri" w:hAnsi="Calibri"/>
                <w:lang w:val="en-GB"/>
              </w:rPr>
              <w:t>0.1</w:t>
            </w:r>
          </w:p>
        </w:tc>
        <w:tc>
          <w:tcPr>
            <w:tcW w:w="1208" w:type="dxa"/>
            <w:shd w:val="clear" w:color="auto" w:fill="auto"/>
          </w:tcPr>
          <w:p w14:paraId="57B3A566" w14:textId="46D1EFA9" w:rsidR="002C2DF0" w:rsidRPr="000E3139" w:rsidRDefault="00236E0F" w:rsidP="00BB3B6D">
            <w:pPr>
              <w:pStyle w:val="TableNormal1"/>
              <w:rPr>
                <w:rFonts w:ascii="Calibri" w:hAnsi="Calibri"/>
                <w:lang w:val="en-GB"/>
              </w:rPr>
            </w:pPr>
            <w:r w:rsidRPr="00840875">
              <w:rPr>
                <w:rFonts w:ascii="Calibri" w:hAnsi="Calibri"/>
                <w:lang w:val="en-GB"/>
              </w:rPr>
              <w:t>30</w:t>
            </w:r>
            <w:r w:rsidR="00D732E0" w:rsidRPr="00840875">
              <w:rPr>
                <w:rFonts w:ascii="Calibri" w:hAnsi="Calibri"/>
                <w:lang w:val="en-GB"/>
              </w:rPr>
              <w:t>/11</w:t>
            </w:r>
            <w:r w:rsidR="002C2DF0" w:rsidRPr="00840875">
              <w:rPr>
                <w:rFonts w:ascii="Calibri" w:hAnsi="Calibri"/>
                <w:lang w:val="en-GB"/>
              </w:rPr>
              <w:t>/2017</w:t>
            </w:r>
          </w:p>
        </w:tc>
        <w:tc>
          <w:tcPr>
            <w:tcW w:w="5244" w:type="dxa"/>
            <w:shd w:val="clear" w:color="auto" w:fill="auto"/>
            <w:vAlign w:val="bottom"/>
          </w:tcPr>
          <w:p w14:paraId="21DD2F18" w14:textId="57C0E6B9" w:rsidR="006348E5" w:rsidRPr="000E3139" w:rsidRDefault="002C2DF0" w:rsidP="00BB3B6D">
            <w:pPr>
              <w:pStyle w:val="TableNormal1"/>
              <w:rPr>
                <w:rFonts w:ascii="Calibri" w:hAnsi="Calibri"/>
                <w:lang w:val="en-GB"/>
              </w:rPr>
            </w:pPr>
            <w:r w:rsidRPr="000E3139">
              <w:rPr>
                <w:rFonts w:ascii="Calibri" w:hAnsi="Calibri"/>
                <w:lang w:val="en-GB"/>
              </w:rPr>
              <w:t>Initial Draft</w:t>
            </w:r>
            <w:r w:rsidR="00B6785B">
              <w:rPr>
                <w:rFonts w:ascii="Calibri" w:hAnsi="Calibri"/>
                <w:lang w:val="en-GB"/>
              </w:rPr>
              <w:t xml:space="preserve"> / Baseline solution overview</w:t>
            </w:r>
          </w:p>
        </w:tc>
        <w:tc>
          <w:tcPr>
            <w:tcW w:w="2127" w:type="dxa"/>
            <w:shd w:val="clear" w:color="auto" w:fill="auto"/>
          </w:tcPr>
          <w:p w14:paraId="3D647AEB" w14:textId="03E11FC8" w:rsidR="002C2DF0" w:rsidRPr="000E3139" w:rsidRDefault="00D732E0" w:rsidP="00BB3B6D">
            <w:pPr>
              <w:spacing w:before="60" w:after="60" w:line="264" w:lineRule="auto"/>
              <w:rPr>
                <w:rFonts w:eastAsia="Arial Narrow" w:cs="Arial Narrow"/>
                <w:sz w:val="18"/>
                <w:szCs w:val="18"/>
                <w:lang w:eastAsia="ja-JP"/>
              </w:rPr>
            </w:pPr>
            <w:r w:rsidRPr="000E3139">
              <w:rPr>
                <w:rFonts w:eastAsia="Arial Narrow" w:cs="Arial Narrow"/>
                <w:sz w:val="18"/>
                <w:szCs w:val="18"/>
                <w:lang w:eastAsia="ja-JP"/>
              </w:rPr>
              <w:t>James Miller</w:t>
            </w:r>
          </w:p>
        </w:tc>
      </w:tr>
      <w:tr w:rsidR="002C2DF0" w:rsidRPr="000E3139" w14:paraId="68F0AD46" w14:textId="73A186F7" w:rsidTr="00D732E0">
        <w:tc>
          <w:tcPr>
            <w:tcW w:w="914" w:type="dxa"/>
            <w:shd w:val="clear" w:color="auto" w:fill="auto"/>
          </w:tcPr>
          <w:p w14:paraId="05FE40AE" w14:textId="4C1EA8D4" w:rsidR="002C2DF0" w:rsidRPr="000E3139" w:rsidRDefault="002C2DF0" w:rsidP="00BB3B6D">
            <w:pPr>
              <w:pStyle w:val="TableNormal1"/>
              <w:rPr>
                <w:rFonts w:ascii="Calibri" w:hAnsi="Calibri"/>
                <w:lang w:val="en-GB"/>
              </w:rPr>
            </w:pPr>
          </w:p>
        </w:tc>
        <w:tc>
          <w:tcPr>
            <w:tcW w:w="1208" w:type="dxa"/>
            <w:shd w:val="clear" w:color="auto" w:fill="auto"/>
          </w:tcPr>
          <w:p w14:paraId="0604129B" w14:textId="0295E92A" w:rsidR="002C2DF0" w:rsidRPr="000E3139" w:rsidRDefault="002C2DF0" w:rsidP="00BB3B6D">
            <w:pPr>
              <w:pStyle w:val="TableNormal1"/>
              <w:rPr>
                <w:rFonts w:ascii="Calibri" w:hAnsi="Calibri"/>
                <w:lang w:val="en-GB"/>
              </w:rPr>
            </w:pPr>
          </w:p>
        </w:tc>
        <w:tc>
          <w:tcPr>
            <w:tcW w:w="5244" w:type="dxa"/>
            <w:shd w:val="clear" w:color="auto" w:fill="auto"/>
          </w:tcPr>
          <w:p w14:paraId="654A6B0B" w14:textId="7B122803" w:rsidR="002C2DF0" w:rsidRPr="000E3139" w:rsidRDefault="002C2DF0" w:rsidP="00BB3B6D">
            <w:pPr>
              <w:pStyle w:val="TableNormal1"/>
              <w:rPr>
                <w:rFonts w:ascii="Calibri" w:hAnsi="Calibri"/>
                <w:lang w:val="en-GB"/>
              </w:rPr>
            </w:pPr>
          </w:p>
        </w:tc>
        <w:tc>
          <w:tcPr>
            <w:tcW w:w="2127" w:type="dxa"/>
            <w:shd w:val="clear" w:color="auto" w:fill="auto"/>
          </w:tcPr>
          <w:p w14:paraId="72F981AD" w14:textId="01537DEA" w:rsidR="002C2DF0" w:rsidRPr="000E3139" w:rsidRDefault="002C2DF0" w:rsidP="00BB3B6D">
            <w:pPr>
              <w:spacing w:before="60" w:after="60" w:line="264" w:lineRule="auto"/>
              <w:rPr>
                <w:rFonts w:eastAsia="Arial Narrow" w:cs="Arial Narrow"/>
                <w:sz w:val="18"/>
                <w:szCs w:val="18"/>
                <w:lang w:eastAsia="ja-JP"/>
              </w:rPr>
            </w:pPr>
          </w:p>
        </w:tc>
      </w:tr>
      <w:tr w:rsidR="00AA0DD3" w:rsidRPr="000E3139" w14:paraId="5CBD2E8C" w14:textId="77777777" w:rsidTr="00D732E0">
        <w:tc>
          <w:tcPr>
            <w:tcW w:w="914" w:type="dxa"/>
            <w:shd w:val="clear" w:color="auto" w:fill="auto"/>
          </w:tcPr>
          <w:p w14:paraId="4158523A" w14:textId="0FE2D0B6" w:rsidR="00AA0DD3" w:rsidRPr="000E3139" w:rsidRDefault="00AA0DD3" w:rsidP="00BB3B6D">
            <w:pPr>
              <w:pStyle w:val="TableNormal1"/>
              <w:rPr>
                <w:rFonts w:ascii="Calibri" w:hAnsi="Calibri"/>
                <w:lang w:val="en-GB"/>
              </w:rPr>
            </w:pPr>
          </w:p>
        </w:tc>
        <w:tc>
          <w:tcPr>
            <w:tcW w:w="1208" w:type="dxa"/>
            <w:shd w:val="clear" w:color="auto" w:fill="auto"/>
          </w:tcPr>
          <w:p w14:paraId="745749F8" w14:textId="6A5D145B" w:rsidR="00AA0DD3" w:rsidRPr="000E3139" w:rsidRDefault="00AA0DD3" w:rsidP="00BB3B6D">
            <w:pPr>
              <w:pStyle w:val="TableNormal1"/>
              <w:rPr>
                <w:rFonts w:ascii="Calibri" w:hAnsi="Calibri"/>
                <w:lang w:val="en-GB"/>
              </w:rPr>
            </w:pPr>
          </w:p>
        </w:tc>
        <w:tc>
          <w:tcPr>
            <w:tcW w:w="5244" w:type="dxa"/>
            <w:shd w:val="clear" w:color="auto" w:fill="auto"/>
          </w:tcPr>
          <w:p w14:paraId="53BD9332" w14:textId="58BD1F0D" w:rsidR="00371992" w:rsidRPr="000E3139" w:rsidRDefault="00371992" w:rsidP="00D732E0">
            <w:pPr>
              <w:spacing w:line="240" w:lineRule="auto"/>
              <w:rPr>
                <w:rFonts w:ascii="Calibri" w:hAnsi="Calibri"/>
                <w:sz w:val="18"/>
                <w:szCs w:val="18"/>
              </w:rPr>
            </w:pPr>
          </w:p>
        </w:tc>
        <w:tc>
          <w:tcPr>
            <w:tcW w:w="2127" w:type="dxa"/>
            <w:shd w:val="clear" w:color="auto" w:fill="auto"/>
          </w:tcPr>
          <w:p w14:paraId="2AC4D8C8" w14:textId="4F3FAC2D" w:rsidR="00AA0DD3" w:rsidRPr="000E3139" w:rsidRDefault="00AA0DD3" w:rsidP="00BB3B6D">
            <w:pPr>
              <w:spacing w:before="60" w:after="60" w:line="264" w:lineRule="auto"/>
              <w:rPr>
                <w:rFonts w:eastAsia="Arial Narrow" w:cs="Arial Narrow"/>
                <w:sz w:val="18"/>
                <w:szCs w:val="18"/>
                <w:lang w:eastAsia="ja-JP"/>
              </w:rPr>
            </w:pPr>
          </w:p>
        </w:tc>
      </w:tr>
      <w:tr w:rsidR="00E14CE9" w:rsidRPr="000E3139" w14:paraId="71C09A45" w14:textId="77777777" w:rsidTr="00D732E0">
        <w:tc>
          <w:tcPr>
            <w:tcW w:w="914" w:type="dxa"/>
            <w:shd w:val="clear" w:color="auto" w:fill="auto"/>
          </w:tcPr>
          <w:p w14:paraId="35E79CF8" w14:textId="6A61D754" w:rsidR="00E14CE9" w:rsidRPr="000E3139" w:rsidRDefault="00E14CE9" w:rsidP="00BB3B6D">
            <w:pPr>
              <w:pStyle w:val="TableNormal1"/>
              <w:rPr>
                <w:rFonts w:ascii="Calibri" w:hAnsi="Calibri"/>
                <w:lang w:val="en-GB"/>
              </w:rPr>
            </w:pPr>
          </w:p>
        </w:tc>
        <w:tc>
          <w:tcPr>
            <w:tcW w:w="1208" w:type="dxa"/>
            <w:shd w:val="clear" w:color="auto" w:fill="auto"/>
          </w:tcPr>
          <w:p w14:paraId="117D94F6" w14:textId="49C6CAE0" w:rsidR="00E14CE9" w:rsidRPr="000E3139" w:rsidRDefault="00E14CE9" w:rsidP="00BB3B6D">
            <w:pPr>
              <w:pStyle w:val="TableNormal1"/>
              <w:rPr>
                <w:rFonts w:ascii="Calibri" w:hAnsi="Calibri"/>
                <w:lang w:val="en-GB"/>
              </w:rPr>
            </w:pPr>
          </w:p>
        </w:tc>
        <w:tc>
          <w:tcPr>
            <w:tcW w:w="5244" w:type="dxa"/>
            <w:shd w:val="clear" w:color="auto" w:fill="auto"/>
          </w:tcPr>
          <w:p w14:paraId="19C8640E" w14:textId="04EB1665" w:rsidR="00E14CE9" w:rsidRPr="000E3139" w:rsidRDefault="00E14CE9" w:rsidP="00BB3B6D">
            <w:pPr>
              <w:pStyle w:val="TableNormal1"/>
              <w:rPr>
                <w:rFonts w:ascii="Calibri" w:hAnsi="Calibri"/>
                <w:lang w:val="en-GB"/>
              </w:rPr>
            </w:pPr>
          </w:p>
        </w:tc>
        <w:tc>
          <w:tcPr>
            <w:tcW w:w="2127" w:type="dxa"/>
            <w:shd w:val="clear" w:color="auto" w:fill="auto"/>
          </w:tcPr>
          <w:p w14:paraId="37B339E3" w14:textId="0B6D8DF1" w:rsidR="00E14CE9" w:rsidRPr="000E3139" w:rsidRDefault="00E14CE9" w:rsidP="00BB3B6D">
            <w:pPr>
              <w:spacing w:before="60" w:after="60" w:line="264" w:lineRule="auto"/>
              <w:rPr>
                <w:rFonts w:eastAsia="Arial Narrow" w:cs="Arial Narrow"/>
                <w:sz w:val="18"/>
                <w:szCs w:val="18"/>
                <w:lang w:eastAsia="ja-JP"/>
              </w:rPr>
            </w:pPr>
          </w:p>
        </w:tc>
      </w:tr>
      <w:tr w:rsidR="00163E68" w:rsidRPr="000E3139" w14:paraId="3772BBBB" w14:textId="77777777" w:rsidTr="00D732E0">
        <w:tc>
          <w:tcPr>
            <w:tcW w:w="914" w:type="dxa"/>
            <w:shd w:val="clear" w:color="auto" w:fill="auto"/>
          </w:tcPr>
          <w:p w14:paraId="52D1B8E1" w14:textId="3CEF8C6A" w:rsidR="00163E68" w:rsidRPr="000E3139" w:rsidRDefault="00163E68" w:rsidP="006348E5">
            <w:pPr>
              <w:pStyle w:val="TableNormal1"/>
              <w:rPr>
                <w:rFonts w:ascii="Calibri" w:hAnsi="Calibri"/>
                <w:lang w:val="en-GB"/>
              </w:rPr>
            </w:pPr>
          </w:p>
        </w:tc>
        <w:tc>
          <w:tcPr>
            <w:tcW w:w="1208" w:type="dxa"/>
            <w:shd w:val="clear" w:color="auto" w:fill="auto"/>
          </w:tcPr>
          <w:p w14:paraId="52AE757D" w14:textId="47FC810C" w:rsidR="00163E68" w:rsidRPr="000E3139" w:rsidRDefault="00163E68" w:rsidP="006348E5">
            <w:pPr>
              <w:pStyle w:val="TableNormal1"/>
              <w:rPr>
                <w:rFonts w:ascii="Calibri" w:hAnsi="Calibri"/>
                <w:lang w:val="en-GB"/>
              </w:rPr>
            </w:pPr>
          </w:p>
        </w:tc>
        <w:tc>
          <w:tcPr>
            <w:tcW w:w="5244" w:type="dxa"/>
            <w:shd w:val="clear" w:color="auto" w:fill="auto"/>
          </w:tcPr>
          <w:p w14:paraId="09DE2FE1" w14:textId="674B1F4B" w:rsidR="00163E68" w:rsidRPr="000E3139" w:rsidRDefault="00163E68" w:rsidP="006348E5">
            <w:pPr>
              <w:pStyle w:val="TableNormal1"/>
              <w:rPr>
                <w:rFonts w:ascii="Calibri" w:hAnsi="Calibri"/>
                <w:lang w:val="en-GB"/>
              </w:rPr>
            </w:pPr>
          </w:p>
        </w:tc>
        <w:tc>
          <w:tcPr>
            <w:tcW w:w="2127" w:type="dxa"/>
            <w:shd w:val="clear" w:color="auto" w:fill="auto"/>
          </w:tcPr>
          <w:p w14:paraId="2BDF7AB2" w14:textId="468E9731" w:rsidR="00163E68" w:rsidRPr="000E3139" w:rsidRDefault="00163E68" w:rsidP="00763FD7">
            <w:pPr>
              <w:spacing w:before="60" w:after="60" w:line="264" w:lineRule="auto"/>
              <w:rPr>
                <w:rFonts w:eastAsia="Arial Narrow" w:cs="Arial Narrow"/>
                <w:sz w:val="18"/>
                <w:szCs w:val="18"/>
                <w:lang w:eastAsia="ja-JP"/>
              </w:rPr>
            </w:pPr>
          </w:p>
        </w:tc>
      </w:tr>
      <w:tr w:rsidR="00963314" w:rsidRPr="000E3139" w14:paraId="49DE6376" w14:textId="77777777" w:rsidTr="00D732E0">
        <w:tc>
          <w:tcPr>
            <w:tcW w:w="914" w:type="dxa"/>
            <w:shd w:val="clear" w:color="auto" w:fill="auto"/>
          </w:tcPr>
          <w:p w14:paraId="7C84357D" w14:textId="34CF6AB9" w:rsidR="00963314" w:rsidRPr="000E3139" w:rsidRDefault="00963314" w:rsidP="006348E5">
            <w:pPr>
              <w:pStyle w:val="TableNormal1"/>
              <w:rPr>
                <w:rFonts w:ascii="Calibri" w:hAnsi="Calibri"/>
                <w:lang w:val="en-GB"/>
              </w:rPr>
            </w:pPr>
          </w:p>
        </w:tc>
        <w:tc>
          <w:tcPr>
            <w:tcW w:w="1208" w:type="dxa"/>
            <w:shd w:val="clear" w:color="auto" w:fill="auto"/>
          </w:tcPr>
          <w:p w14:paraId="7704F5A4" w14:textId="420E2C89" w:rsidR="00963314" w:rsidRPr="000E3139" w:rsidRDefault="00963314" w:rsidP="002F4E9F">
            <w:pPr>
              <w:pStyle w:val="TableNormal1"/>
              <w:rPr>
                <w:rFonts w:ascii="Calibri" w:hAnsi="Calibri"/>
                <w:lang w:val="en-GB"/>
              </w:rPr>
            </w:pPr>
          </w:p>
        </w:tc>
        <w:tc>
          <w:tcPr>
            <w:tcW w:w="5244" w:type="dxa"/>
            <w:shd w:val="clear" w:color="auto" w:fill="auto"/>
          </w:tcPr>
          <w:p w14:paraId="145090E3" w14:textId="5FA11777" w:rsidR="00963314" w:rsidRPr="000E3139" w:rsidRDefault="00963314" w:rsidP="008D47D8">
            <w:pPr>
              <w:pStyle w:val="TableNormal1"/>
              <w:rPr>
                <w:rFonts w:ascii="Calibri" w:hAnsi="Calibri"/>
                <w:lang w:val="en-GB"/>
              </w:rPr>
            </w:pPr>
          </w:p>
        </w:tc>
        <w:tc>
          <w:tcPr>
            <w:tcW w:w="2127" w:type="dxa"/>
            <w:shd w:val="clear" w:color="auto" w:fill="auto"/>
          </w:tcPr>
          <w:p w14:paraId="71D31520" w14:textId="4CEA9D4B" w:rsidR="00963314" w:rsidRPr="000E3139" w:rsidRDefault="00963314" w:rsidP="00763FD7">
            <w:pPr>
              <w:spacing w:before="60" w:after="60" w:line="264" w:lineRule="auto"/>
              <w:rPr>
                <w:rFonts w:eastAsia="Arial Narrow" w:cs="Arial Narrow"/>
                <w:sz w:val="18"/>
                <w:szCs w:val="18"/>
                <w:lang w:eastAsia="ja-JP"/>
              </w:rPr>
            </w:pPr>
          </w:p>
        </w:tc>
      </w:tr>
    </w:tbl>
    <w:p w14:paraId="0DD1624F" w14:textId="77777777" w:rsidR="00D0411A" w:rsidRDefault="00D0411A" w:rsidP="003445DF">
      <w:pPr>
        <w:rPr>
          <w:b/>
        </w:rPr>
      </w:pPr>
    </w:p>
    <w:p w14:paraId="38986559" w14:textId="54D7CB42" w:rsidR="003445DF" w:rsidRPr="009D0F82" w:rsidRDefault="00A036DB" w:rsidP="00FD70F1">
      <w:pPr>
        <w:pStyle w:val="Heading2"/>
      </w:pPr>
      <w:bookmarkStart w:id="4" w:name="_Toc531355963"/>
      <w:r>
        <w:t>Approv</w:t>
      </w:r>
      <w:r w:rsidR="00EF4E9A">
        <w:t xml:space="preserve">al </w:t>
      </w:r>
      <w:r>
        <w:t>and Sign-Off</w:t>
      </w:r>
      <w:bookmarkEnd w:id="4"/>
    </w:p>
    <w:p w14:paraId="222BDAF6" w14:textId="77777777" w:rsidR="003445DF" w:rsidRPr="007B5A65" w:rsidRDefault="003445DF" w:rsidP="003445DF">
      <w:r w:rsidRPr="007B5A65">
        <w:t>Signatures on this document imply that you have read and understand the contents.</w:t>
      </w:r>
    </w:p>
    <w:p w14:paraId="077BE397" w14:textId="77777777" w:rsidR="003445DF" w:rsidRPr="00AD62E3" w:rsidRDefault="003445DF" w:rsidP="003445DF">
      <w:r w:rsidRPr="00AD62E3">
        <w:t>Approvers must review and sign off.  Sign-off formally confirms the content is stated correctly.</w:t>
      </w:r>
    </w:p>
    <w:p w14:paraId="36D6D1A0" w14:textId="77777777" w:rsidR="003445DF" w:rsidRPr="00AD62E3" w:rsidRDefault="003445DF" w:rsidP="003445DF"/>
    <w:p w14:paraId="051DB26F" w14:textId="38F42B96" w:rsidR="003445DF" w:rsidRDefault="003445DF" w:rsidP="003445DF">
      <w:r>
        <w:t>This document must be approved by</w:t>
      </w:r>
      <w:r w:rsidR="00C06648">
        <w:t>:</w:t>
      </w:r>
    </w:p>
    <w:tbl>
      <w:tblPr>
        <w:tblpPr w:leftFromText="180" w:rightFromText="180" w:vertAnchor="text" w:horzAnchor="margin" w:tblpY="91"/>
        <w:tblW w:w="0" w:type="auto"/>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ook w:val="01E0" w:firstRow="1" w:lastRow="1" w:firstColumn="1" w:lastColumn="1" w:noHBand="0" w:noVBand="0"/>
      </w:tblPr>
      <w:tblGrid>
        <w:gridCol w:w="3539"/>
        <w:gridCol w:w="2819"/>
        <w:gridCol w:w="2016"/>
        <w:gridCol w:w="1255"/>
      </w:tblGrid>
      <w:tr w:rsidR="00412F2E" w:rsidRPr="000E3139" w14:paraId="4DFA0085" w14:textId="43B5D8CB" w:rsidTr="00893CDC">
        <w:tc>
          <w:tcPr>
            <w:tcW w:w="3539" w:type="dxa"/>
            <w:shd w:val="clear" w:color="auto" w:fill="00A6CA"/>
            <w:vAlign w:val="center"/>
          </w:tcPr>
          <w:p w14:paraId="5F52ED4B" w14:textId="0A1589B1" w:rsidR="00E54B9D" w:rsidRPr="000E3139" w:rsidRDefault="00F46658" w:rsidP="000A24A4">
            <w:pPr>
              <w:pStyle w:val="TableNormal1"/>
              <w:spacing w:before="0" w:after="0"/>
              <w:rPr>
                <w:rFonts w:ascii="Calibri" w:hAnsi="Calibri"/>
                <w:b/>
                <w:bCs/>
                <w:color w:val="FFFFFF"/>
                <w:sz w:val="20"/>
                <w:szCs w:val="20"/>
                <w:lang w:val="en-GB"/>
              </w:rPr>
            </w:pPr>
            <w:r w:rsidRPr="000E3139">
              <w:rPr>
                <w:rFonts w:ascii="Calibri" w:hAnsi="Calibri"/>
                <w:b/>
                <w:bCs/>
                <w:color w:val="FFFFFF"/>
                <w:sz w:val="20"/>
                <w:szCs w:val="20"/>
                <w:lang w:val="en-GB"/>
              </w:rPr>
              <w:t>Role</w:t>
            </w:r>
          </w:p>
        </w:tc>
        <w:tc>
          <w:tcPr>
            <w:tcW w:w="2819" w:type="dxa"/>
            <w:shd w:val="clear" w:color="auto" w:fill="00A6CA"/>
            <w:vAlign w:val="center"/>
          </w:tcPr>
          <w:p w14:paraId="0B662D17" w14:textId="6F36CCA9" w:rsidR="00E54B9D" w:rsidRPr="000E3139" w:rsidRDefault="00F46658" w:rsidP="00773718">
            <w:pPr>
              <w:pStyle w:val="TableNormal1"/>
              <w:rPr>
                <w:rFonts w:ascii="Calibri" w:hAnsi="Calibri"/>
                <w:b/>
                <w:bCs/>
                <w:color w:val="FFFFFF"/>
                <w:sz w:val="20"/>
                <w:szCs w:val="20"/>
                <w:lang w:val="en-GB"/>
              </w:rPr>
            </w:pPr>
            <w:r w:rsidRPr="000E3139">
              <w:rPr>
                <w:rFonts w:ascii="Calibri" w:hAnsi="Calibri"/>
                <w:b/>
                <w:bCs/>
                <w:color w:val="FFFFFF"/>
                <w:sz w:val="20"/>
                <w:szCs w:val="20"/>
                <w:lang w:val="en-GB"/>
              </w:rPr>
              <w:t>Name(s)</w:t>
            </w:r>
          </w:p>
        </w:tc>
        <w:tc>
          <w:tcPr>
            <w:tcW w:w="2016" w:type="dxa"/>
            <w:shd w:val="clear" w:color="auto" w:fill="00A6CA"/>
            <w:vAlign w:val="center"/>
          </w:tcPr>
          <w:p w14:paraId="69DC92D6" w14:textId="77777777" w:rsidR="00E54B9D" w:rsidRPr="000E3139" w:rsidRDefault="00E54B9D" w:rsidP="00EC31EC">
            <w:pPr>
              <w:pStyle w:val="TableNormal1"/>
              <w:rPr>
                <w:rFonts w:ascii="Calibri" w:hAnsi="Calibri"/>
                <w:b/>
                <w:bCs/>
                <w:color w:val="FFFFFF"/>
                <w:sz w:val="20"/>
                <w:szCs w:val="20"/>
                <w:lang w:val="en-GB"/>
              </w:rPr>
            </w:pPr>
            <w:r w:rsidRPr="000E3139">
              <w:rPr>
                <w:rFonts w:ascii="Calibri" w:hAnsi="Calibri"/>
                <w:b/>
                <w:bCs/>
                <w:color w:val="FFFFFF"/>
                <w:sz w:val="20"/>
                <w:szCs w:val="20"/>
                <w:lang w:val="en-GB"/>
              </w:rPr>
              <w:t>Approval Date</w:t>
            </w:r>
          </w:p>
        </w:tc>
        <w:tc>
          <w:tcPr>
            <w:tcW w:w="1255" w:type="dxa"/>
            <w:shd w:val="clear" w:color="auto" w:fill="00A6CA"/>
          </w:tcPr>
          <w:p w14:paraId="324AB485" w14:textId="1BD15A65" w:rsidR="00E54B9D" w:rsidRPr="000E3139" w:rsidRDefault="00E54B9D" w:rsidP="00EC31EC">
            <w:pPr>
              <w:pStyle w:val="TableNormal1"/>
              <w:rPr>
                <w:rFonts w:ascii="Calibri" w:hAnsi="Calibri"/>
                <w:b/>
                <w:bCs/>
                <w:color w:val="FFFFFF"/>
                <w:sz w:val="20"/>
                <w:szCs w:val="20"/>
                <w:lang w:val="en-GB"/>
              </w:rPr>
            </w:pPr>
            <w:r w:rsidRPr="000E3139">
              <w:rPr>
                <w:rFonts w:ascii="Calibri" w:hAnsi="Calibri"/>
                <w:b/>
                <w:bCs/>
                <w:color w:val="FFFFFF"/>
                <w:sz w:val="20"/>
                <w:szCs w:val="20"/>
                <w:lang w:val="en-GB"/>
              </w:rPr>
              <w:t>Version Approved</w:t>
            </w:r>
          </w:p>
        </w:tc>
      </w:tr>
      <w:tr w:rsidR="00412F2E" w:rsidRPr="000E3139" w14:paraId="3BE62F3D" w14:textId="77777777" w:rsidTr="00893CDC">
        <w:tc>
          <w:tcPr>
            <w:tcW w:w="3539" w:type="dxa"/>
            <w:shd w:val="clear" w:color="auto" w:fill="auto"/>
          </w:tcPr>
          <w:p w14:paraId="7F1AA116" w14:textId="01EB05B4" w:rsidR="00412F2E" w:rsidRPr="000E3139" w:rsidRDefault="00F46658" w:rsidP="0091765B">
            <w:pPr>
              <w:pStyle w:val="TableNormal1"/>
              <w:rPr>
                <w:rFonts w:ascii="Calibri" w:hAnsi="Calibri"/>
                <w:lang w:val="en-GB"/>
              </w:rPr>
            </w:pPr>
            <w:r w:rsidRPr="000E3139">
              <w:rPr>
                <w:rFonts w:ascii="Calibri" w:hAnsi="Calibri"/>
                <w:lang w:val="en-GB"/>
              </w:rPr>
              <w:t>IT Technology Change Programme Team</w:t>
            </w:r>
          </w:p>
        </w:tc>
        <w:tc>
          <w:tcPr>
            <w:tcW w:w="2819" w:type="dxa"/>
            <w:shd w:val="clear" w:color="auto" w:fill="auto"/>
          </w:tcPr>
          <w:p w14:paraId="3BA2D70F" w14:textId="2E3E1B5A" w:rsidR="00412F2E" w:rsidRPr="000E3139" w:rsidRDefault="00F46658" w:rsidP="0091765B">
            <w:pPr>
              <w:pStyle w:val="TableNormal1"/>
              <w:rPr>
                <w:rFonts w:ascii="Calibri" w:hAnsi="Calibri"/>
                <w:lang w:val="en-GB"/>
              </w:rPr>
            </w:pPr>
            <w:r w:rsidRPr="000E3139">
              <w:rPr>
                <w:rFonts w:ascii="Calibri" w:hAnsi="Calibri"/>
                <w:lang w:val="en-GB"/>
              </w:rPr>
              <w:t>Sinclair Elliot</w:t>
            </w:r>
          </w:p>
        </w:tc>
        <w:tc>
          <w:tcPr>
            <w:tcW w:w="2016" w:type="dxa"/>
            <w:shd w:val="clear" w:color="auto" w:fill="auto"/>
            <w:vAlign w:val="center"/>
          </w:tcPr>
          <w:p w14:paraId="71211CE8" w14:textId="2F265B85" w:rsidR="00412F2E" w:rsidRPr="000E3139" w:rsidRDefault="00412F2E" w:rsidP="00412F2E">
            <w:pPr>
              <w:spacing w:before="60" w:after="60" w:line="264" w:lineRule="auto"/>
              <w:rPr>
                <w:rFonts w:ascii="Calibri" w:eastAsia="Arial Narrow" w:hAnsi="Calibri" w:cs="Arial Narrow"/>
                <w:sz w:val="18"/>
                <w:szCs w:val="18"/>
                <w:lang w:eastAsia="ja-JP"/>
              </w:rPr>
            </w:pPr>
          </w:p>
        </w:tc>
        <w:tc>
          <w:tcPr>
            <w:tcW w:w="1255" w:type="dxa"/>
          </w:tcPr>
          <w:p w14:paraId="1E5EF4E8" w14:textId="72AB4296" w:rsidR="00412F2E" w:rsidRPr="000E3139" w:rsidRDefault="00412F2E" w:rsidP="00BB3B6D">
            <w:pPr>
              <w:spacing w:before="60" w:after="60" w:line="264" w:lineRule="auto"/>
              <w:rPr>
                <w:rFonts w:ascii="Calibri" w:eastAsia="Arial Narrow" w:hAnsi="Calibri" w:cs="Arial Narrow"/>
                <w:sz w:val="18"/>
                <w:szCs w:val="18"/>
                <w:lang w:eastAsia="ja-JP"/>
              </w:rPr>
            </w:pPr>
          </w:p>
        </w:tc>
      </w:tr>
      <w:tr w:rsidR="00F46658" w:rsidRPr="000E3139" w14:paraId="528EAB9E" w14:textId="77777777" w:rsidTr="00893CDC">
        <w:tc>
          <w:tcPr>
            <w:tcW w:w="3539" w:type="dxa"/>
            <w:shd w:val="clear" w:color="auto" w:fill="auto"/>
          </w:tcPr>
          <w:p w14:paraId="307DAF4D" w14:textId="711CC6AF" w:rsidR="00F46658" w:rsidRPr="000E3139" w:rsidRDefault="00F46658" w:rsidP="00F46658">
            <w:pPr>
              <w:pStyle w:val="TableNormal1"/>
              <w:rPr>
                <w:rFonts w:ascii="Calibri" w:hAnsi="Calibri"/>
                <w:lang w:val="en-GB"/>
              </w:rPr>
            </w:pPr>
            <w:r w:rsidRPr="002561B7">
              <w:rPr>
                <w:rFonts w:ascii="Calibri" w:hAnsi="Calibri"/>
                <w:lang w:val="en-GB"/>
              </w:rPr>
              <w:t>Service Improvement Manager</w:t>
            </w:r>
          </w:p>
        </w:tc>
        <w:tc>
          <w:tcPr>
            <w:tcW w:w="2819" w:type="dxa"/>
            <w:shd w:val="clear" w:color="auto" w:fill="auto"/>
          </w:tcPr>
          <w:p w14:paraId="60BAF024" w14:textId="6D73254E" w:rsidR="00F46658" w:rsidRPr="000E3139" w:rsidRDefault="00FC3198" w:rsidP="00F46658">
            <w:pPr>
              <w:pStyle w:val="TableNormal1"/>
              <w:rPr>
                <w:rFonts w:ascii="Calibri" w:hAnsi="Calibri"/>
                <w:lang w:val="en-GB"/>
              </w:rPr>
            </w:pPr>
            <w:r>
              <w:rPr>
                <w:rFonts w:ascii="Calibri" w:hAnsi="Calibri"/>
                <w:lang w:val="en-GB"/>
              </w:rPr>
              <w:t>Chris Wilson</w:t>
            </w:r>
          </w:p>
        </w:tc>
        <w:tc>
          <w:tcPr>
            <w:tcW w:w="2016" w:type="dxa"/>
            <w:shd w:val="clear" w:color="auto" w:fill="auto"/>
            <w:vAlign w:val="center"/>
          </w:tcPr>
          <w:p w14:paraId="7E9B86BE" w14:textId="41A77CC9" w:rsidR="00F46658" w:rsidRPr="000E3139" w:rsidRDefault="00F46658" w:rsidP="00F46658">
            <w:pPr>
              <w:spacing w:before="60" w:after="60" w:line="264" w:lineRule="auto"/>
              <w:rPr>
                <w:rFonts w:ascii="Calibri" w:eastAsia="Arial Narrow" w:hAnsi="Calibri" w:cs="Arial Narrow"/>
                <w:sz w:val="18"/>
                <w:szCs w:val="18"/>
                <w:lang w:eastAsia="ja-JP"/>
              </w:rPr>
            </w:pPr>
          </w:p>
        </w:tc>
        <w:tc>
          <w:tcPr>
            <w:tcW w:w="1255" w:type="dxa"/>
          </w:tcPr>
          <w:p w14:paraId="2F8D15EB" w14:textId="219A9088" w:rsidR="00F46658" w:rsidRPr="000E3139" w:rsidRDefault="00F46658" w:rsidP="00F46658">
            <w:pPr>
              <w:spacing w:before="60" w:after="60" w:line="264" w:lineRule="auto"/>
              <w:rPr>
                <w:rFonts w:ascii="Calibri" w:eastAsia="Arial Narrow" w:hAnsi="Calibri" w:cs="Arial Narrow"/>
                <w:sz w:val="18"/>
                <w:szCs w:val="18"/>
                <w:lang w:eastAsia="ja-JP"/>
              </w:rPr>
            </w:pPr>
          </w:p>
        </w:tc>
      </w:tr>
      <w:tr w:rsidR="00F46658" w:rsidRPr="000E3139" w14:paraId="2DA4C4B5" w14:textId="77777777" w:rsidTr="00893CDC">
        <w:tc>
          <w:tcPr>
            <w:tcW w:w="3539" w:type="dxa"/>
            <w:shd w:val="clear" w:color="auto" w:fill="auto"/>
          </w:tcPr>
          <w:p w14:paraId="787059D4" w14:textId="77FF1ABC" w:rsidR="00F46658" w:rsidRPr="000E3139" w:rsidRDefault="00F46658" w:rsidP="00F46658">
            <w:pPr>
              <w:pStyle w:val="TableNormal1"/>
              <w:tabs>
                <w:tab w:val="center" w:pos="1336"/>
              </w:tabs>
              <w:rPr>
                <w:rFonts w:ascii="Calibri" w:hAnsi="Calibri"/>
                <w:lang w:val="en-GB"/>
              </w:rPr>
            </w:pPr>
            <w:r w:rsidRPr="000E3139">
              <w:rPr>
                <w:rFonts w:ascii="Calibri" w:hAnsi="Calibri"/>
                <w:lang w:val="en-GB"/>
              </w:rPr>
              <w:t>Principal – IT Security</w:t>
            </w:r>
            <w:r w:rsidRPr="000E3139">
              <w:rPr>
                <w:rFonts w:ascii="Calibri" w:hAnsi="Calibri"/>
                <w:lang w:val="en-GB"/>
              </w:rPr>
              <w:tab/>
            </w:r>
          </w:p>
        </w:tc>
        <w:tc>
          <w:tcPr>
            <w:tcW w:w="2819" w:type="dxa"/>
            <w:shd w:val="clear" w:color="auto" w:fill="auto"/>
          </w:tcPr>
          <w:p w14:paraId="09331B0C" w14:textId="1298512F" w:rsidR="00F46658" w:rsidRPr="000E3139" w:rsidRDefault="00F46658" w:rsidP="00F46658">
            <w:pPr>
              <w:pStyle w:val="TableNormal1"/>
              <w:rPr>
                <w:rFonts w:ascii="Calibri" w:hAnsi="Calibri"/>
                <w:lang w:val="en-GB"/>
              </w:rPr>
            </w:pPr>
            <w:r w:rsidRPr="000E3139">
              <w:rPr>
                <w:rFonts w:ascii="Calibri" w:hAnsi="Calibri"/>
                <w:lang w:val="en-GB"/>
              </w:rPr>
              <w:t>Kieran Brady</w:t>
            </w:r>
          </w:p>
        </w:tc>
        <w:tc>
          <w:tcPr>
            <w:tcW w:w="2016" w:type="dxa"/>
            <w:shd w:val="clear" w:color="auto" w:fill="auto"/>
            <w:vAlign w:val="center"/>
          </w:tcPr>
          <w:p w14:paraId="08A146BF" w14:textId="7E354368" w:rsidR="00F46658" w:rsidRPr="000E3139" w:rsidRDefault="00F46658" w:rsidP="00F46658">
            <w:pPr>
              <w:spacing w:before="60" w:after="60" w:line="264" w:lineRule="auto"/>
              <w:rPr>
                <w:rFonts w:ascii="Calibri" w:eastAsia="Arial Narrow" w:hAnsi="Calibri" w:cs="Arial Narrow"/>
                <w:sz w:val="18"/>
                <w:szCs w:val="18"/>
                <w:lang w:eastAsia="ja-JP"/>
              </w:rPr>
            </w:pPr>
          </w:p>
        </w:tc>
        <w:tc>
          <w:tcPr>
            <w:tcW w:w="1255" w:type="dxa"/>
          </w:tcPr>
          <w:p w14:paraId="2E23C762" w14:textId="23662C1B" w:rsidR="00F46658" w:rsidRPr="000E3139" w:rsidRDefault="00F46658" w:rsidP="00F46658">
            <w:pPr>
              <w:spacing w:before="60" w:after="60" w:line="264" w:lineRule="auto"/>
              <w:rPr>
                <w:rFonts w:ascii="Calibri" w:eastAsia="Arial Narrow" w:hAnsi="Calibri" w:cs="Arial Narrow"/>
                <w:sz w:val="18"/>
                <w:szCs w:val="18"/>
                <w:lang w:eastAsia="ja-JP"/>
              </w:rPr>
            </w:pPr>
          </w:p>
        </w:tc>
      </w:tr>
      <w:tr w:rsidR="00F46658" w:rsidRPr="000E3139" w14:paraId="688269EE" w14:textId="77777777" w:rsidTr="00893CDC">
        <w:tc>
          <w:tcPr>
            <w:tcW w:w="3539" w:type="dxa"/>
            <w:shd w:val="clear" w:color="auto" w:fill="auto"/>
          </w:tcPr>
          <w:p w14:paraId="073A5487" w14:textId="10B1A58C" w:rsidR="00F46658" w:rsidRPr="000E3139" w:rsidRDefault="00F46658" w:rsidP="00F46658">
            <w:pPr>
              <w:pStyle w:val="TableNormal1"/>
              <w:tabs>
                <w:tab w:val="center" w:pos="1336"/>
              </w:tabs>
              <w:rPr>
                <w:rFonts w:ascii="Calibri" w:hAnsi="Calibri"/>
                <w:lang w:val="en-GB"/>
              </w:rPr>
            </w:pPr>
            <w:r w:rsidRPr="000E3139">
              <w:rPr>
                <w:rFonts w:ascii="Calibri" w:hAnsi="Calibri"/>
                <w:lang w:val="en-GB"/>
              </w:rPr>
              <w:t>Head of Service Strategy</w:t>
            </w:r>
          </w:p>
        </w:tc>
        <w:tc>
          <w:tcPr>
            <w:tcW w:w="2819" w:type="dxa"/>
            <w:shd w:val="clear" w:color="auto" w:fill="auto"/>
          </w:tcPr>
          <w:p w14:paraId="63C9761D" w14:textId="5F984758" w:rsidR="00F46658" w:rsidRPr="000E3139" w:rsidRDefault="00F46658" w:rsidP="00F46658">
            <w:pPr>
              <w:pStyle w:val="TableNormal1"/>
              <w:rPr>
                <w:rFonts w:ascii="Calibri" w:hAnsi="Calibri"/>
                <w:lang w:val="en-GB"/>
              </w:rPr>
            </w:pPr>
            <w:r w:rsidRPr="000E3139">
              <w:rPr>
                <w:rFonts w:ascii="Calibri" w:hAnsi="Calibri"/>
                <w:lang w:val="en-GB"/>
              </w:rPr>
              <w:t>Ben Waterfall</w:t>
            </w:r>
          </w:p>
        </w:tc>
        <w:tc>
          <w:tcPr>
            <w:tcW w:w="2016" w:type="dxa"/>
            <w:shd w:val="clear" w:color="auto" w:fill="auto"/>
            <w:vAlign w:val="center"/>
          </w:tcPr>
          <w:p w14:paraId="42C523C8" w14:textId="10198F72" w:rsidR="00F46658" w:rsidRPr="000E3139" w:rsidRDefault="00F46658" w:rsidP="00F46658">
            <w:pPr>
              <w:spacing w:before="60" w:after="60" w:line="264" w:lineRule="auto"/>
              <w:rPr>
                <w:rFonts w:ascii="Calibri" w:eastAsia="Arial Narrow" w:hAnsi="Calibri" w:cs="Arial Narrow"/>
                <w:sz w:val="18"/>
                <w:szCs w:val="18"/>
                <w:lang w:eastAsia="ja-JP"/>
              </w:rPr>
            </w:pPr>
          </w:p>
        </w:tc>
        <w:tc>
          <w:tcPr>
            <w:tcW w:w="1255" w:type="dxa"/>
          </w:tcPr>
          <w:p w14:paraId="1FFA830E" w14:textId="516AFA85" w:rsidR="00F46658" w:rsidRPr="000E3139" w:rsidRDefault="00F46658" w:rsidP="00F46658">
            <w:pPr>
              <w:spacing w:before="60" w:after="60" w:line="264" w:lineRule="auto"/>
              <w:rPr>
                <w:rFonts w:ascii="Calibri" w:eastAsia="Arial Narrow" w:hAnsi="Calibri" w:cs="Arial Narrow"/>
                <w:sz w:val="18"/>
                <w:szCs w:val="18"/>
                <w:lang w:eastAsia="ja-JP"/>
              </w:rPr>
            </w:pPr>
          </w:p>
        </w:tc>
      </w:tr>
      <w:tr w:rsidR="00D43802" w:rsidRPr="000E3139" w14:paraId="5061D8C1" w14:textId="77777777" w:rsidTr="00893CDC">
        <w:tc>
          <w:tcPr>
            <w:tcW w:w="3539" w:type="dxa"/>
            <w:shd w:val="clear" w:color="auto" w:fill="auto"/>
          </w:tcPr>
          <w:p w14:paraId="374220A6" w14:textId="06A77FED" w:rsidR="00D43802" w:rsidRPr="000E3139" w:rsidRDefault="000A2E48" w:rsidP="00F46658">
            <w:pPr>
              <w:pStyle w:val="TableNormal1"/>
              <w:tabs>
                <w:tab w:val="center" w:pos="1336"/>
              </w:tabs>
              <w:rPr>
                <w:rFonts w:ascii="Calibri" w:hAnsi="Calibri"/>
                <w:lang w:val="en-GB"/>
              </w:rPr>
            </w:pPr>
            <w:r>
              <w:rPr>
                <w:rFonts w:ascii="Calibri" w:hAnsi="Calibri"/>
                <w:lang w:val="en-GB"/>
              </w:rPr>
              <w:t>Head of IT Operations</w:t>
            </w:r>
          </w:p>
        </w:tc>
        <w:tc>
          <w:tcPr>
            <w:tcW w:w="2819" w:type="dxa"/>
            <w:shd w:val="clear" w:color="auto" w:fill="auto"/>
          </w:tcPr>
          <w:p w14:paraId="7EEB4370" w14:textId="04B7C7BC" w:rsidR="00D43802" w:rsidRPr="000E3139" w:rsidRDefault="00D43802" w:rsidP="00F46658">
            <w:pPr>
              <w:pStyle w:val="TableNormal1"/>
              <w:rPr>
                <w:rFonts w:ascii="Calibri" w:hAnsi="Calibri"/>
                <w:lang w:val="en-GB"/>
              </w:rPr>
            </w:pPr>
            <w:r>
              <w:rPr>
                <w:rFonts w:ascii="Calibri" w:hAnsi="Calibri"/>
                <w:lang w:val="en-GB"/>
              </w:rPr>
              <w:t>Mike Prescott</w:t>
            </w:r>
          </w:p>
        </w:tc>
        <w:tc>
          <w:tcPr>
            <w:tcW w:w="2016" w:type="dxa"/>
            <w:shd w:val="clear" w:color="auto" w:fill="auto"/>
            <w:vAlign w:val="center"/>
          </w:tcPr>
          <w:p w14:paraId="2287164D" w14:textId="77777777" w:rsidR="00D43802" w:rsidRPr="000E3139" w:rsidRDefault="00D43802" w:rsidP="00F46658">
            <w:pPr>
              <w:spacing w:before="60" w:after="60" w:line="264" w:lineRule="auto"/>
              <w:rPr>
                <w:rFonts w:ascii="Calibri" w:eastAsia="Arial Narrow" w:hAnsi="Calibri" w:cs="Arial Narrow"/>
                <w:sz w:val="18"/>
                <w:szCs w:val="18"/>
                <w:lang w:eastAsia="ja-JP"/>
              </w:rPr>
            </w:pPr>
          </w:p>
        </w:tc>
        <w:tc>
          <w:tcPr>
            <w:tcW w:w="1255" w:type="dxa"/>
          </w:tcPr>
          <w:p w14:paraId="336F5021" w14:textId="77777777" w:rsidR="00D43802" w:rsidRPr="000E3139" w:rsidRDefault="00D43802" w:rsidP="00F46658">
            <w:pPr>
              <w:spacing w:before="60" w:after="60" w:line="264" w:lineRule="auto"/>
              <w:rPr>
                <w:rFonts w:ascii="Calibri" w:eastAsia="Arial Narrow" w:hAnsi="Calibri" w:cs="Arial Narrow"/>
                <w:sz w:val="18"/>
                <w:szCs w:val="18"/>
                <w:lang w:eastAsia="ja-JP"/>
              </w:rPr>
            </w:pPr>
          </w:p>
        </w:tc>
      </w:tr>
      <w:tr w:rsidR="00D43802" w:rsidRPr="000E3139" w14:paraId="10E3D499" w14:textId="77777777" w:rsidTr="00893CDC">
        <w:tc>
          <w:tcPr>
            <w:tcW w:w="3539" w:type="dxa"/>
            <w:shd w:val="clear" w:color="auto" w:fill="auto"/>
          </w:tcPr>
          <w:p w14:paraId="069854DC" w14:textId="35AA8B31" w:rsidR="00D43802" w:rsidRPr="000E3139" w:rsidRDefault="000A2E48" w:rsidP="00F46658">
            <w:pPr>
              <w:pStyle w:val="TableNormal1"/>
              <w:tabs>
                <w:tab w:val="center" w:pos="1336"/>
              </w:tabs>
              <w:rPr>
                <w:rFonts w:ascii="Calibri" w:hAnsi="Calibri"/>
                <w:lang w:val="en-GB"/>
              </w:rPr>
            </w:pPr>
            <w:r>
              <w:rPr>
                <w:rFonts w:ascii="Calibri" w:hAnsi="Calibri"/>
                <w:lang w:val="en-GB"/>
              </w:rPr>
              <w:t>Head of Distributed IT Services</w:t>
            </w:r>
          </w:p>
        </w:tc>
        <w:tc>
          <w:tcPr>
            <w:tcW w:w="2819" w:type="dxa"/>
            <w:shd w:val="clear" w:color="auto" w:fill="auto"/>
          </w:tcPr>
          <w:p w14:paraId="1CFC3FA9" w14:textId="4A27CC00" w:rsidR="00D43802" w:rsidRPr="000E3139" w:rsidRDefault="00D43802" w:rsidP="00F46658">
            <w:pPr>
              <w:pStyle w:val="TableNormal1"/>
              <w:rPr>
                <w:rFonts w:ascii="Calibri" w:hAnsi="Calibri"/>
                <w:lang w:val="en-GB"/>
              </w:rPr>
            </w:pPr>
            <w:r>
              <w:rPr>
                <w:rFonts w:ascii="Calibri" w:hAnsi="Calibri"/>
                <w:lang w:val="en-GB"/>
              </w:rPr>
              <w:t>Jay Patel</w:t>
            </w:r>
          </w:p>
        </w:tc>
        <w:tc>
          <w:tcPr>
            <w:tcW w:w="2016" w:type="dxa"/>
            <w:shd w:val="clear" w:color="auto" w:fill="auto"/>
            <w:vAlign w:val="center"/>
          </w:tcPr>
          <w:p w14:paraId="1422F1AA" w14:textId="77777777" w:rsidR="00D43802" w:rsidRPr="000E3139" w:rsidRDefault="00D43802" w:rsidP="00F46658">
            <w:pPr>
              <w:spacing w:before="60" w:after="60" w:line="264" w:lineRule="auto"/>
              <w:rPr>
                <w:rFonts w:ascii="Calibri" w:eastAsia="Arial Narrow" w:hAnsi="Calibri" w:cs="Arial Narrow"/>
                <w:sz w:val="18"/>
                <w:szCs w:val="18"/>
                <w:lang w:eastAsia="ja-JP"/>
              </w:rPr>
            </w:pPr>
          </w:p>
        </w:tc>
        <w:tc>
          <w:tcPr>
            <w:tcW w:w="1255" w:type="dxa"/>
          </w:tcPr>
          <w:p w14:paraId="1B9DD43C" w14:textId="77777777" w:rsidR="00D43802" w:rsidRPr="000E3139" w:rsidRDefault="00D43802" w:rsidP="00F46658">
            <w:pPr>
              <w:spacing w:before="60" w:after="60" w:line="264" w:lineRule="auto"/>
              <w:rPr>
                <w:rFonts w:ascii="Calibri" w:eastAsia="Arial Narrow" w:hAnsi="Calibri" w:cs="Arial Narrow"/>
                <w:sz w:val="18"/>
                <w:szCs w:val="18"/>
                <w:lang w:eastAsia="ja-JP"/>
              </w:rPr>
            </w:pPr>
          </w:p>
        </w:tc>
      </w:tr>
      <w:tr w:rsidR="00D43802" w:rsidRPr="000E3139" w14:paraId="7E4F2CD6" w14:textId="77777777" w:rsidTr="00893CDC">
        <w:tc>
          <w:tcPr>
            <w:tcW w:w="3539" w:type="dxa"/>
            <w:shd w:val="clear" w:color="auto" w:fill="auto"/>
          </w:tcPr>
          <w:p w14:paraId="24B805E1" w14:textId="2D4DE273" w:rsidR="00D43802" w:rsidRPr="000E3139" w:rsidRDefault="000A2E48" w:rsidP="00F46658">
            <w:pPr>
              <w:pStyle w:val="TableNormal1"/>
              <w:tabs>
                <w:tab w:val="center" w:pos="1336"/>
              </w:tabs>
              <w:rPr>
                <w:rFonts w:ascii="Calibri" w:hAnsi="Calibri"/>
                <w:lang w:val="en-GB"/>
              </w:rPr>
            </w:pPr>
            <w:r>
              <w:rPr>
                <w:rFonts w:ascii="Calibri" w:hAnsi="Calibri"/>
                <w:lang w:val="en-GB"/>
              </w:rPr>
              <w:t>Head of IT Service Management</w:t>
            </w:r>
          </w:p>
        </w:tc>
        <w:tc>
          <w:tcPr>
            <w:tcW w:w="2819" w:type="dxa"/>
            <w:shd w:val="clear" w:color="auto" w:fill="auto"/>
          </w:tcPr>
          <w:p w14:paraId="42C640B6" w14:textId="4E190A69" w:rsidR="00D43802" w:rsidRPr="000E3139" w:rsidRDefault="00D43802" w:rsidP="00F46658">
            <w:pPr>
              <w:pStyle w:val="TableNormal1"/>
              <w:rPr>
                <w:rFonts w:ascii="Calibri" w:hAnsi="Calibri"/>
                <w:lang w:val="en-GB"/>
              </w:rPr>
            </w:pPr>
            <w:r>
              <w:rPr>
                <w:rFonts w:ascii="Calibri" w:hAnsi="Calibri"/>
                <w:lang w:val="en-GB"/>
              </w:rPr>
              <w:t>Matt Tordoff</w:t>
            </w:r>
          </w:p>
        </w:tc>
        <w:tc>
          <w:tcPr>
            <w:tcW w:w="2016" w:type="dxa"/>
            <w:shd w:val="clear" w:color="auto" w:fill="auto"/>
            <w:vAlign w:val="center"/>
          </w:tcPr>
          <w:p w14:paraId="4AAD53E4" w14:textId="77777777" w:rsidR="00D43802" w:rsidRPr="000E3139" w:rsidRDefault="00D43802" w:rsidP="00F46658">
            <w:pPr>
              <w:spacing w:before="60" w:after="60" w:line="264" w:lineRule="auto"/>
              <w:rPr>
                <w:rFonts w:ascii="Calibri" w:eastAsia="Arial Narrow" w:hAnsi="Calibri" w:cs="Arial Narrow"/>
                <w:sz w:val="18"/>
                <w:szCs w:val="18"/>
                <w:lang w:eastAsia="ja-JP"/>
              </w:rPr>
            </w:pPr>
          </w:p>
        </w:tc>
        <w:tc>
          <w:tcPr>
            <w:tcW w:w="1255" w:type="dxa"/>
          </w:tcPr>
          <w:p w14:paraId="7678407F" w14:textId="77777777" w:rsidR="00D43802" w:rsidRPr="000E3139" w:rsidRDefault="00D43802" w:rsidP="00F46658">
            <w:pPr>
              <w:spacing w:before="60" w:after="60" w:line="264" w:lineRule="auto"/>
              <w:rPr>
                <w:rFonts w:ascii="Calibri" w:eastAsia="Arial Narrow" w:hAnsi="Calibri" w:cs="Arial Narrow"/>
                <w:sz w:val="18"/>
                <w:szCs w:val="18"/>
                <w:lang w:eastAsia="ja-JP"/>
              </w:rPr>
            </w:pPr>
          </w:p>
        </w:tc>
      </w:tr>
      <w:tr w:rsidR="00D43802" w:rsidRPr="000E3139" w14:paraId="1F06D459" w14:textId="77777777" w:rsidTr="00893CDC">
        <w:tc>
          <w:tcPr>
            <w:tcW w:w="3539" w:type="dxa"/>
            <w:shd w:val="clear" w:color="auto" w:fill="auto"/>
          </w:tcPr>
          <w:p w14:paraId="48F8D4D3" w14:textId="04461C84" w:rsidR="00D43802" w:rsidRPr="000E3139" w:rsidRDefault="000A2E48" w:rsidP="00F46658">
            <w:pPr>
              <w:pStyle w:val="TableNormal1"/>
              <w:tabs>
                <w:tab w:val="center" w:pos="1336"/>
              </w:tabs>
              <w:rPr>
                <w:rFonts w:ascii="Calibri" w:hAnsi="Calibri"/>
                <w:lang w:val="en-GB"/>
              </w:rPr>
            </w:pPr>
            <w:r>
              <w:rPr>
                <w:rFonts w:ascii="Calibri" w:hAnsi="Calibri"/>
                <w:lang w:val="en-GB"/>
              </w:rPr>
              <w:t>Newcastle TSA Manager, IT Operations</w:t>
            </w:r>
          </w:p>
        </w:tc>
        <w:tc>
          <w:tcPr>
            <w:tcW w:w="2819" w:type="dxa"/>
            <w:shd w:val="clear" w:color="auto" w:fill="auto"/>
          </w:tcPr>
          <w:p w14:paraId="0D096E8F" w14:textId="1C13026A" w:rsidR="00D43802" w:rsidRDefault="00D43802" w:rsidP="00F46658">
            <w:pPr>
              <w:pStyle w:val="TableNormal1"/>
              <w:rPr>
                <w:rFonts w:ascii="Calibri" w:hAnsi="Calibri"/>
                <w:lang w:val="en-GB"/>
              </w:rPr>
            </w:pPr>
            <w:r>
              <w:rPr>
                <w:rFonts w:ascii="Calibri" w:hAnsi="Calibri"/>
                <w:lang w:val="en-GB"/>
              </w:rPr>
              <w:t xml:space="preserve">Mark </w:t>
            </w:r>
            <w:proofErr w:type="spellStart"/>
            <w:r>
              <w:rPr>
                <w:rFonts w:ascii="Calibri" w:hAnsi="Calibri"/>
                <w:lang w:val="en-GB"/>
              </w:rPr>
              <w:t>Slocombe</w:t>
            </w:r>
            <w:proofErr w:type="spellEnd"/>
          </w:p>
        </w:tc>
        <w:tc>
          <w:tcPr>
            <w:tcW w:w="2016" w:type="dxa"/>
            <w:shd w:val="clear" w:color="auto" w:fill="auto"/>
            <w:vAlign w:val="center"/>
          </w:tcPr>
          <w:p w14:paraId="3DE31780" w14:textId="77777777" w:rsidR="00D43802" w:rsidRPr="000E3139" w:rsidRDefault="00D43802" w:rsidP="00F46658">
            <w:pPr>
              <w:spacing w:before="60" w:after="60" w:line="264" w:lineRule="auto"/>
              <w:rPr>
                <w:rFonts w:ascii="Calibri" w:eastAsia="Arial Narrow" w:hAnsi="Calibri" w:cs="Arial Narrow"/>
                <w:sz w:val="18"/>
                <w:szCs w:val="18"/>
                <w:lang w:eastAsia="ja-JP"/>
              </w:rPr>
            </w:pPr>
          </w:p>
        </w:tc>
        <w:tc>
          <w:tcPr>
            <w:tcW w:w="1255" w:type="dxa"/>
          </w:tcPr>
          <w:p w14:paraId="4C096224" w14:textId="77777777" w:rsidR="00D43802" w:rsidRPr="000E3139" w:rsidRDefault="00D43802" w:rsidP="00F46658">
            <w:pPr>
              <w:spacing w:before="60" w:after="60" w:line="264" w:lineRule="auto"/>
              <w:rPr>
                <w:rFonts w:ascii="Calibri" w:eastAsia="Arial Narrow" w:hAnsi="Calibri" w:cs="Arial Narrow"/>
                <w:sz w:val="18"/>
                <w:szCs w:val="18"/>
                <w:lang w:eastAsia="ja-JP"/>
              </w:rPr>
            </w:pPr>
          </w:p>
        </w:tc>
      </w:tr>
    </w:tbl>
    <w:p w14:paraId="01F95B83" w14:textId="77777777" w:rsidR="003445DF" w:rsidRPr="00E1749C" w:rsidRDefault="003445DF" w:rsidP="003445DF">
      <w:pPr>
        <w:rPr>
          <w:rFonts w:ascii="Calibri" w:hAnsi="Calibri"/>
          <w:i/>
        </w:rPr>
      </w:pPr>
    </w:p>
    <w:p w14:paraId="4C4927B9" w14:textId="39AE6943" w:rsidR="003445DF" w:rsidRDefault="00EF4E9A" w:rsidP="00FD70F1">
      <w:pPr>
        <w:pStyle w:val="Heading2"/>
      </w:pPr>
      <w:bookmarkStart w:id="5" w:name="_Toc531355964"/>
      <w:r>
        <w:t>Reviewers</w:t>
      </w:r>
      <w:r w:rsidR="00B8093A">
        <w:t>/Distribution</w:t>
      </w:r>
      <w:bookmarkEnd w:id="5"/>
    </w:p>
    <w:p w14:paraId="759D8175" w14:textId="193D6DF1" w:rsidR="00EF4E9A" w:rsidRPr="00EF4E9A" w:rsidRDefault="00EF4E9A" w:rsidP="00EF4E9A">
      <w:pPr>
        <w:rPr>
          <w:lang w:val="en-US"/>
        </w:rPr>
      </w:pPr>
      <w:r>
        <w:rPr>
          <w:lang w:val="en-US"/>
        </w:rPr>
        <w:t>Names listed below included for review and feedback as required:</w:t>
      </w:r>
    </w:p>
    <w:tbl>
      <w:tblPr>
        <w:tblpPr w:leftFromText="180" w:rightFromText="180" w:vertAnchor="text" w:horzAnchor="margin" w:tblpY="91"/>
        <w:tblW w:w="0" w:type="auto"/>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ook w:val="01E0" w:firstRow="1" w:lastRow="1" w:firstColumn="1" w:lastColumn="1" w:noHBand="0" w:noVBand="0"/>
      </w:tblPr>
      <w:tblGrid>
        <w:gridCol w:w="3056"/>
        <w:gridCol w:w="6573"/>
      </w:tblGrid>
      <w:tr w:rsidR="00057468" w:rsidRPr="00F950D7" w14:paraId="74818383" w14:textId="77777777" w:rsidTr="00D732E0">
        <w:tc>
          <w:tcPr>
            <w:tcW w:w="3056" w:type="dxa"/>
            <w:shd w:val="clear" w:color="auto" w:fill="00A6CA"/>
            <w:vAlign w:val="center"/>
          </w:tcPr>
          <w:p w14:paraId="64E3A658" w14:textId="77777777" w:rsidR="00057468" w:rsidRPr="000E3139" w:rsidRDefault="00057468" w:rsidP="00B12C18">
            <w:pPr>
              <w:pStyle w:val="TableNormal1"/>
              <w:spacing w:before="0" w:after="0"/>
              <w:rPr>
                <w:rFonts w:ascii="Calibri" w:hAnsi="Calibri"/>
                <w:b/>
                <w:bCs/>
                <w:color w:val="FFFFFF"/>
                <w:sz w:val="20"/>
                <w:szCs w:val="20"/>
                <w:lang w:val="en-GB"/>
              </w:rPr>
            </w:pPr>
            <w:r w:rsidRPr="000E3139">
              <w:rPr>
                <w:rFonts w:ascii="Calibri" w:hAnsi="Calibri"/>
                <w:b/>
                <w:bCs/>
                <w:color w:val="FFFFFF"/>
                <w:sz w:val="20"/>
                <w:szCs w:val="20"/>
                <w:lang w:val="en-GB"/>
              </w:rPr>
              <w:t>Name</w:t>
            </w:r>
          </w:p>
        </w:tc>
        <w:tc>
          <w:tcPr>
            <w:tcW w:w="6573" w:type="dxa"/>
            <w:shd w:val="clear" w:color="auto" w:fill="00A6CA"/>
            <w:vAlign w:val="center"/>
          </w:tcPr>
          <w:p w14:paraId="0C716021" w14:textId="77777777" w:rsidR="00057468" w:rsidRPr="000E3139" w:rsidRDefault="00057468" w:rsidP="00B12C18">
            <w:pPr>
              <w:pStyle w:val="TableNormal1"/>
              <w:rPr>
                <w:rFonts w:ascii="Calibri" w:hAnsi="Calibri"/>
                <w:b/>
                <w:bCs/>
                <w:color w:val="FFFFFF"/>
                <w:sz w:val="20"/>
                <w:szCs w:val="20"/>
                <w:lang w:val="en-GB"/>
              </w:rPr>
            </w:pPr>
            <w:r w:rsidRPr="000E3139">
              <w:rPr>
                <w:rFonts w:ascii="Calibri" w:hAnsi="Calibri"/>
                <w:b/>
                <w:bCs/>
                <w:color w:val="FFFFFF"/>
                <w:sz w:val="20"/>
                <w:szCs w:val="20"/>
                <w:lang w:val="en-GB"/>
              </w:rPr>
              <w:t>Role</w:t>
            </w:r>
          </w:p>
        </w:tc>
      </w:tr>
      <w:tr w:rsidR="00057468" w:rsidRPr="00A71B7F" w14:paraId="0C4EA9A8" w14:textId="77777777" w:rsidTr="00D732E0">
        <w:tc>
          <w:tcPr>
            <w:tcW w:w="3056" w:type="dxa"/>
            <w:shd w:val="clear" w:color="auto" w:fill="auto"/>
          </w:tcPr>
          <w:p w14:paraId="279F3B44" w14:textId="77777777" w:rsidR="00057468" w:rsidRPr="00E1749C" w:rsidRDefault="00057468" w:rsidP="00216214">
            <w:pPr>
              <w:pStyle w:val="TableNormal1"/>
              <w:rPr>
                <w:rFonts w:asciiTheme="minorHAnsi" w:hAnsiTheme="minorHAnsi"/>
                <w:lang w:val="en-GB"/>
              </w:rPr>
            </w:pPr>
            <w:r>
              <w:rPr>
                <w:rFonts w:asciiTheme="minorHAnsi" w:hAnsiTheme="minorHAnsi"/>
                <w:lang w:val="en-GB"/>
              </w:rPr>
              <w:t>Adrian Hall</w:t>
            </w:r>
          </w:p>
        </w:tc>
        <w:tc>
          <w:tcPr>
            <w:tcW w:w="6573" w:type="dxa"/>
            <w:shd w:val="clear" w:color="auto" w:fill="auto"/>
          </w:tcPr>
          <w:p w14:paraId="22B17127" w14:textId="77777777" w:rsidR="00057468" w:rsidRPr="00E1749C" w:rsidRDefault="00057468" w:rsidP="00EF4E9A">
            <w:pPr>
              <w:pStyle w:val="TableNormal1"/>
              <w:rPr>
                <w:rFonts w:asciiTheme="minorHAnsi" w:hAnsiTheme="minorHAnsi"/>
                <w:lang w:val="en-GB"/>
              </w:rPr>
            </w:pPr>
            <w:r>
              <w:rPr>
                <w:rFonts w:asciiTheme="minorHAnsi" w:hAnsiTheme="minorHAnsi"/>
                <w:lang w:val="en-GB"/>
              </w:rPr>
              <w:t>Infrastructure Architect</w:t>
            </w:r>
          </w:p>
        </w:tc>
      </w:tr>
      <w:tr w:rsidR="00057468" w:rsidRPr="00A71B7F" w14:paraId="73A13CD9" w14:textId="77777777" w:rsidTr="00D732E0">
        <w:tc>
          <w:tcPr>
            <w:tcW w:w="3056" w:type="dxa"/>
            <w:shd w:val="clear" w:color="auto" w:fill="auto"/>
          </w:tcPr>
          <w:p w14:paraId="40CF4642" w14:textId="77777777" w:rsidR="00057468" w:rsidRPr="00E1749C" w:rsidRDefault="00057468" w:rsidP="00EF4E9A">
            <w:pPr>
              <w:pStyle w:val="TableNormal1"/>
              <w:rPr>
                <w:rFonts w:asciiTheme="minorHAnsi" w:hAnsiTheme="minorHAnsi"/>
                <w:lang w:val="en-GB"/>
              </w:rPr>
            </w:pPr>
            <w:r w:rsidRPr="00E1749C">
              <w:rPr>
                <w:rFonts w:asciiTheme="minorHAnsi" w:hAnsiTheme="minorHAnsi"/>
              </w:rPr>
              <w:t>Andrew Wilson</w:t>
            </w:r>
          </w:p>
        </w:tc>
        <w:tc>
          <w:tcPr>
            <w:tcW w:w="6573" w:type="dxa"/>
            <w:shd w:val="clear" w:color="auto" w:fill="auto"/>
          </w:tcPr>
          <w:p w14:paraId="6AC71C9A" w14:textId="77777777" w:rsidR="00057468" w:rsidRPr="00E1749C" w:rsidRDefault="00057468" w:rsidP="00EF4E9A">
            <w:pPr>
              <w:pStyle w:val="TableNormal1"/>
              <w:rPr>
                <w:rFonts w:asciiTheme="minorHAnsi" w:hAnsiTheme="minorHAnsi"/>
                <w:lang w:val="en-GB"/>
              </w:rPr>
            </w:pPr>
            <w:r w:rsidRPr="00E1749C">
              <w:rPr>
                <w:rFonts w:asciiTheme="minorHAnsi" w:hAnsiTheme="minorHAnsi"/>
              </w:rPr>
              <w:t>Andrew Wilson</w:t>
            </w:r>
          </w:p>
        </w:tc>
      </w:tr>
      <w:tr w:rsidR="00057468" w:rsidRPr="00A71B7F" w14:paraId="16EEAD2F" w14:textId="77777777" w:rsidTr="00D732E0">
        <w:tc>
          <w:tcPr>
            <w:tcW w:w="3056" w:type="dxa"/>
            <w:shd w:val="clear" w:color="auto" w:fill="auto"/>
          </w:tcPr>
          <w:p w14:paraId="0BA8493F" w14:textId="77777777" w:rsidR="00057468" w:rsidRDefault="00057468" w:rsidP="00D43802">
            <w:pPr>
              <w:pStyle w:val="TableNormal1"/>
              <w:rPr>
                <w:rFonts w:asciiTheme="minorHAnsi" w:hAnsiTheme="minorHAnsi"/>
                <w:lang w:val="en-GB"/>
              </w:rPr>
            </w:pPr>
            <w:r w:rsidRPr="000E3139">
              <w:rPr>
                <w:rFonts w:ascii="Calibri" w:hAnsi="Calibri"/>
                <w:lang w:val="en-GB"/>
              </w:rPr>
              <w:t>David Hotchkiss</w:t>
            </w:r>
          </w:p>
        </w:tc>
        <w:tc>
          <w:tcPr>
            <w:tcW w:w="6573" w:type="dxa"/>
            <w:shd w:val="clear" w:color="auto" w:fill="auto"/>
          </w:tcPr>
          <w:p w14:paraId="520EA577" w14:textId="77777777" w:rsidR="00057468" w:rsidRDefault="00057468" w:rsidP="00D43802">
            <w:pPr>
              <w:pStyle w:val="TableNormal1"/>
              <w:rPr>
                <w:rFonts w:asciiTheme="minorHAnsi" w:hAnsiTheme="minorHAnsi"/>
                <w:lang w:val="en-GB"/>
              </w:rPr>
            </w:pPr>
            <w:r w:rsidRPr="000E3139">
              <w:rPr>
                <w:rFonts w:ascii="Calibri" w:hAnsi="Calibri"/>
                <w:lang w:val="en-GB"/>
              </w:rPr>
              <w:t>System &amp; Platform Build</w:t>
            </w:r>
          </w:p>
        </w:tc>
      </w:tr>
      <w:tr w:rsidR="00057468" w:rsidRPr="00A71B7F" w14:paraId="3DE53F70" w14:textId="77777777" w:rsidTr="00D732E0">
        <w:tc>
          <w:tcPr>
            <w:tcW w:w="3056" w:type="dxa"/>
            <w:shd w:val="clear" w:color="auto" w:fill="auto"/>
          </w:tcPr>
          <w:p w14:paraId="5D76AD94" w14:textId="77777777" w:rsidR="00057468" w:rsidRPr="00E1749C" w:rsidRDefault="00057468" w:rsidP="00EF4E9A">
            <w:pPr>
              <w:pStyle w:val="TableNormal1"/>
              <w:rPr>
                <w:rFonts w:asciiTheme="minorHAnsi" w:hAnsiTheme="minorHAnsi"/>
                <w:lang w:val="en-GB"/>
              </w:rPr>
            </w:pPr>
            <w:r w:rsidRPr="00E1749C">
              <w:rPr>
                <w:rFonts w:asciiTheme="minorHAnsi" w:hAnsiTheme="minorHAnsi"/>
              </w:rPr>
              <w:t>David Money</w:t>
            </w:r>
          </w:p>
        </w:tc>
        <w:tc>
          <w:tcPr>
            <w:tcW w:w="6573" w:type="dxa"/>
            <w:shd w:val="clear" w:color="auto" w:fill="auto"/>
          </w:tcPr>
          <w:p w14:paraId="2CEDE7E0" w14:textId="77777777" w:rsidR="00057468" w:rsidRPr="00E1749C" w:rsidRDefault="00057468" w:rsidP="00EF4E9A">
            <w:pPr>
              <w:pStyle w:val="TableNormal1"/>
              <w:rPr>
                <w:rFonts w:asciiTheme="minorHAnsi" w:hAnsiTheme="minorHAnsi"/>
                <w:lang w:val="en-GB"/>
              </w:rPr>
            </w:pPr>
            <w:r w:rsidRPr="00E1749C">
              <w:rPr>
                <w:rFonts w:asciiTheme="minorHAnsi" w:hAnsiTheme="minorHAnsi"/>
              </w:rPr>
              <w:t>System Build Engineer (Noddle)</w:t>
            </w:r>
          </w:p>
        </w:tc>
      </w:tr>
      <w:tr w:rsidR="00057468" w:rsidRPr="00A71B7F" w14:paraId="6FB8A508" w14:textId="77777777" w:rsidTr="00D732E0">
        <w:tc>
          <w:tcPr>
            <w:tcW w:w="3056" w:type="dxa"/>
            <w:shd w:val="clear" w:color="auto" w:fill="auto"/>
          </w:tcPr>
          <w:p w14:paraId="1EBF74F8" w14:textId="77777777" w:rsidR="00057468" w:rsidRPr="00E1749C" w:rsidRDefault="00057468" w:rsidP="00EF4E9A">
            <w:pPr>
              <w:pStyle w:val="TableNormal1"/>
              <w:rPr>
                <w:rFonts w:asciiTheme="minorHAnsi" w:hAnsiTheme="minorHAnsi"/>
                <w:lang w:val="en-GB"/>
              </w:rPr>
            </w:pPr>
            <w:r w:rsidRPr="00E1749C">
              <w:rPr>
                <w:rFonts w:asciiTheme="minorHAnsi" w:hAnsiTheme="minorHAnsi"/>
              </w:rPr>
              <w:t>David Silkstone</w:t>
            </w:r>
          </w:p>
        </w:tc>
        <w:tc>
          <w:tcPr>
            <w:tcW w:w="6573" w:type="dxa"/>
            <w:shd w:val="clear" w:color="auto" w:fill="auto"/>
          </w:tcPr>
          <w:p w14:paraId="31F71A4C" w14:textId="77777777" w:rsidR="00057468" w:rsidRPr="00E1749C" w:rsidRDefault="00057468" w:rsidP="00EF4E9A">
            <w:pPr>
              <w:pStyle w:val="TableNormal1"/>
              <w:rPr>
                <w:rFonts w:asciiTheme="minorHAnsi" w:hAnsiTheme="minorHAnsi"/>
                <w:lang w:val="en-GB"/>
              </w:rPr>
            </w:pPr>
            <w:r w:rsidRPr="00E1749C">
              <w:rPr>
                <w:rFonts w:asciiTheme="minorHAnsi" w:hAnsiTheme="minorHAnsi"/>
              </w:rPr>
              <w:t>Service Delivery Management</w:t>
            </w:r>
          </w:p>
        </w:tc>
      </w:tr>
      <w:tr w:rsidR="00057468" w:rsidRPr="00A71B7F" w14:paraId="0336D489" w14:textId="77777777" w:rsidTr="00D732E0">
        <w:tc>
          <w:tcPr>
            <w:tcW w:w="3056" w:type="dxa"/>
            <w:shd w:val="clear" w:color="auto" w:fill="auto"/>
          </w:tcPr>
          <w:p w14:paraId="19A0126E" w14:textId="77777777" w:rsidR="00057468" w:rsidRDefault="00057468" w:rsidP="00D43802">
            <w:pPr>
              <w:pStyle w:val="TableNormal1"/>
              <w:rPr>
                <w:rFonts w:asciiTheme="minorHAnsi" w:hAnsiTheme="minorHAnsi"/>
                <w:lang w:val="en-GB"/>
              </w:rPr>
            </w:pPr>
            <w:r>
              <w:rPr>
                <w:rFonts w:ascii="Calibri" w:hAnsi="Calibri"/>
                <w:lang w:val="en-GB"/>
              </w:rPr>
              <w:t>David Wilson</w:t>
            </w:r>
          </w:p>
        </w:tc>
        <w:tc>
          <w:tcPr>
            <w:tcW w:w="6573" w:type="dxa"/>
            <w:shd w:val="clear" w:color="auto" w:fill="auto"/>
          </w:tcPr>
          <w:p w14:paraId="2CEFB671" w14:textId="77777777" w:rsidR="00057468" w:rsidRDefault="00057468" w:rsidP="00D43802">
            <w:pPr>
              <w:pStyle w:val="TableNormal1"/>
              <w:rPr>
                <w:rFonts w:asciiTheme="minorHAnsi" w:hAnsiTheme="minorHAnsi"/>
                <w:lang w:val="en-GB"/>
              </w:rPr>
            </w:pPr>
            <w:r>
              <w:rPr>
                <w:rFonts w:ascii="Calibri" w:hAnsi="Calibri"/>
                <w:lang w:val="en-GB"/>
              </w:rPr>
              <w:t>Product Architecture</w:t>
            </w:r>
          </w:p>
        </w:tc>
      </w:tr>
      <w:tr w:rsidR="00057468" w:rsidRPr="00A71B7F" w14:paraId="20853361" w14:textId="77777777" w:rsidTr="00D732E0">
        <w:tc>
          <w:tcPr>
            <w:tcW w:w="3056" w:type="dxa"/>
            <w:shd w:val="clear" w:color="auto" w:fill="auto"/>
          </w:tcPr>
          <w:p w14:paraId="69844A2F" w14:textId="77777777" w:rsidR="00057468" w:rsidRPr="00E1749C" w:rsidRDefault="00057468" w:rsidP="00EF4E9A">
            <w:pPr>
              <w:pStyle w:val="TableNormal1"/>
              <w:rPr>
                <w:rFonts w:asciiTheme="minorHAnsi" w:hAnsiTheme="minorHAnsi"/>
                <w:lang w:val="en-GB"/>
              </w:rPr>
            </w:pPr>
            <w:r w:rsidRPr="00E1749C">
              <w:rPr>
                <w:rFonts w:asciiTheme="minorHAnsi" w:hAnsiTheme="minorHAnsi"/>
              </w:rPr>
              <w:t>Gary Naylor</w:t>
            </w:r>
          </w:p>
        </w:tc>
        <w:tc>
          <w:tcPr>
            <w:tcW w:w="6573" w:type="dxa"/>
            <w:shd w:val="clear" w:color="auto" w:fill="auto"/>
          </w:tcPr>
          <w:p w14:paraId="131ED2AF" w14:textId="77777777" w:rsidR="00057468" w:rsidRPr="00E1749C" w:rsidRDefault="00057468" w:rsidP="00EF4E9A">
            <w:pPr>
              <w:pStyle w:val="TableNormal1"/>
              <w:rPr>
                <w:rFonts w:asciiTheme="minorHAnsi" w:hAnsiTheme="minorHAnsi"/>
                <w:lang w:val="en-GB"/>
              </w:rPr>
            </w:pPr>
            <w:r w:rsidRPr="00E1749C">
              <w:rPr>
                <w:rFonts w:asciiTheme="minorHAnsi" w:hAnsiTheme="minorHAnsi"/>
              </w:rPr>
              <w:t>Service Design Architect</w:t>
            </w:r>
          </w:p>
        </w:tc>
      </w:tr>
      <w:tr w:rsidR="00057468" w:rsidRPr="00A71B7F" w14:paraId="65E51CEB" w14:textId="77777777" w:rsidTr="00D732E0">
        <w:tc>
          <w:tcPr>
            <w:tcW w:w="3056" w:type="dxa"/>
            <w:shd w:val="clear" w:color="auto" w:fill="auto"/>
          </w:tcPr>
          <w:p w14:paraId="3110E5BC" w14:textId="77777777" w:rsidR="00057468" w:rsidRPr="00E1749C" w:rsidRDefault="00057468" w:rsidP="00216214">
            <w:pPr>
              <w:pStyle w:val="TableNormal1"/>
              <w:rPr>
                <w:rFonts w:asciiTheme="minorHAnsi" w:hAnsiTheme="minorHAnsi"/>
                <w:lang w:val="en-GB"/>
              </w:rPr>
            </w:pPr>
            <w:r w:rsidRPr="00E1749C">
              <w:rPr>
                <w:rFonts w:asciiTheme="minorHAnsi" w:hAnsiTheme="minorHAnsi"/>
                <w:lang w:val="en-GB"/>
              </w:rPr>
              <w:t>Ian Mason</w:t>
            </w:r>
          </w:p>
        </w:tc>
        <w:tc>
          <w:tcPr>
            <w:tcW w:w="6573" w:type="dxa"/>
            <w:shd w:val="clear" w:color="auto" w:fill="auto"/>
          </w:tcPr>
          <w:p w14:paraId="704A1A70" w14:textId="77777777" w:rsidR="00057468" w:rsidRPr="00E1749C" w:rsidRDefault="00057468" w:rsidP="00EF4E9A">
            <w:pPr>
              <w:pStyle w:val="TableNormal1"/>
              <w:rPr>
                <w:rFonts w:asciiTheme="minorHAnsi" w:hAnsiTheme="minorHAnsi"/>
                <w:lang w:val="en-GB"/>
              </w:rPr>
            </w:pPr>
            <w:r w:rsidRPr="00E1749C">
              <w:rPr>
                <w:rFonts w:asciiTheme="minorHAnsi" w:hAnsiTheme="minorHAnsi"/>
                <w:lang w:val="en-GB"/>
              </w:rPr>
              <w:t>Senior Engineer - Infrastructure</w:t>
            </w:r>
          </w:p>
        </w:tc>
      </w:tr>
      <w:tr w:rsidR="00057468" w:rsidRPr="00A71B7F" w14:paraId="6A9E9AD6" w14:textId="77777777" w:rsidTr="00D732E0">
        <w:tc>
          <w:tcPr>
            <w:tcW w:w="3056" w:type="dxa"/>
            <w:shd w:val="clear" w:color="auto" w:fill="auto"/>
          </w:tcPr>
          <w:p w14:paraId="2193424F" w14:textId="77777777" w:rsidR="00057468" w:rsidRPr="00E1749C" w:rsidRDefault="00057468" w:rsidP="00EF4E9A">
            <w:pPr>
              <w:pStyle w:val="TableNormal1"/>
              <w:rPr>
                <w:rFonts w:asciiTheme="minorHAnsi" w:hAnsiTheme="minorHAnsi"/>
                <w:lang w:val="en-GB"/>
              </w:rPr>
            </w:pPr>
            <w:r w:rsidRPr="00E1749C">
              <w:rPr>
                <w:rFonts w:asciiTheme="minorHAnsi" w:hAnsiTheme="minorHAnsi"/>
                <w:lang w:val="en-GB"/>
              </w:rPr>
              <w:t>Ian Stephenson</w:t>
            </w:r>
          </w:p>
        </w:tc>
        <w:tc>
          <w:tcPr>
            <w:tcW w:w="6573" w:type="dxa"/>
            <w:shd w:val="clear" w:color="auto" w:fill="auto"/>
          </w:tcPr>
          <w:p w14:paraId="2963897F" w14:textId="77777777" w:rsidR="00057468" w:rsidRPr="00E1749C" w:rsidRDefault="00057468" w:rsidP="00EF4E9A">
            <w:pPr>
              <w:pStyle w:val="TableNormal1"/>
              <w:rPr>
                <w:rFonts w:asciiTheme="minorHAnsi" w:hAnsiTheme="minorHAnsi"/>
                <w:lang w:val="en-GB"/>
              </w:rPr>
            </w:pPr>
            <w:r w:rsidRPr="00E1749C">
              <w:rPr>
                <w:rFonts w:asciiTheme="minorHAnsi" w:hAnsiTheme="minorHAnsi"/>
                <w:lang w:val="en-GB"/>
              </w:rPr>
              <w:t>Head of Product Delivery (Noddle)</w:t>
            </w:r>
          </w:p>
        </w:tc>
      </w:tr>
      <w:tr w:rsidR="00057468" w:rsidRPr="00A71B7F" w14:paraId="1F7D0DA3" w14:textId="77777777" w:rsidTr="00D732E0">
        <w:tc>
          <w:tcPr>
            <w:tcW w:w="3056" w:type="dxa"/>
            <w:shd w:val="clear" w:color="auto" w:fill="auto"/>
          </w:tcPr>
          <w:p w14:paraId="61A6EB71" w14:textId="77777777" w:rsidR="00057468" w:rsidRPr="00E1749C" w:rsidRDefault="00057468" w:rsidP="00216214">
            <w:pPr>
              <w:pStyle w:val="TableNormal1"/>
              <w:rPr>
                <w:rFonts w:asciiTheme="minorHAnsi" w:hAnsiTheme="minorHAnsi"/>
                <w:lang w:val="en-GB"/>
              </w:rPr>
            </w:pPr>
            <w:r>
              <w:rPr>
                <w:rFonts w:asciiTheme="minorHAnsi" w:hAnsiTheme="minorHAnsi"/>
                <w:lang w:val="en-GB"/>
              </w:rPr>
              <w:t>James Connors</w:t>
            </w:r>
          </w:p>
        </w:tc>
        <w:tc>
          <w:tcPr>
            <w:tcW w:w="6573" w:type="dxa"/>
            <w:shd w:val="clear" w:color="auto" w:fill="auto"/>
          </w:tcPr>
          <w:p w14:paraId="5BA336E0" w14:textId="77777777" w:rsidR="00057468" w:rsidRPr="00E1749C" w:rsidRDefault="00057468" w:rsidP="00EF4E9A">
            <w:pPr>
              <w:pStyle w:val="TableNormal1"/>
              <w:rPr>
                <w:rFonts w:asciiTheme="minorHAnsi" w:hAnsiTheme="minorHAnsi"/>
                <w:lang w:val="en-GB"/>
              </w:rPr>
            </w:pPr>
            <w:r>
              <w:rPr>
                <w:rFonts w:asciiTheme="minorHAnsi" w:hAnsiTheme="minorHAnsi"/>
                <w:lang w:val="en-GB"/>
              </w:rPr>
              <w:t>Test Engineer</w:t>
            </w:r>
          </w:p>
        </w:tc>
      </w:tr>
      <w:tr w:rsidR="00057468" w:rsidRPr="00A71B7F" w14:paraId="11BCDDA4" w14:textId="77777777" w:rsidTr="00D732E0">
        <w:tc>
          <w:tcPr>
            <w:tcW w:w="3056" w:type="dxa"/>
            <w:shd w:val="clear" w:color="auto" w:fill="auto"/>
          </w:tcPr>
          <w:p w14:paraId="1B80ED06" w14:textId="77777777" w:rsidR="00057468" w:rsidRPr="00E1749C" w:rsidRDefault="00057468" w:rsidP="00EF4E9A">
            <w:pPr>
              <w:pStyle w:val="TableNormal1"/>
              <w:rPr>
                <w:rFonts w:asciiTheme="minorHAnsi" w:hAnsiTheme="minorHAnsi"/>
                <w:lang w:val="en-GB"/>
              </w:rPr>
            </w:pPr>
            <w:r w:rsidRPr="00E1749C">
              <w:rPr>
                <w:rFonts w:asciiTheme="minorHAnsi" w:hAnsiTheme="minorHAnsi"/>
                <w:lang w:val="en-GB"/>
              </w:rPr>
              <w:lastRenderedPageBreak/>
              <w:t>James Wood</w:t>
            </w:r>
          </w:p>
        </w:tc>
        <w:tc>
          <w:tcPr>
            <w:tcW w:w="6573" w:type="dxa"/>
            <w:shd w:val="clear" w:color="auto" w:fill="auto"/>
          </w:tcPr>
          <w:p w14:paraId="3C11CB9B" w14:textId="77777777" w:rsidR="00057468" w:rsidRPr="00E1749C" w:rsidRDefault="00057468" w:rsidP="00EF4E9A">
            <w:pPr>
              <w:pStyle w:val="TableNormal1"/>
              <w:rPr>
                <w:rFonts w:asciiTheme="minorHAnsi" w:hAnsiTheme="minorHAnsi"/>
                <w:lang w:val="en-GB"/>
              </w:rPr>
            </w:pPr>
            <w:r w:rsidRPr="00E1749C">
              <w:rPr>
                <w:rFonts w:asciiTheme="minorHAnsi" w:hAnsiTheme="minorHAnsi"/>
                <w:lang w:val="en-GB"/>
              </w:rPr>
              <w:t>Senior Information Security Analyst</w:t>
            </w:r>
          </w:p>
        </w:tc>
      </w:tr>
      <w:tr w:rsidR="00057468" w:rsidRPr="00A71B7F" w14:paraId="51E0E7BB" w14:textId="77777777" w:rsidTr="00D732E0">
        <w:tc>
          <w:tcPr>
            <w:tcW w:w="3056" w:type="dxa"/>
            <w:shd w:val="clear" w:color="auto" w:fill="auto"/>
          </w:tcPr>
          <w:p w14:paraId="158F9860" w14:textId="77777777" w:rsidR="00057468" w:rsidRDefault="00057468" w:rsidP="00216214">
            <w:pPr>
              <w:pStyle w:val="TableNormal1"/>
              <w:rPr>
                <w:rFonts w:asciiTheme="minorHAnsi" w:hAnsiTheme="minorHAnsi"/>
                <w:lang w:val="en-GB"/>
              </w:rPr>
            </w:pPr>
            <w:r>
              <w:rPr>
                <w:rFonts w:asciiTheme="minorHAnsi" w:hAnsiTheme="minorHAnsi"/>
                <w:lang w:val="en-GB"/>
              </w:rPr>
              <w:t>Jay Patel</w:t>
            </w:r>
          </w:p>
        </w:tc>
        <w:tc>
          <w:tcPr>
            <w:tcW w:w="6573" w:type="dxa"/>
            <w:shd w:val="clear" w:color="auto" w:fill="auto"/>
          </w:tcPr>
          <w:p w14:paraId="40D54C67" w14:textId="77777777" w:rsidR="00057468" w:rsidRDefault="00057468" w:rsidP="00EF4E9A">
            <w:pPr>
              <w:pStyle w:val="TableNormal1"/>
              <w:rPr>
                <w:rFonts w:asciiTheme="minorHAnsi" w:hAnsiTheme="minorHAnsi"/>
                <w:lang w:val="en-GB"/>
              </w:rPr>
            </w:pPr>
            <w:r>
              <w:rPr>
                <w:rFonts w:asciiTheme="minorHAnsi" w:hAnsiTheme="minorHAnsi"/>
                <w:lang w:val="en-GB"/>
              </w:rPr>
              <w:t>Head of Distributed IT Services</w:t>
            </w:r>
          </w:p>
        </w:tc>
      </w:tr>
      <w:tr w:rsidR="00057468" w:rsidRPr="00A71B7F" w14:paraId="1CE99C95" w14:textId="77777777" w:rsidTr="00D732E0">
        <w:tc>
          <w:tcPr>
            <w:tcW w:w="3056" w:type="dxa"/>
            <w:shd w:val="clear" w:color="auto" w:fill="auto"/>
          </w:tcPr>
          <w:p w14:paraId="3C26C262" w14:textId="77777777" w:rsidR="00057468" w:rsidRPr="00E1749C" w:rsidRDefault="00057468" w:rsidP="00EF4E9A">
            <w:pPr>
              <w:pStyle w:val="TableNormal1"/>
              <w:rPr>
                <w:rFonts w:asciiTheme="minorHAnsi" w:hAnsiTheme="minorHAnsi"/>
                <w:lang w:val="en-GB"/>
              </w:rPr>
            </w:pPr>
            <w:r w:rsidRPr="00E1749C">
              <w:rPr>
                <w:rFonts w:asciiTheme="minorHAnsi" w:hAnsiTheme="minorHAnsi"/>
                <w:lang w:val="en-GB"/>
              </w:rPr>
              <w:t>Kieran Brady</w:t>
            </w:r>
          </w:p>
        </w:tc>
        <w:tc>
          <w:tcPr>
            <w:tcW w:w="6573" w:type="dxa"/>
            <w:shd w:val="clear" w:color="auto" w:fill="auto"/>
          </w:tcPr>
          <w:p w14:paraId="35FBEE16" w14:textId="77777777" w:rsidR="00057468" w:rsidRPr="00E1749C" w:rsidRDefault="00057468" w:rsidP="00EF4E9A">
            <w:pPr>
              <w:pStyle w:val="TableNormal1"/>
              <w:rPr>
                <w:rFonts w:asciiTheme="minorHAnsi" w:hAnsiTheme="minorHAnsi"/>
                <w:lang w:val="en-GB"/>
              </w:rPr>
            </w:pPr>
            <w:r w:rsidRPr="00E1749C">
              <w:rPr>
                <w:rFonts w:asciiTheme="minorHAnsi" w:hAnsiTheme="minorHAnsi"/>
                <w:lang w:val="en-GB"/>
              </w:rPr>
              <w:t>Manager - Security Management &amp; Standards</w:t>
            </w:r>
          </w:p>
        </w:tc>
      </w:tr>
      <w:tr w:rsidR="00057468" w:rsidRPr="00A71B7F" w14:paraId="7605D0C9" w14:textId="77777777" w:rsidTr="00D732E0">
        <w:tc>
          <w:tcPr>
            <w:tcW w:w="3056" w:type="dxa"/>
            <w:shd w:val="clear" w:color="auto" w:fill="auto"/>
          </w:tcPr>
          <w:p w14:paraId="4928CAC2" w14:textId="77777777" w:rsidR="00057468" w:rsidRDefault="00057468" w:rsidP="00216214">
            <w:pPr>
              <w:pStyle w:val="TableNormal1"/>
              <w:rPr>
                <w:rFonts w:asciiTheme="minorHAnsi" w:hAnsiTheme="minorHAnsi"/>
                <w:lang w:val="en-GB"/>
              </w:rPr>
            </w:pPr>
            <w:r>
              <w:rPr>
                <w:rFonts w:asciiTheme="minorHAnsi" w:hAnsiTheme="minorHAnsi"/>
                <w:lang w:val="en-GB"/>
              </w:rPr>
              <w:t>Mike Prescot</w:t>
            </w:r>
          </w:p>
        </w:tc>
        <w:tc>
          <w:tcPr>
            <w:tcW w:w="6573" w:type="dxa"/>
            <w:shd w:val="clear" w:color="auto" w:fill="auto"/>
          </w:tcPr>
          <w:p w14:paraId="3CF74B05" w14:textId="77777777" w:rsidR="00057468" w:rsidRDefault="00057468" w:rsidP="00EF4E9A">
            <w:pPr>
              <w:pStyle w:val="TableNormal1"/>
              <w:rPr>
                <w:rFonts w:asciiTheme="minorHAnsi" w:hAnsiTheme="minorHAnsi"/>
                <w:lang w:val="en-GB"/>
              </w:rPr>
            </w:pPr>
            <w:r>
              <w:rPr>
                <w:rFonts w:asciiTheme="minorHAnsi" w:hAnsiTheme="minorHAnsi"/>
                <w:lang w:val="en-GB"/>
              </w:rPr>
              <w:t>Head of IT Operations</w:t>
            </w:r>
          </w:p>
        </w:tc>
      </w:tr>
      <w:tr w:rsidR="00057468" w:rsidRPr="00A71B7F" w14:paraId="4DBBB176" w14:textId="77777777" w:rsidTr="00D732E0">
        <w:tc>
          <w:tcPr>
            <w:tcW w:w="3056" w:type="dxa"/>
            <w:shd w:val="clear" w:color="auto" w:fill="auto"/>
          </w:tcPr>
          <w:p w14:paraId="5827A448" w14:textId="77777777" w:rsidR="00057468" w:rsidRPr="00E1749C" w:rsidRDefault="00057468" w:rsidP="00EF4E9A">
            <w:pPr>
              <w:pStyle w:val="TableNormal1"/>
              <w:rPr>
                <w:rFonts w:asciiTheme="minorHAnsi" w:hAnsiTheme="minorHAnsi"/>
                <w:lang w:val="en-GB"/>
              </w:rPr>
            </w:pPr>
            <w:r w:rsidRPr="00E1749C">
              <w:rPr>
                <w:rFonts w:asciiTheme="minorHAnsi" w:hAnsiTheme="minorHAnsi"/>
                <w:lang w:val="en-GB"/>
              </w:rPr>
              <w:t>Neil Fitzgerald</w:t>
            </w:r>
          </w:p>
        </w:tc>
        <w:tc>
          <w:tcPr>
            <w:tcW w:w="6573" w:type="dxa"/>
            <w:shd w:val="clear" w:color="auto" w:fill="auto"/>
          </w:tcPr>
          <w:p w14:paraId="03D64257" w14:textId="77777777" w:rsidR="00057468" w:rsidRPr="00E1749C" w:rsidRDefault="00057468" w:rsidP="00EF4E9A">
            <w:pPr>
              <w:pStyle w:val="TableNormal1"/>
              <w:rPr>
                <w:rFonts w:asciiTheme="minorHAnsi" w:hAnsiTheme="minorHAnsi"/>
                <w:lang w:val="en-GB"/>
              </w:rPr>
            </w:pPr>
            <w:r w:rsidRPr="00E1749C">
              <w:rPr>
                <w:rFonts w:asciiTheme="minorHAnsi" w:hAnsiTheme="minorHAnsi"/>
                <w:lang w:val="en-GB"/>
              </w:rPr>
              <w:t>Product Development Manager (Noddle)</w:t>
            </w:r>
          </w:p>
        </w:tc>
      </w:tr>
      <w:tr w:rsidR="00057468" w:rsidRPr="00A71B7F" w14:paraId="6CD3B7CD" w14:textId="77777777" w:rsidTr="00D732E0">
        <w:tc>
          <w:tcPr>
            <w:tcW w:w="3056" w:type="dxa"/>
            <w:shd w:val="clear" w:color="auto" w:fill="auto"/>
          </w:tcPr>
          <w:p w14:paraId="3493DC00" w14:textId="77777777" w:rsidR="00057468" w:rsidRDefault="00057468" w:rsidP="00216214">
            <w:pPr>
              <w:pStyle w:val="TableNormal1"/>
              <w:rPr>
                <w:rFonts w:asciiTheme="minorHAnsi" w:hAnsiTheme="minorHAnsi"/>
                <w:lang w:val="en-GB"/>
              </w:rPr>
            </w:pPr>
            <w:proofErr w:type="spellStart"/>
            <w:r>
              <w:rPr>
                <w:rFonts w:asciiTheme="minorHAnsi" w:hAnsiTheme="minorHAnsi"/>
                <w:lang w:val="en-GB"/>
              </w:rPr>
              <w:t>Nic</w:t>
            </w:r>
            <w:proofErr w:type="spellEnd"/>
            <w:r>
              <w:rPr>
                <w:rFonts w:asciiTheme="minorHAnsi" w:hAnsiTheme="minorHAnsi"/>
                <w:lang w:val="en-GB"/>
              </w:rPr>
              <w:t xml:space="preserve"> Mesa</w:t>
            </w:r>
          </w:p>
        </w:tc>
        <w:tc>
          <w:tcPr>
            <w:tcW w:w="6573" w:type="dxa"/>
            <w:shd w:val="clear" w:color="auto" w:fill="auto"/>
          </w:tcPr>
          <w:p w14:paraId="276BC790" w14:textId="77777777" w:rsidR="00057468" w:rsidRDefault="00057468" w:rsidP="00EF4E9A">
            <w:pPr>
              <w:pStyle w:val="TableNormal1"/>
              <w:rPr>
                <w:rFonts w:asciiTheme="minorHAnsi" w:hAnsiTheme="minorHAnsi"/>
                <w:lang w:val="en-GB"/>
              </w:rPr>
            </w:pPr>
            <w:r>
              <w:rPr>
                <w:rFonts w:asciiTheme="minorHAnsi" w:hAnsiTheme="minorHAnsi"/>
                <w:lang w:val="en-GB"/>
              </w:rPr>
              <w:t>IT Director</w:t>
            </w:r>
          </w:p>
        </w:tc>
      </w:tr>
      <w:tr w:rsidR="00057468" w:rsidRPr="00A71B7F" w14:paraId="12BDADB7" w14:textId="77777777" w:rsidTr="00D732E0">
        <w:tc>
          <w:tcPr>
            <w:tcW w:w="3056" w:type="dxa"/>
            <w:shd w:val="clear" w:color="auto" w:fill="auto"/>
          </w:tcPr>
          <w:p w14:paraId="113F212C" w14:textId="77777777" w:rsidR="00057468" w:rsidRPr="00E1749C" w:rsidRDefault="00057468" w:rsidP="00EF4E9A">
            <w:pPr>
              <w:pStyle w:val="TableNormal1"/>
              <w:rPr>
                <w:rFonts w:asciiTheme="minorHAnsi" w:hAnsiTheme="minorHAnsi"/>
                <w:lang w:val="en-GB"/>
              </w:rPr>
            </w:pPr>
            <w:r w:rsidRPr="00E1749C">
              <w:rPr>
                <w:rFonts w:asciiTheme="minorHAnsi" w:hAnsiTheme="minorHAnsi"/>
                <w:lang w:val="en-GB"/>
              </w:rPr>
              <w:t xml:space="preserve">Paul </w:t>
            </w:r>
            <w:proofErr w:type="spellStart"/>
            <w:r w:rsidRPr="00E1749C">
              <w:rPr>
                <w:rFonts w:asciiTheme="minorHAnsi" w:hAnsiTheme="minorHAnsi"/>
                <w:lang w:val="en-GB"/>
              </w:rPr>
              <w:t>Hoyland</w:t>
            </w:r>
            <w:proofErr w:type="spellEnd"/>
          </w:p>
        </w:tc>
        <w:tc>
          <w:tcPr>
            <w:tcW w:w="6573" w:type="dxa"/>
            <w:shd w:val="clear" w:color="auto" w:fill="auto"/>
          </w:tcPr>
          <w:p w14:paraId="3DE84577" w14:textId="77777777" w:rsidR="00057468" w:rsidRPr="00E1749C" w:rsidRDefault="00057468" w:rsidP="00EF4E9A">
            <w:pPr>
              <w:pStyle w:val="TableNormal1"/>
              <w:rPr>
                <w:rFonts w:asciiTheme="minorHAnsi" w:hAnsiTheme="minorHAnsi"/>
                <w:lang w:val="en-GB"/>
              </w:rPr>
            </w:pPr>
            <w:r w:rsidRPr="00E1749C">
              <w:rPr>
                <w:rFonts w:asciiTheme="minorHAnsi" w:hAnsiTheme="minorHAnsi"/>
                <w:lang w:val="en-GB"/>
              </w:rPr>
              <w:t>Senior Network Engineer</w:t>
            </w:r>
          </w:p>
        </w:tc>
      </w:tr>
      <w:tr w:rsidR="00057468" w:rsidRPr="00A71B7F" w14:paraId="70BD4A45" w14:textId="77777777" w:rsidTr="00D732E0">
        <w:tc>
          <w:tcPr>
            <w:tcW w:w="3056" w:type="dxa"/>
            <w:shd w:val="clear" w:color="auto" w:fill="auto"/>
          </w:tcPr>
          <w:p w14:paraId="11BE03E6" w14:textId="77777777" w:rsidR="00057468" w:rsidRPr="00E1749C" w:rsidRDefault="00057468" w:rsidP="00216214">
            <w:pPr>
              <w:pStyle w:val="TableNormal1"/>
              <w:rPr>
                <w:rFonts w:asciiTheme="minorHAnsi" w:hAnsiTheme="minorHAnsi"/>
                <w:lang w:val="en-GB"/>
              </w:rPr>
            </w:pPr>
            <w:r w:rsidRPr="00E1749C">
              <w:rPr>
                <w:rFonts w:asciiTheme="minorHAnsi" w:hAnsiTheme="minorHAnsi"/>
                <w:lang w:val="en-GB"/>
              </w:rPr>
              <w:t>Scott Clarke</w:t>
            </w:r>
          </w:p>
        </w:tc>
        <w:tc>
          <w:tcPr>
            <w:tcW w:w="6573" w:type="dxa"/>
            <w:shd w:val="clear" w:color="auto" w:fill="auto"/>
          </w:tcPr>
          <w:p w14:paraId="41A84DCB" w14:textId="77777777" w:rsidR="00057468" w:rsidRPr="00E1749C" w:rsidRDefault="00057468" w:rsidP="00EF4E9A">
            <w:pPr>
              <w:pStyle w:val="TableNormal1"/>
              <w:rPr>
                <w:rFonts w:asciiTheme="minorHAnsi" w:hAnsiTheme="minorHAnsi"/>
                <w:lang w:val="en-GB"/>
              </w:rPr>
            </w:pPr>
            <w:r w:rsidRPr="00E1749C">
              <w:rPr>
                <w:rFonts w:asciiTheme="minorHAnsi" w:hAnsiTheme="minorHAnsi"/>
                <w:lang w:val="en-GB"/>
              </w:rPr>
              <w:t>Senior Infrastructure Engineer</w:t>
            </w:r>
          </w:p>
        </w:tc>
      </w:tr>
      <w:tr w:rsidR="00057468" w:rsidRPr="00A71B7F" w14:paraId="02ED43E8" w14:textId="77777777" w:rsidTr="00D732E0">
        <w:tc>
          <w:tcPr>
            <w:tcW w:w="3056" w:type="dxa"/>
            <w:shd w:val="clear" w:color="auto" w:fill="auto"/>
          </w:tcPr>
          <w:p w14:paraId="28D73DFE" w14:textId="77777777" w:rsidR="00057468" w:rsidRPr="00E1749C" w:rsidRDefault="00057468" w:rsidP="00EF4E9A">
            <w:pPr>
              <w:pStyle w:val="TableNormal1"/>
              <w:rPr>
                <w:rFonts w:asciiTheme="minorHAnsi" w:hAnsiTheme="minorHAnsi"/>
                <w:lang w:val="en-GB"/>
              </w:rPr>
            </w:pPr>
            <w:r w:rsidRPr="00E1749C">
              <w:rPr>
                <w:rFonts w:asciiTheme="minorHAnsi" w:hAnsiTheme="minorHAnsi"/>
                <w:lang w:val="en-GB"/>
              </w:rPr>
              <w:t>Steven Powell</w:t>
            </w:r>
          </w:p>
        </w:tc>
        <w:tc>
          <w:tcPr>
            <w:tcW w:w="6573" w:type="dxa"/>
            <w:shd w:val="clear" w:color="auto" w:fill="auto"/>
          </w:tcPr>
          <w:p w14:paraId="6471F5BD" w14:textId="77777777" w:rsidR="00057468" w:rsidRPr="00E1749C" w:rsidRDefault="00057468" w:rsidP="00EF4E9A">
            <w:pPr>
              <w:pStyle w:val="TableNormal1"/>
              <w:rPr>
                <w:rFonts w:asciiTheme="minorHAnsi" w:hAnsiTheme="minorHAnsi"/>
                <w:lang w:val="en-GB"/>
              </w:rPr>
            </w:pPr>
            <w:r w:rsidRPr="00E1749C">
              <w:rPr>
                <w:rFonts w:asciiTheme="minorHAnsi" w:hAnsiTheme="minorHAnsi"/>
                <w:lang w:val="en-GB"/>
              </w:rPr>
              <w:t>Network Architect</w:t>
            </w:r>
          </w:p>
        </w:tc>
      </w:tr>
      <w:tr w:rsidR="00057468" w:rsidRPr="00A71B7F" w14:paraId="0AFCE2BC" w14:textId="77777777" w:rsidTr="00D732E0">
        <w:tc>
          <w:tcPr>
            <w:tcW w:w="3056" w:type="dxa"/>
            <w:shd w:val="clear" w:color="auto" w:fill="auto"/>
          </w:tcPr>
          <w:p w14:paraId="6352D280" w14:textId="77777777" w:rsidR="00057468" w:rsidRPr="00E1749C" w:rsidRDefault="00057468" w:rsidP="00216214">
            <w:pPr>
              <w:pStyle w:val="TableNormal1"/>
              <w:rPr>
                <w:rFonts w:asciiTheme="minorHAnsi" w:hAnsiTheme="minorHAnsi"/>
                <w:lang w:val="en-GB"/>
              </w:rPr>
            </w:pPr>
            <w:proofErr w:type="spellStart"/>
            <w:r w:rsidRPr="00E1749C">
              <w:rPr>
                <w:rFonts w:asciiTheme="minorHAnsi" w:hAnsiTheme="minorHAnsi"/>
                <w:lang w:val="en-GB"/>
              </w:rPr>
              <w:t>Suky</w:t>
            </w:r>
            <w:proofErr w:type="spellEnd"/>
            <w:r w:rsidRPr="00E1749C">
              <w:rPr>
                <w:rFonts w:asciiTheme="minorHAnsi" w:hAnsiTheme="minorHAnsi"/>
                <w:lang w:val="en-GB"/>
              </w:rPr>
              <w:t xml:space="preserve"> </w:t>
            </w:r>
            <w:proofErr w:type="spellStart"/>
            <w:r w:rsidRPr="00E1749C">
              <w:rPr>
                <w:rFonts w:asciiTheme="minorHAnsi" w:hAnsiTheme="minorHAnsi"/>
                <w:lang w:val="en-GB"/>
              </w:rPr>
              <w:t>Matharu</w:t>
            </w:r>
            <w:proofErr w:type="spellEnd"/>
          </w:p>
        </w:tc>
        <w:tc>
          <w:tcPr>
            <w:tcW w:w="6573" w:type="dxa"/>
            <w:shd w:val="clear" w:color="auto" w:fill="auto"/>
          </w:tcPr>
          <w:p w14:paraId="7B6273AE" w14:textId="77777777" w:rsidR="00057468" w:rsidRPr="00E1749C" w:rsidRDefault="00057468" w:rsidP="00EF4E9A">
            <w:pPr>
              <w:pStyle w:val="TableNormal1"/>
              <w:rPr>
                <w:rFonts w:asciiTheme="minorHAnsi" w:hAnsiTheme="minorHAnsi"/>
                <w:lang w:val="en-GB"/>
              </w:rPr>
            </w:pPr>
            <w:proofErr w:type="spellStart"/>
            <w:r w:rsidRPr="00E1749C">
              <w:rPr>
                <w:rFonts w:asciiTheme="minorHAnsi" w:hAnsiTheme="minorHAnsi"/>
                <w:lang w:val="en-GB"/>
              </w:rPr>
              <w:t>Suky</w:t>
            </w:r>
            <w:proofErr w:type="spellEnd"/>
            <w:r w:rsidRPr="00E1749C">
              <w:rPr>
                <w:rFonts w:asciiTheme="minorHAnsi" w:hAnsiTheme="minorHAnsi"/>
                <w:lang w:val="en-GB"/>
              </w:rPr>
              <w:t xml:space="preserve"> </w:t>
            </w:r>
            <w:proofErr w:type="spellStart"/>
            <w:r w:rsidRPr="00E1749C">
              <w:rPr>
                <w:rFonts w:asciiTheme="minorHAnsi" w:hAnsiTheme="minorHAnsi"/>
                <w:lang w:val="en-GB"/>
              </w:rPr>
              <w:t>Matharu</w:t>
            </w:r>
            <w:proofErr w:type="spellEnd"/>
          </w:p>
        </w:tc>
      </w:tr>
    </w:tbl>
    <w:p w14:paraId="053EE0C7" w14:textId="756574B7" w:rsidR="003445DF" w:rsidRDefault="00A036DB" w:rsidP="00FD70F1">
      <w:pPr>
        <w:pStyle w:val="Heading2"/>
      </w:pPr>
      <w:bookmarkStart w:id="6" w:name="_Toc531355965"/>
      <w:r>
        <w:t>References</w:t>
      </w:r>
      <w:bookmarkEnd w:id="6"/>
    </w:p>
    <w:p w14:paraId="23B429D0" w14:textId="3207A596" w:rsidR="00BE4DF0" w:rsidRPr="00BE4DF0" w:rsidRDefault="00BE4DF0" w:rsidP="00BE4DF0">
      <w:pPr>
        <w:rPr>
          <w:lang w:val="en-US"/>
        </w:rPr>
      </w:pPr>
      <w:r>
        <w:rPr>
          <w:lang w:val="en-US"/>
        </w:rPr>
        <w:t xml:space="preserve">All references supporting this document </w:t>
      </w:r>
      <w:r w:rsidR="002C6918">
        <w:rPr>
          <w:lang w:val="en-US"/>
        </w:rPr>
        <w:t>are in</w:t>
      </w:r>
      <w:r>
        <w:rPr>
          <w:lang w:val="en-US"/>
        </w:rPr>
        <w:t xml:space="preserve"> the </w:t>
      </w:r>
      <w:hyperlink r:id="rId21" w:history="1">
        <w:r w:rsidRPr="00BE4DF0">
          <w:rPr>
            <w:rStyle w:val="Hyperlink"/>
            <w:lang w:val="en-US"/>
          </w:rPr>
          <w:t>Newcastle Project SharePoint</w:t>
        </w:r>
      </w:hyperlink>
      <w:r>
        <w:rPr>
          <w:lang w:val="en-US"/>
        </w:rPr>
        <w:t>.</w:t>
      </w:r>
    </w:p>
    <w:tbl>
      <w:tblPr>
        <w:tblpPr w:leftFromText="180" w:rightFromText="180" w:vertAnchor="text" w:horzAnchor="margin" w:tblpY="124"/>
        <w:tblW w:w="9634"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562"/>
        <w:gridCol w:w="1843"/>
        <w:gridCol w:w="2835"/>
        <w:gridCol w:w="1276"/>
        <w:gridCol w:w="3118"/>
      </w:tblGrid>
      <w:tr w:rsidR="00BE4DF0" w:rsidRPr="003F7898" w14:paraId="19113CD2" w14:textId="77777777" w:rsidTr="00123F22">
        <w:tc>
          <w:tcPr>
            <w:tcW w:w="562" w:type="dxa"/>
            <w:shd w:val="clear" w:color="auto" w:fill="00A6CA"/>
          </w:tcPr>
          <w:p w14:paraId="037999B4" w14:textId="77777777" w:rsidR="00BE4DF0" w:rsidRPr="000E3139" w:rsidRDefault="00BE4DF0" w:rsidP="00BE4DF0">
            <w:pPr>
              <w:pStyle w:val="TableNormal1"/>
              <w:spacing w:before="0" w:after="0"/>
              <w:rPr>
                <w:rFonts w:ascii="Calibri" w:hAnsi="Calibri"/>
                <w:b/>
                <w:bCs/>
                <w:color w:val="FFFFFF"/>
                <w:sz w:val="20"/>
                <w:szCs w:val="20"/>
                <w:lang w:val="en-GB"/>
              </w:rPr>
            </w:pPr>
            <w:bookmarkStart w:id="7" w:name="_Toc445736988"/>
            <w:bookmarkStart w:id="8" w:name="_Toc445797111"/>
            <w:bookmarkStart w:id="9" w:name="_Toc445797331"/>
            <w:bookmarkEnd w:id="7"/>
            <w:bookmarkEnd w:id="8"/>
            <w:bookmarkEnd w:id="9"/>
          </w:p>
        </w:tc>
        <w:tc>
          <w:tcPr>
            <w:tcW w:w="1843" w:type="dxa"/>
            <w:shd w:val="clear" w:color="auto" w:fill="00A6CA"/>
            <w:vAlign w:val="center"/>
          </w:tcPr>
          <w:p w14:paraId="6B0A3354" w14:textId="77777777" w:rsidR="00BE4DF0" w:rsidRPr="000E3139" w:rsidRDefault="00BE4DF0" w:rsidP="00BE4DF0">
            <w:pPr>
              <w:pStyle w:val="TableNormal1"/>
              <w:spacing w:before="0" w:after="0"/>
              <w:rPr>
                <w:rFonts w:ascii="Calibri" w:hAnsi="Calibri"/>
                <w:b/>
                <w:bCs/>
                <w:color w:val="FFFFFF"/>
                <w:sz w:val="20"/>
                <w:szCs w:val="20"/>
                <w:lang w:val="en-GB"/>
              </w:rPr>
            </w:pPr>
            <w:r w:rsidRPr="000E3139">
              <w:rPr>
                <w:rFonts w:ascii="Calibri" w:hAnsi="Calibri"/>
                <w:b/>
                <w:bCs/>
                <w:color w:val="FFFFFF"/>
                <w:sz w:val="20"/>
                <w:szCs w:val="20"/>
                <w:lang w:val="en-GB"/>
              </w:rPr>
              <w:t>Document Name</w:t>
            </w:r>
          </w:p>
        </w:tc>
        <w:tc>
          <w:tcPr>
            <w:tcW w:w="2835" w:type="dxa"/>
            <w:shd w:val="clear" w:color="auto" w:fill="00A6CA"/>
            <w:vAlign w:val="center"/>
          </w:tcPr>
          <w:p w14:paraId="01600C6A" w14:textId="77777777" w:rsidR="00BE4DF0" w:rsidRPr="000E3139" w:rsidRDefault="00BE4DF0" w:rsidP="00BE4DF0">
            <w:pPr>
              <w:pStyle w:val="TableNormal1"/>
              <w:rPr>
                <w:rFonts w:ascii="Calibri" w:hAnsi="Calibri"/>
                <w:b/>
                <w:bCs/>
                <w:color w:val="FFFFFF"/>
                <w:sz w:val="20"/>
                <w:szCs w:val="20"/>
                <w:lang w:val="en-GB"/>
              </w:rPr>
            </w:pPr>
            <w:r w:rsidRPr="000E3139">
              <w:rPr>
                <w:rFonts w:ascii="Calibri" w:hAnsi="Calibri"/>
                <w:b/>
                <w:bCs/>
                <w:color w:val="FFFFFF"/>
                <w:sz w:val="20"/>
                <w:szCs w:val="20"/>
                <w:lang w:val="en-GB"/>
              </w:rPr>
              <w:t>Purpose</w:t>
            </w:r>
          </w:p>
        </w:tc>
        <w:tc>
          <w:tcPr>
            <w:tcW w:w="1276" w:type="dxa"/>
            <w:shd w:val="clear" w:color="auto" w:fill="00A6CA"/>
            <w:vAlign w:val="center"/>
          </w:tcPr>
          <w:p w14:paraId="5CC8EB63" w14:textId="77777777" w:rsidR="00BE4DF0" w:rsidRPr="000E3139" w:rsidRDefault="00BE4DF0" w:rsidP="00BE4DF0">
            <w:pPr>
              <w:pStyle w:val="TableNormal1"/>
              <w:rPr>
                <w:rFonts w:ascii="Calibri" w:hAnsi="Calibri"/>
                <w:b/>
                <w:bCs/>
                <w:color w:val="FFFFFF"/>
                <w:sz w:val="20"/>
                <w:szCs w:val="20"/>
                <w:lang w:val="en-GB"/>
              </w:rPr>
            </w:pPr>
            <w:r w:rsidRPr="000E3139">
              <w:rPr>
                <w:rFonts w:ascii="Calibri" w:hAnsi="Calibri"/>
                <w:b/>
                <w:bCs/>
                <w:color w:val="FFFFFF"/>
                <w:sz w:val="20"/>
                <w:szCs w:val="20"/>
                <w:lang w:val="en-GB"/>
              </w:rPr>
              <w:t>Publishing Org/Author</w:t>
            </w:r>
          </w:p>
        </w:tc>
        <w:tc>
          <w:tcPr>
            <w:tcW w:w="3118" w:type="dxa"/>
            <w:shd w:val="clear" w:color="auto" w:fill="00A6CA"/>
            <w:vAlign w:val="center"/>
          </w:tcPr>
          <w:p w14:paraId="22FB2D9A" w14:textId="21531844" w:rsidR="00BE4DF0" w:rsidRPr="000E3139" w:rsidRDefault="002C6918" w:rsidP="00BE4DF0">
            <w:pPr>
              <w:pStyle w:val="TableNormal1"/>
              <w:rPr>
                <w:rFonts w:ascii="Calibri" w:hAnsi="Calibri"/>
                <w:b/>
                <w:bCs/>
                <w:color w:val="FFFFFF"/>
                <w:sz w:val="20"/>
                <w:szCs w:val="20"/>
                <w:lang w:val="en-GB"/>
              </w:rPr>
            </w:pPr>
            <w:r>
              <w:rPr>
                <w:rFonts w:ascii="Calibri" w:hAnsi="Calibri"/>
                <w:b/>
                <w:bCs/>
                <w:color w:val="FFFFFF"/>
                <w:sz w:val="20"/>
                <w:szCs w:val="20"/>
                <w:lang w:val="en-GB"/>
              </w:rPr>
              <w:t>Filename</w:t>
            </w:r>
          </w:p>
        </w:tc>
      </w:tr>
      <w:tr w:rsidR="00BE4DF0" w:rsidRPr="003F7898" w14:paraId="28AB6D55" w14:textId="77777777" w:rsidTr="00123F22">
        <w:tc>
          <w:tcPr>
            <w:tcW w:w="562" w:type="dxa"/>
          </w:tcPr>
          <w:p w14:paraId="45570FE4" w14:textId="77777777" w:rsidR="00BE4DF0" w:rsidRDefault="00BE4DF0" w:rsidP="00BE4DF0">
            <w:pPr>
              <w:pStyle w:val="TableNormal1"/>
              <w:rPr>
                <w:rFonts w:ascii="Calibri" w:hAnsi="Calibri"/>
                <w:lang w:val="en-GB"/>
              </w:rPr>
            </w:pPr>
            <w:r>
              <w:rPr>
                <w:rFonts w:ascii="Calibri" w:hAnsi="Calibri"/>
                <w:lang w:val="en-GB"/>
              </w:rPr>
              <w:t>R1.</w:t>
            </w:r>
          </w:p>
        </w:tc>
        <w:tc>
          <w:tcPr>
            <w:tcW w:w="1843" w:type="dxa"/>
            <w:shd w:val="clear" w:color="auto" w:fill="auto"/>
          </w:tcPr>
          <w:p w14:paraId="3809823C" w14:textId="77777777" w:rsidR="00BE4DF0" w:rsidRPr="00584933" w:rsidRDefault="00BE4DF0" w:rsidP="00BE4DF0">
            <w:pPr>
              <w:pStyle w:val="TableNormal1"/>
              <w:rPr>
                <w:rFonts w:ascii="Calibri" w:hAnsi="Calibri"/>
                <w:lang w:val="en-GB"/>
              </w:rPr>
            </w:pPr>
            <w:r>
              <w:rPr>
                <w:rFonts w:ascii="Calibri" w:hAnsi="Calibri"/>
                <w:lang w:val="en-GB"/>
              </w:rPr>
              <w:t>Transitional Services Agreement</w:t>
            </w:r>
          </w:p>
        </w:tc>
        <w:tc>
          <w:tcPr>
            <w:tcW w:w="2835" w:type="dxa"/>
            <w:shd w:val="clear" w:color="auto" w:fill="auto"/>
          </w:tcPr>
          <w:p w14:paraId="5FD5FA8E" w14:textId="77777777" w:rsidR="00BE4DF0" w:rsidRPr="00584933" w:rsidRDefault="00BE4DF0" w:rsidP="00BE4DF0">
            <w:pPr>
              <w:pStyle w:val="TableNormal1"/>
              <w:rPr>
                <w:rFonts w:ascii="Calibri" w:hAnsi="Calibri"/>
                <w:lang w:val="en-GB"/>
              </w:rPr>
            </w:pPr>
            <w:r>
              <w:rPr>
                <w:rFonts w:ascii="Calibri" w:hAnsi="Calibri"/>
                <w:lang w:val="en-GB"/>
              </w:rPr>
              <w:t>Definition of Contractual services to be supplied by TU UK.</w:t>
            </w:r>
          </w:p>
        </w:tc>
        <w:tc>
          <w:tcPr>
            <w:tcW w:w="1276" w:type="dxa"/>
            <w:shd w:val="clear" w:color="auto" w:fill="auto"/>
          </w:tcPr>
          <w:p w14:paraId="2EFA13B8" w14:textId="77777777" w:rsidR="00BE4DF0" w:rsidRPr="00584933" w:rsidRDefault="00BE4DF0" w:rsidP="00BE4DF0">
            <w:pPr>
              <w:pStyle w:val="TableNormal1"/>
              <w:rPr>
                <w:rFonts w:ascii="Calibri" w:hAnsi="Calibri"/>
                <w:lang w:val="en-GB"/>
              </w:rPr>
            </w:pPr>
            <w:r>
              <w:rPr>
                <w:rFonts w:ascii="Calibri" w:hAnsi="Calibri"/>
                <w:lang w:val="en-GB"/>
              </w:rPr>
              <w:t>TU UK</w:t>
            </w:r>
          </w:p>
        </w:tc>
        <w:tc>
          <w:tcPr>
            <w:tcW w:w="3118" w:type="dxa"/>
            <w:shd w:val="clear" w:color="auto" w:fill="auto"/>
          </w:tcPr>
          <w:p w14:paraId="4AD35688" w14:textId="77777777" w:rsidR="00BE4DF0" w:rsidRPr="00BE4DF0" w:rsidRDefault="00BE4DF0" w:rsidP="00BE4DF0">
            <w:pPr>
              <w:pStyle w:val="PlainText"/>
              <w:spacing w:before="60" w:after="60" w:line="264" w:lineRule="auto"/>
              <w:rPr>
                <w:sz w:val="18"/>
                <w:szCs w:val="18"/>
              </w:rPr>
            </w:pPr>
            <w:r w:rsidRPr="00BE4DF0">
              <w:rPr>
                <w:sz w:val="18"/>
                <w:szCs w:val="18"/>
              </w:rPr>
              <w:t>TSA - 26 10 18 (FN52598).pdf</w:t>
            </w:r>
          </w:p>
        </w:tc>
      </w:tr>
      <w:tr w:rsidR="00BE4DF0" w:rsidRPr="003F7898" w14:paraId="36ECB6D7" w14:textId="77777777" w:rsidTr="00123F22">
        <w:tc>
          <w:tcPr>
            <w:tcW w:w="562" w:type="dxa"/>
          </w:tcPr>
          <w:p w14:paraId="538E2C1F" w14:textId="77777777" w:rsidR="00BE4DF0" w:rsidRDefault="00BE4DF0" w:rsidP="00BE4DF0">
            <w:pPr>
              <w:pStyle w:val="TableNormal1"/>
              <w:rPr>
                <w:rFonts w:ascii="Calibri" w:hAnsi="Calibri"/>
                <w:lang w:val="en-GB"/>
              </w:rPr>
            </w:pPr>
            <w:r>
              <w:rPr>
                <w:rFonts w:ascii="Calibri" w:hAnsi="Calibri"/>
                <w:lang w:val="en-GB"/>
              </w:rPr>
              <w:t>R2.</w:t>
            </w:r>
          </w:p>
        </w:tc>
        <w:tc>
          <w:tcPr>
            <w:tcW w:w="1843" w:type="dxa"/>
            <w:shd w:val="clear" w:color="auto" w:fill="auto"/>
          </w:tcPr>
          <w:p w14:paraId="103F7DBA" w14:textId="77777777" w:rsidR="00BE4DF0" w:rsidRPr="00BB3B6D" w:rsidRDefault="00BE4DF0" w:rsidP="00BE4DF0">
            <w:pPr>
              <w:pStyle w:val="TableNormal1"/>
              <w:rPr>
                <w:rFonts w:asciiTheme="minorHAnsi" w:hAnsiTheme="minorHAnsi"/>
                <w:lang w:val="en-GB"/>
              </w:rPr>
            </w:pPr>
            <w:r>
              <w:rPr>
                <w:rFonts w:ascii="Calibri" w:hAnsi="Calibri"/>
                <w:lang w:val="en-GB"/>
              </w:rPr>
              <w:t>Current Noddle User List &amp; Inventory</w:t>
            </w:r>
          </w:p>
        </w:tc>
        <w:tc>
          <w:tcPr>
            <w:tcW w:w="2835" w:type="dxa"/>
            <w:shd w:val="clear" w:color="auto" w:fill="auto"/>
          </w:tcPr>
          <w:p w14:paraId="6EC70197" w14:textId="77777777" w:rsidR="00BE4DF0" w:rsidRPr="00BB3B6D" w:rsidRDefault="00BE4DF0" w:rsidP="00BE4DF0">
            <w:pPr>
              <w:pStyle w:val="TableNormal1"/>
              <w:rPr>
                <w:rFonts w:asciiTheme="minorHAnsi" w:hAnsiTheme="minorHAnsi"/>
                <w:lang w:val="en-GB"/>
              </w:rPr>
            </w:pPr>
            <w:r>
              <w:rPr>
                <w:rFonts w:ascii="Calibri" w:hAnsi="Calibri"/>
                <w:lang w:val="en-GB"/>
              </w:rPr>
              <w:t>Per User List of hardware assets (laptop/desktop/PC &amp; Mobile)</w:t>
            </w:r>
          </w:p>
        </w:tc>
        <w:tc>
          <w:tcPr>
            <w:tcW w:w="1276" w:type="dxa"/>
            <w:shd w:val="clear" w:color="auto" w:fill="auto"/>
          </w:tcPr>
          <w:p w14:paraId="6394E076" w14:textId="77777777" w:rsidR="00BE4DF0" w:rsidRDefault="00BE4DF0" w:rsidP="00BE4DF0">
            <w:pPr>
              <w:pStyle w:val="TableNormal1"/>
              <w:rPr>
                <w:rFonts w:ascii="Calibri" w:hAnsi="Calibri"/>
                <w:lang w:val="en-GB"/>
              </w:rPr>
            </w:pPr>
            <w:proofErr w:type="spellStart"/>
            <w:r>
              <w:t>Suky</w:t>
            </w:r>
            <w:proofErr w:type="spellEnd"/>
            <w:r>
              <w:t xml:space="preserve"> </w:t>
            </w:r>
            <w:proofErr w:type="spellStart"/>
            <w:r>
              <w:t>Matharu</w:t>
            </w:r>
            <w:proofErr w:type="spellEnd"/>
          </w:p>
        </w:tc>
        <w:tc>
          <w:tcPr>
            <w:tcW w:w="3118" w:type="dxa"/>
            <w:shd w:val="clear" w:color="auto" w:fill="auto"/>
          </w:tcPr>
          <w:p w14:paraId="6173EA34" w14:textId="77777777" w:rsidR="00BE4DF0" w:rsidRPr="00BE4DF0" w:rsidRDefault="00BE4DF0" w:rsidP="00BE4DF0">
            <w:pPr>
              <w:pStyle w:val="PlainText"/>
              <w:spacing w:before="60" w:after="60" w:line="264" w:lineRule="auto"/>
              <w:rPr>
                <w:sz w:val="18"/>
                <w:szCs w:val="18"/>
              </w:rPr>
            </w:pPr>
            <w:r w:rsidRPr="00BE4DF0">
              <w:rPr>
                <w:sz w:val="18"/>
                <w:szCs w:val="18"/>
              </w:rPr>
              <w:t>Project Newcastle User List.xls</w:t>
            </w:r>
          </w:p>
        </w:tc>
      </w:tr>
      <w:tr w:rsidR="00BE4DF0" w:rsidRPr="003F7898" w14:paraId="3D7AAA16" w14:textId="77777777" w:rsidTr="00123F22">
        <w:tc>
          <w:tcPr>
            <w:tcW w:w="562" w:type="dxa"/>
          </w:tcPr>
          <w:p w14:paraId="322F29CD" w14:textId="77777777" w:rsidR="00BE4DF0" w:rsidRPr="00822551" w:rsidRDefault="00BE4DF0" w:rsidP="00BE4DF0">
            <w:pPr>
              <w:pStyle w:val="TableNormal1"/>
              <w:rPr>
                <w:rFonts w:asciiTheme="minorHAnsi" w:hAnsiTheme="minorHAnsi"/>
                <w:lang w:val="en-GB"/>
              </w:rPr>
            </w:pPr>
            <w:r>
              <w:rPr>
                <w:rFonts w:ascii="Calibri" w:hAnsi="Calibri"/>
                <w:lang w:val="en-GB"/>
              </w:rPr>
              <w:t>R3.</w:t>
            </w:r>
          </w:p>
        </w:tc>
        <w:tc>
          <w:tcPr>
            <w:tcW w:w="1843" w:type="dxa"/>
            <w:shd w:val="clear" w:color="auto" w:fill="auto"/>
          </w:tcPr>
          <w:p w14:paraId="56637331" w14:textId="77777777" w:rsidR="00BE4DF0" w:rsidRPr="00BB3B6D" w:rsidRDefault="00BE4DF0" w:rsidP="00BE4DF0">
            <w:pPr>
              <w:pStyle w:val="TableNormal1"/>
              <w:rPr>
                <w:rFonts w:asciiTheme="minorHAnsi" w:hAnsiTheme="minorHAnsi"/>
                <w:lang w:val="en-GB"/>
              </w:rPr>
            </w:pPr>
            <w:r w:rsidRPr="00822551">
              <w:rPr>
                <w:rFonts w:asciiTheme="minorHAnsi" w:hAnsiTheme="minorHAnsi"/>
                <w:lang w:val="en-GB"/>
              </w:rPr>
              <w:t>Security Requirements</w:t>
            </w:r>
          </w:p>
        </w:tc>
        <w:tc>
          <w:tcPr>
            <w:tcW w:w="2835" w:type="dxa"/>
            <w:shd w:val="clear" w:color="auto" w:fill="auto"/>
          </w:tcPr>
          <w:p w14:paraId="4046F0D9" w14:textId="77777777" w:rsidR="00BE4DF0" w:rsidRPr="00822551" w:rsidRDefault="00BE4DF0" w:rsidP="00BE4DF0">
            <w:pPr>
              <w:rPr>
                <w:rFonts w:eastAsia="Arial Narrow" w:cs="Arial Narrow"/>
                <w:sz w:val="18"/>
                <w:szCs w:val="18"/>
                <w:lang w:eastAsia="ja-JP"/>
              </w:rPr>
            </w:pPr>
            <w:r w:rsidRPr="00822551">
              <w:rPr>
                <w:rFonts w:eastAsia="Arial Narrow" w:cs="Arial Narrow"/>
                <w:sz w:val="18"/>
                <w:szCs w:val="18"/>
                <w:lang w:eastAsia="ja-JP"/>
              </w:rPr>
              <w:t>Newcastle Security Requirements</w:t>
            </w:r>
          </w:p>
          <w:p w14:paraId="7C928AB2" w14:textId="77777777" w:rsidR="00BE4DF0" w:rsidRPr="00BB3B6D" w:rsidRDefault="00BE4DF0" w:rsidP="00BE4DF0">
            <w:pPr>
              <w:pStyle w:val="TableNormal1"/>
              <w:rPr>
                <w:rFonts w:asciiTheme="minorHAnsi" w:hAnsiTheme="minorHAnsi"/>
                <w:lang w:val="en-GB"/>
              </w:rPr>
            </w:pPr>
          </w:p>
        </w:tc>
        <w:tc>
          <w:tcPr>
            <w:tcW w:w="1276" w:type="dxa"/>
            <w:shd w:val="clear" w:color="auto" w:fill="auto"/>
          </w:tcPr>
          <w:p w14:paraId="1CDFD503" w14:textId="77777777" w:rsidR="00BE4DF0" w:rsidRDefault="00BE4DF0" w:rsidP="00BE4DF0">
            <w:pPr>
              <w:pStyle w:val="TableNormal1"/>
              <w:rPr>
                <w:rFonts w:ascii="Calibri" w:hAnsi="Calibri"/>
                <w:lang w:val="en-GB"/>
              </w:rPr>
            </w:pPr>
            <w:r>
              <w:rPr>
                <w:rFonts w:ascii="Calibri" w:hAnsi="Calibri"/>
                <w:lang w:val="en-GB"/>
              </w:rPr>
              <w:t>Kieran Brady</w:t>
            </w:r>
          </w:p>
        </w:tc>
        <w:tc>
          <w:tcPr>
            <w:tcW w:w="3118" w:type="dxa"/>
            <w:shd w:val="clear" w:color="auto" w:fill="auto"/>
          </w:tcPr>
          <w:p w14:paraId="51FBA1CA" w14:textId="77777777" w:rsidR="00BE4DF0" w:rsidRPr="00BE4DF0" w:rsidRDefault="00BE4DF0" w:rsidP="00BE4DF0">
            <w:pPr>
              <w:pStyle w:val="PlainText"/>
              <w:spacing w:before="60" w:after="60" w:line="264" w:lineRule="auto"/>
              <w:rPr>
                <w:sz w:val="18"/>
                <w:szCs w:val="18"/>
              </w:rPr>
            </w:pPr>
            <w:r w:rsidRPr="00BE4DF0">
              <w:rPr>
                <w:sz w:val="18"/>
                <w:szCs w:val="18"/>
              </w:rPr>
              <w:t>Newcastle-Security Requirements-V0.1.doc</w:t>
            </w:r>
          </w:p>
        </w:tc>
      </w:tr>
      <w:tr w:rsidR="00BE4DF0" w:rsidRPr="003F7898" w14:paraId="419CE047" w14:textId="77777777" w:rsidTr="00123F22">
        <w:tc>
          <w:tcPr>
            <w:tcW w:w="562" w:type="dxa"/>
          </w:tcPr>
          <w:p w14:paraId="25DBD075" w14:textId="77777777" w:rsidR="00BE4DF0" w:rsidRDefault="00BE4DF0" w:rsidP="00BE4DF0">
            <w:pPr>
              <w:pStyle w:val="TableNormal1"/>
              <w:rPr>
                <w:rFonts w:asciiTheme="minorHAnsi" w:hAnsiTheme="minorHAnsi"/>
                <w:lang w:val="en-GB"/>
              </w:rPr>
            </w:pPr>
            <w:r>
              <w:rPr>
                <w:rFonts w:ascii="Calibri" w:hAnsi="Calibri"/>
                <w:lang w:val="en-GB"/>
              </w:rPr>
              <w:t>R4.</w:t>
            </w:r>
          </w:p>
        </w:tc>
        <w:tc>
          <w:tcPr>
            <w:tcW w:w="1843" w:type="dxa"/>
            <w:shd w:val="clear" w:color="auto" w:fill="auto"/>
          </w:tcPr>
          <w:p w14:paraId="7CD8D066" w14:textId="77777777" w:rsidR="00BE4DF0" w:rsidRPr="00822551" w:rsidRDefault="00BE4DF0" w:rsidP="00BE4DF0">
            <w:pPr>
              <w:pStyle w:val="TableNormal1"/>
              <w:rPr>
                <w:rFonts w:asciiTheme="minorHAnsi" w:hAnsiTheme="minorHAnsi"/>
                <w:lang w:val="en-GB"/>
              </w:rPr>
            </w:pPr>
            <w:r>
              <w:rPr>
                <w:rFonts w:asciiTheme="minorHAnsi" w:hAnsiTheme="minorHAnsi"/>
                <w:lang w:val="en-GB"/>
              </w:rPr>
              <w:t>Transitional Services Requirements Mapping</w:t>
            </w:r>
          </w:p>
        </w:tc>
        <w:tc>
          <w:tcPr>
            <w:tcW w:w="2835" w:type="dxa"/>
            <w:shd w:val="clear" w:color="auto" w:fill="auto"/>
          </w:tcPr>
          <w:p w14:paraId="24BFC63A" w14:textId="77777777" w:rsidR="00BE4DF0" w:rsidRPr="00822551" w:rsidRDefault="00BE4DF0" w:rsidP="00BE4DF0">
            <w:pPr>
              <w:rPr>
                <w:rFonts w:eastAsia="Arial Narrow" w:cs="Arial Narrow"/>
                <w:sz w:val="18"/>
                <w:szCs w:val="18"/>
                <w:lang w:eastAsia="ja-JP"/>
              </w:rPr>
            </w:pPr>
            <w:r>
              <w:rPr>
                <w:rFonts w:eastAsia="Arial Narrow" w:cs="Arial Narrow"/>
                <w:sz w:val="18"/>
                <w:szCs w:val="18"/>
                <w:lang w:eastAsia="ja-JP"/>
              </w:rPr>
              <w:t>TSA Requirements</w:t>
            </w:r>
          </w:p>
        </w:tc>
        <w:tc>
          <w:tcPr>
            <w:tcW w:w="1276" w:type="dxa"/>
            <w:shd w:val="clear" w:color="auto" w:fill="auto"/>
          </w:tcPr>
          <w:p w14:paraId="6C246B92" w14:textId="77777777" w:rsidR="00BE4DF0" w:rsidRDefault="00BE4DF0" w:rsidP="00BE4DF0">
            <w:pPr>
              <w:pStyle w:val="TableNormal1"/>
              <w:rPr>
                <w:rFonts w:ascii="Calibri" w:hAnsi="Calibri"/>
                <w:lang w:val="en-GB"/>
              </w:rPr>
            </w:pPr>
            <w:r>
              <w:rPr>
                <w:rFonts w:ascii="Calibri" w:hAnsi="Calibri"/>
                <w:lang w:val="en-GB"/>
              </w:rPr>
              <w:t>Andrew Wilson</w:t>
            </w:r>
          </w:p>
        </w:tc>
        <w:tc>
          <w:tcPr>
            <w:tcW w:w="3118" w:type="dxa"/>
            <w:shd w:val="clear" w:color="auto" w:fill="auto"/>
          </w:tcPr>
          <w:p w14:paraId="4C3FAB56" w14:textId="77777777" w:rsidR="00BE4DF0" w:rsidRPr="00BE4DF0" w:rsidRDefault="00BE4DF0" w:rsidP="00BE4DF0">
            <w:pPr>
              <w:pStyle w:val="PlainText"/>
              <w:spacing w:before="60" w:after="60" w:line="264" w:lineRule="auto"/>
              <w:rPr>
                <w:sz w:val="18"/>
                <w:szCs w:val="18"/>
              </w:rPr>
            </w:pPr>
            <w:r w:rsidRPr="00BE4DF0">
              <w:rPr>
                <w:sz w:val="18"/>
                <w:szCs w:val="18"/>
              </w:rPr>
              <w:t>Newcastle Requirements Mapping.xls</w:t>
            </w:r>
          </w:p>
        </w:tc>
      </w:tr>
      <w:tr w:rsidR="00BE4DF0" w:rsidRPr="003F7898" w14:paraId="06689EF3" w14:textId="77777777" w:rsidTr="00123F22">
        <w:tc>
          <w:tcPr>
            <w:tcW w:w="562" w:type="dxa"/>
          </w:tcPr>
          <w:p w14:paraId="3A54DC0F" w14:textId="77777777" w:rsidR="00BE4DF0" w:rsidRDefault="00BE4DF0" w:rsidP="00BE4DF0">
            <w:pPr>
              <w:pStyle w:val="TableNormal1"/>
              <w:rPr>
                <w:rFonts w:asciiTheme="minorHAnsi" w:hAnsiTheme="minorHAnsi"/>
                <w:lang w:val="en-GB"/>
              </w:rPr>
            </w:pPr>
            <w:r>
              <w:rPr>
                <w:rFonts w:ascii="Calibri" w:hAnsi="Calibri"/>
                <w:lang w:val="en-GB"/>
              </w:rPr>
              <w:t>R5.</w:t>
            </w:r>
          </w:p>
        </w:tc>
        <w:tc>
          <w:tcPr>
            <w:tcW w:w="1843" w:type="dxa"/>
            <w:shd w:val="clear" w:color="auto" w:fill="auto"/>
          </w:tcPr>
          <w:p w14:paraId="648B043D" w14:textId="77777777" w:rsidR="00BE4DF0" w:rsidRDefault="00BE4DF0" w:rsidP="00BE4DF0">
            <w:pPr>
              <w:pStyle w:val="TableNormal1"/>
              <w:rPr>
                <w:rFonts w:asciiTheme="minorHAnsi" w:hAnsiTheme="minorHAnsi"/>
                <w:lang w:val="en-GB"/>
              </w:rPr>
            </w:pPr>
            <w:r>
              <w:rPr>
                <w:rFonts w:asciiTheme="minorHAnsi" w:hAnsiTheme="minorHAnsi"/>
                <w:lang w:val="en-GB"/>
              </w:rPr>
              <w:t>Application Access Requirements</w:t>
            </w:r>
          </w:p>
        </w:tc>
        <w:tc>
          <w:tcPr>
            <w:tcW w:w="2835" w:type="dxa"/>
            <w:shd w:val="clear" w:color="auto" w:fill="auto"/>
          </w:tcPr>
          <w:p w14:paraId="442E7B5E" w14:textId="77777777" w:rsidR="00BE4DF0" w:rsidRDefault="00BE4DF0" w:rsidP="00BE4DF0">
            <w:pPr>
              <w:rPr>
                <w:rFonts w:eastAsia="Arial Narrow" w:cs="Arial Narrow"/>
                <w:sz w:val="18"/>
                <w:szCs w:val="18"/>
                <w:lang w:eastAsia="ja-JP"/>
              </w:rPr>
            </w:pPr>
            <w:r>
              <w:rPr>
                <w:rFonts w:eastAsia="Arial Narrow" w:cs="Arial Narrow"/>
                <w:sz w:val="18"/>
                <w:szCs w:val="18"/>
                <w:lang w:eastAsia="ja-JP"/>
              </w:rPr>
              <w:t>Inventory of Applications required during the TSA period</w:t>
            </w:r>
          </w:p>
        </w:tc>
        <w:tc>
          <w:tcPr>
            <w:tcW w:w="1276" w:type="dxa"/>
            <w:shd w:val="clear" w:color="auto" w:fill="auto"/>
          </w:tcPr>
          <w:p w14:paraId="463F8B82" w14:textId="77777777" w:rsidR="00BE4DF0" w:rsidRDefault="00BE4DF0" w:rsidP="00BE4DF0">
            <w:pPr>
              <w:pStyle w:val="TableNormal1"/>
              <w:rPr>
                <w:rFonts w:ascii="Calibri" w:hAnsi="Calibri"/>
                <w:lang w:val="en-GB"/>
              </w:rPr>
            </w:pPr>
            <w:r>
              <w:rPr>
                <w:rFonts w:ascii="Calibri" w:hAnsi="Calibri"/>
                <w:lang w:val="en-GB"/>
              </w:rPr>
              <w:t>Andrew Wilson</w:t>
            </w:r>
          </w:p>
        </w:tc>
        <w:tc>
          <w:tcPr>
            <w:tcW w:w="3118" w:type="dxa"/>
            <w:shd w:val="clear" w:color="auto" w:fill="auto"/>
          </w:tcPr>
          <w:p w14:paraId="0ED7C336" w14:textId="77777777" w:rsidR="00BE4DF0" w:rsidRPr="00BE4DF0" w:rsidRDefault="00BE4DF0" w:rsidP="00BE4DF0">
            <w:pPr>
              <w:pStyle w:val="PlainText"/>
              <w:spacing w:before="60" w:after="60" w:line="264" w:lineRule="auto"/>
              <w:rPr>
                <w:sz w:val="18"/>
                <w:szCs w:val="18"/>
              </w:rPr>
            </w:pPr>
            <w:r w:rsidRPr="00BE4DF0">
              <w:rPr>
                <w:sz w:val="18"/>
                <w:szCs w:val="18"/>
              </w:rPr>
              <w:t>Access requirements.xls</w:t>
            </w:r>
          </w:p>
        </w:tc>
      </w:tr>
      <w:tr w:rsidR="005F6CD6" w:rsidRPr="003F7898" w14:paraId="53ABD0B4" w14:textId="77777777" w:rsidTr="00123F22">
        <w:tc>
          <w:tcPr>
            <w:tcW w:w="562" w:type="dxa"/>
          </w:tcPr>
          <w:p w14:paraId="3E526E15" w14:textId="669C7C5F" w:rsidR="005F6CD6" w:rsidRDefault="005F6CD6" w:rsidP="00BE4DF0">
            <w:pPr>
              <w:pStyle w:val="TableNormal1"/>
              <w:rPr>
                <w:rFonts w:ascii="Calibri" w:hAnsi="Calibri"/>
                <w:lang w:val="en-GB"/>
              </w:rPr>
            </w:pPr>
            <w:r>
              <w:rPr>
                <w:rFonts w:ascii="Calibri" w:hAnsi="Calibri"/>
                <w:lang w:val="en-GB"/>
              </w:rPr>
              <w:t>R6.</w:t>
            </w:r>
          </w:p>
        </w:tc>
        <w:tc>
          <w:tcPr>
            <w:tcW w:w="1843" w:type="dxa"/>
            <w:shd w:val="clear" w:color="auto" w:fill="auto"/>
          </w:tcPr>
          <w:p w14:paraId="7B55ED86" w14:textId="2F274B6F" w:rsidR="005F6CD6" w:rsidRDefault="002C6918" w:rsidP="00BE4DF0">
            <w:pPr>
              <w:pStyle w:val="TableNormal1"/>
              <w:rPr>
                <w:rFonts w:asciiTheme="minorHAnsi" w:hAnsiTheme="minorHAnsi"/>
                <w:lang w:val="en-GB"/>
              </w:rPr>
            </w:pPr>
            <w:r>
              <w:rPr>
                <w:rFonts w:asciiTheme="minorHAnsi" w:hAnsiTheme="minorHAnsi"/>
                <w:lang w:val="en-GB"/>
              </w:rPr>
              <w:t>Collaboration</w:t>
            </w:r>
            <w:r w:rsidR="005F6CD6">
              <w:rPr>
                <w:rFonts w:asciiTheme="minorHAnsi" w:hAnsiTheme="minorHAnsi"/>
                <w:lang w:val="en-GB"/>
              </w:rPr>
              <w:t xml:space="preserve"> Tooling Proposal</w:t>
            </w:r>
          </w:p>
        </w:tc>
        <w:tc>
          <w:tcPr>
            <w:tcW w:w="2835" w:type="dxa"/>
            <w:shd w:val="clear" w:color="auto" w:fill="auto"/>
          </w:tcPr>
          <w:p w14:paraId="2A861BFA" w14:textId="04C67E0B" w:rsidR="005F6CD6" w:rsidRDefault="005F6CD6" w:rsidP="00BE4DF0">
            <w:pPr>
              <w:rPr>
                <w:rFonts w:eastAsia="Arial Narrow" w:cs="Arial Narrow"/>
                <w:sz w:val="18"/>
                <w:szCs w:val="18"/>
                <w:lang w:eastAsia="ja-JP"/>
              </w:rPr>
            </w:pPr>
            <w:r>
              <w:rPr>
                <w:rFonts w:eastAsia="Arial Narrow" w:cs="Arial Narrow"/>
                <w:sz w:val="18"/>
                <w:szCs w:val="18"/>
                <w:lang w:eastAsia="ja-JP"/>
              </w:rPr>
              <w:t>Proposal for provision of new Office 365 Tenant services.</w:t>
            </w:r>
          </w:p>
        </w:tc>
        <w:tc>
          <w:tcPr>
            <w:tcW w:w="1276" w:type="dxa"/>
            <w:shd w:val="clear" w:color="auto" w:fill="auto"/>
          </w:tcPr>
          <w:p w14:paraId="75EC07AE" w14:textId="004E51A3" w:rsidR="005F6CD6" w:rsidRDefault="005F6CD6" w:rsidP="00BE4DF0">
            <w:pPr>
              <w:pStyle w:val="TableNormal1"/>
              <w:rPr>
                <w:rFonts w:ascii="Calibri" w:hAnsi="Calibri"/>
                <w:lang w:val="en-GB"/>
              </w:rPr>
            </w:pPr>
            <w:r>
              <w:rPr>
                <w:rFonts w:ascii="Calibri" w:hAnsi="Calibri"/>
                <w:lang w:val="en-GB"/>
              </w:rPr>
              <w:t>Scott Clarke</w:t>
            </w:r>
          </w:p>
        </w:tc>
        <w:tc>
          <w:tcPr>
            <w:tcW w:w="3118" w:type="dxa"/>
            <w:shd w:val="clear" w:color="auto" w:fill="auto"/>
          </w:tcPr>
          <w:p w14:paraId="7AEF9173" w14:textId="241E0275" w:rsidR="005F6CD6" w:rsidRPr="00BE4DF0" w:rsidRDefault="00123F22" w:rsidP="00BE4DF0">
            <w:pPr>
              <w:pStyle w:val="PlainText"/>
              <w:spacing w:before="60" w:after="60" w:line="264" w:lineRule="auto"/>
              <w:rPr>
                <w:sz w:val="18"/>
                <w:szCs w:val="18"/>
              </w:rPr>
            </w:pPr>
            <w:r w:rsidRPr="00123F22">
              <w:rPr>
                <w:sz w:val="18"/>
                <w:szCs w:val="18"/>
              </w:rPr>
              <w:t>Newcastle_O365_Concept_Prose</w:t>
            </w:r>
            <w:r>
              <w:rPr>
                <w:sz w:val="18"/>
                <w:szCs w:val="18"/>
              </w:rPr>
              <w:t>.doc</w:t>
            </w:r>
          </w:p>
        </w:tc>
      </w:tr>
      <w:tr w:rsidR="00123F22" w:rsidRPr="003F7898" w14:paraId="3CA861C4" w14:textId="77777777" w:rsidTr="00123F22">
        <w:tc>
          <w:tcPr>
            <w:tcW w:w="562" w:type="dxa"/>
          </w:tcPr>
          <w:p w14:paraId="58EE1712" w14:textId="7D1A2844" w:rsidR="00123F22" w:rsidRDefault="00123F22" w:rsidP="00BE4DF0">
            <w:pPr>
              <w:pStyle w:val="TableNormal1"/>
              <w:rPr>
                <w:rFonts w:ascii="Calibri" w:hAnsi="Calibri"/>
                <w:lang w:val="en-GB"/>
              </w:rPr>
            </w:pPr>
            <w:r>
              <w:rPr>
                <w:rFonts w:ascii="Calibri" w:hAnsi="Calibri"/>
                <w:lang w:val="en-GB"/>
              </w:rPr>
              <w:t>R7.</w:t>
            </w:r>
          </w:p>
        </w:tc>
        <w:tc>
          <w:tcPr>
            <w:tcW w:w="1843" w:type="dxa"/>
            <w:shd w:val="clear" w:color="auto" w:fill="auto"/>
          </w:tcPr>
          <w:p w14:paraId="40F80054" w14:textId="404F5BE8" w:rsidR="00123F22" w:rsidRDefault="00123F22" w:rsidP="00BE4DF0">
            <w:pPr>
              <w:pStyle w:val="TableNormal1"/>
              <w:rPr>
                <w:rFonts w:asciiTheme="minorHAnsi" w:hAnsiTheme="minorHAnsi"/>
                <w:lang w:val="en-GB"/>
              </w:rPr>
            </w:pPr>
            <w:r>
              <w:rPr>
                <w:rFonts w:asciiTheme="minorHAnsi" w:hAnsiTheme="minorHAnsi"/>
                <w:lang w:val="en-GB"/>
              </w:rPr>
              <w:t>Remote Access Solution Overview</w:t>
            </w:r>
          </w:p>
        </w:tc>
        <w:tc>
          <w:tcPr>
            <w:tcW w:w="2835" w:type="dxa"/>
            <w:shd w:val="clear" w:color="auto" w:fill="auto"/>
          </w:tcPr>
          <w:p w14:paraId="05317AD9" w14:textId="65E3CC46" w:rsidR="00123F22" w:rsidRDefault="00123F22" w:rsidP="00BE4DF0">
            <w:pPr>
              <w:rPr>
                <w:rFonts w:eastAsia="Arial Narrow" w:cs="Arial Narrow"/>
                <w:sz w:val="18"/>
                <w:szCs w:val="18"/>
                <w:lang w:eastAsia="ja-JP"/>
              </w:rPr>
            </w:pPr>
            <w:r>
              <w:rPr>
                <w:rFonts w:eastAsia="Arial Narrow" w:cs="Arial Narrow"/>
                <w:sz w:val="18"/>
                <w:szCs w:val="18"/>
                <w:lang w:eastAsia="ja-JP"/>
              </w:rPr>
              <w:t>Noddle Remote Access Connectivity</w:t>
            </w:r>
          </w:p>
        </w:tc>
        <w:tc>
          <w:tcPr>
            <w:tcW w:w="1276" w:type="dxa"/>
            <w:shd w:val="clear" w:color="auto" w:fill="auto"/>
          </w:tcPr>
          <w:p w14:paraId="564292A0" w14:textId="6E8954BA" w:rsidR="00123F22" w:rsidRDefault="00123F22" w:rsidP="00BE4DF0">
            <w:pPr>
              <w:pStyle w:val="TableNormal1"/>
              <w:rPr>
                <w:rFonts w:ascii="Calibri" w:hAnsi="Calibri"/>
                <w:lang w:val="en-GB"/>
              </w:rPr>
            </w:pPr>
            <w:r>
              <w:rPr>
                <w:rFonts w:ascii="Calibri" w:hAnsi="Calibri"/>
                <w:lang w:val="en-GB"/>
              </w:rPr>
              <w:t xml:space="preserve">Steven Powell/Paul </w:t>
            </w:r>
            <w:proofErr w:type="spellStart"/>
            <w:r>
              <w:rPr>
                <w:rFonts w:ascii="Calibri" w:hAnsi="Calibri"/>
                <w:lang w:val="en-GB"/>
              </w:rPr>
              <w:t>Hoyland</w:t>
            </w:r>
            <w:proofErr w:type="spellEnd"/>
          </w:p>
        </w:tc>
        <w:tc>
          <w:tcPr>
            <w:tcW w:w="3118" w:type="dxa"/>
            <w:shd w:val="clear" w:color="auto" w:fill="auto"/>
          </w:tcPr>
          <w:p w14:paraId="52FFDC04" w14:textId="5F21CCCE" w:rsidR="00123F22" w:rsidRPr="00123F22" w:rsidRDefault="00123F22" w:rsidP="00BE4DF0">
            <w:pPr>
              <w:pStyle w:val="PlainText"/>
              <w:spacing w:before="60" w:after="60" w:line="264" w:lineRule="auto"/>
              <w:rPr>
                <w:sz w:val="18"/>
                <w:szCs w:val="18"/>
              </w:rPr>
            </w:pPr>
            <w:r w:rsidRPr="00123F22">
              <w:rPr>
                <w:sz w:val="18"/>
                <w:szCs w:val="18"/>
              </w:rPr>
              <w:t>Newcastle Network Proposal 0.1</w:t>
            </w:r>
            <w:r>
              <w:rPr>
                <w:sz w:val="18"/>
                <w:szCs w:val="18"/>
              </w:rPr>
              <w:t>.ppt</w:t>
            </w:r>
          </w:p>
        </w:tc>
      </w:tr>
    </w:tbl>
    <w:p w14:paraId="498DDFE1" w14:textId="77777777" w:rsidR="00296A99" w:rsidRPr="000B26CB" w:rsidRDefault="00296A99">
      <w:pPr>
        <w:rPr>
          <w:lang w:val="en-US"/>
        </w:rPr>
      </w:pPr>
    </w:p>
    <w:p w14:paraId="61D0FBEC" w14:textId="092B44A9" w:rsidR="005D174A" w:rsidRDefault="005D174A" w:rsidP="00FD70F1">
      <w:pPr>
        <w:pStyle w:val="Heading2"/>
      </w:pPr>
      <w:bookmarkStart w:id="10" w:name="_Toc531355966"/>
      <w:r>
        <w:t>Abbreviations</w:t>
      </w:r>
      <w:bookmarkEnd w:id="10"/>
    </w:p>
    <w:tbl>
      <w:tblPr>
        <w:tblW w:w="963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405"/>
        <w:gridCol w:w="8229"/>
      </w:tblGrid>
      <w:tr w:rsidR="00F965AB" w:rsidRPr="00F140E9" w14:paraId="6AD12624" w14:textId="77777777" w:rsidTr="00431F05">
        <w:tc>
          <w:tcPr>
            <w:tcW w:w="1405" w:type="dxa"/>
            <w:shd w:val="clear" w:color="auto" w:fill="00A6CA"/>
          </w:tcPr>
          <w:p w14:paraId="6FEB296F" w14:textId="77777777" w:rsidR="00F965AB" w:rsidRPr="00F140E9" w:rsidRDefault="00F965AB" w:rsidP="00431F05">
            <w:pPr>
              <w:rPr>
                <w:b/>
                <w:smallCaps/>
                <w:color w:val="FFFFFF" w:themeColor="background1"/>
              </w:rPr>
            </w:pPr>
            <w:r>
              <w:rPr>
                <w:b/>
                <w:smallCaps/>
                <w:color w:val="FFFFFF" w:themeColor="background1"/>
              </w:rPr>
              <w:t>Acronym</w:t>
            </w:r>
          </w:p>
        </w:tc>
        <w:tc>
          <w:tcPr>
            <w:tcW w:w="8229" w:type="dxa"/>
            <w:shd w:val="clear" w:color="auto" w:fill="00A6CA"/>
          </w:tcPr>
          <w:p w14:paraId="2BA16CA1" w14:textId="77777777" w:rsidR="00F965AB" w:rsidRPr="00F140E9" w:rsidRDefault="00F965AB" w:rsidP="00431F05">
            <w:pPr>
              <w:rPr>
                <w:b/>
                <w:smallCaps/>
                <w:color w:val="FFFFFF" w:themeColor="background1"/>
              </w:rPr>
            </w:pPr>
            <w:r>
              <w:rPr>
                <w:b/>
                <w:smallCaps/>
                <w:color w:val="FFFFFF" w:themeColor="background1"/>
              </w:rPr>
              <w:t>Definition</w:t>
            </w:r>
          </w:p>
        </w:tc>
      </w:tr>
      <w:tr w:rsidR="00F965AB" w14:paraId="4D92FF42" w14:textId="77777777" w:rsidTr="00431F05">
        <w:tc>
          <w:tcPr>
            <w:tcW w:w="1405" w:type="dxa"/>
          </w:tcPr>
          <w:p w14:paraId="74B1221E" w14:textId="77777777" w:rsidR="00F965AB" w:rsidRPr="000E3139" w:rsidRDefault="00F965AB" w:rsidP="00431F05">
            <w:pPr>
              <w:rPr>
                <w:sz w:val="18"/>
                <w:szCs w:val="18"/>
              </w:rPr>
            </w:pPr>
            <w:r w:rsidRPr="000E3139">
              <w:rPr>
                <w:sz w:val="18"/>
                <w:szCs w:val="18"/>
              </w:rPr>
              <w:t>1FA</w:t>
            </w:r>
          </w:p>
        </w:tc>
        <w:tc>
          <w:tcPr>
            <w:tcW w:w="8229" w:type="dxa"/>
          </w:tcPr>
          <w:p w14:paraId="4A76E098" w14:textId="77777777" w:rsidR="00F965AB" w:rsidRPr="000E3139" w:rsidRDefault="00F965AB" w:rsidP="00431F05">
            <w:pPr>
              <w:rPr>
                <w:sz w:val="18"/>
                <w:szCs w:val="18"/>
              </w:rPr>
            </w:pPr>
            <w:r w:rsidRPr="000E3139">
              <w:rPr>
                <w:sz w:val="18"/>
                <w:szCs w:val="18"/>
              </w:rPr>
              <w:t>Single Factor Authentication</w:t>
            </w:r>
          </w:p>
        </w:tc>
      </w:tr>
      <w:tr w:rsidR="00F965AB" w14:paraId="77157406" w14:textId="77777777" w:rsidTr="00431F05">
        <w:tc>
          <w:tcPr>
            <w:tcW w:w="1405" w:type="dxa"/>
          </w:tcPr>
          <w:p w14:paraId="1B57713A" w14:textId="77777777" w:rsidR="00F965AB" w:rsidRPr="000E3139" w:rsidRDefault="00F965AB" w:rsidP="00431F05">
            <w:pPr>
              <w:rPr>
                <w:sz w:val="18"/>
                <w:szCs w:val="18"/>
              </w:rPr>
            </w:pPr>
            <w:r w:rsidRPr="000E3139">
              <w:rPr>
                <w:sz w:val="18"/>
                <w:szCs w:val="18"/>
              </w:rPr>
              <w:t>2FA</w:t>
            </w:r>
          </w:p>
        </w:tc>
        <w:tc>
          <w:tcPr>
            <w:tcW w:w="8229" w:type="dxa"/>
          </w:tcPr>
          <w:p w14:paraId="049F8747" w14:textId="77777777" w:rsidR="00F965AB" w:rsidRPr="000E3139" w:rsidRDefault="00F965AB" w:rsidP="00431F05">
            <w:pPr>
              <w:rPr>
                <w:rFonts w:ascii="Calibri" w:hAnsi="Calibri" w:cs="Arial"/>
                <w:color w:val="222222"/>
                <w:sz w:val="18"/>
                <w:szCs w:val="18"/>
                <w:shd w:val="clear" w:color="auto" w:fill="FFFFFF"/>
              </w:rPr>
            </w:pPr>
            <w:r w:rsidRPr="000E3139">
              <w:rPr>
                <w:rFonts w:ascii="Calibri" w:hAnsi="Calibri" w:cs="Arial"/>
                <w:color w:val="222222"/>
                <w:sz w:val="18"/>
                <w:szCs w:val="18"/>
                <w:shd w:val="clear" w:color="auto" w:fill="FFFFFF"/>
              </w:rPr>
              <w:t>Two Factor Authentication</w:t>
            </w:r>
          </w:p>
        </w:tc>
      </w:tr>
      <w:tr w:rsidR="00F965AB" w14:paraId="26E62EE0" w14:textId="77777777" w:rsidTr="00431F05">
        <w:tc>
          <w:tcPr>
            <w:tcW w:w="1405" w:type="dxa"/>
          </w:tcPr>
          <w:p w14:paraId="0D110417" w14:textId="77777777" w:rsidR="00F965AB" w:rsidRPr="000E3139" w:rsidRDefault="00F965AB" w:rsidP="00431F05">
            <w:pPr>
              <w:rPr>
                <w:sz w:val="18"/>
                <w:szCs w:val="18"/>
              </w:rPr>
            </w:pPr>
            <w:r w:rsidRPr="000E3139">
              <w:rPr>
                <w:sz w:val="18"/>
                <w:szCs w:val="18"/>
              </w:rPr>
              <w:t>AD</w:t>
            </w:r>
          </w:p>
        </w:tc>
        <w:tc>
          <w:tcPr>
            <w:tcW w:w="8229" w:type="dxa"/>
          </w:tcPr>
          <w:p w14:paraId="60D6AE36" w14:textId="77777777" w:rsidR="00F965AB" w:rsidRPr="000E3139" w:rsidRDefault="00F965AB" w:rsidP="00431F05">
            <w:pPr>
              <w:rPr>
                <w:sz w:val="18"/>
                <w:szCs w:val="18"/>
              </w:rPr>
            </w:pPr>
            <w:r w:rsidRPr="000E3139">
              <w:rPr>
                <w:sz w:val="18"/>
                <w:szCs w:val="18"/>
              </w:rPr>
              <w:t>Active Directory</w:t>
            </w:r>
          </w:p>
        </w:tc>
      </w:tr>
      <w:tr w:rsidR="00F965AB" w14:paraId="2F716CF6" w14:textId="77777777" w:rsidTr="00431F05">
        <w:tc>
          <w:tcPr>
            <w:tcW w:w="1405" w:type="dxa"/>
          </w:tcPr>
          <w:p w14:paraId="67A1185F" w14:textId="77777777" w:rsidR="00F965AB" w:rsidRPr="000E3139" w:rsidRDefault="00F965AB" w:rsidP="00431F05">
            <w:pPr>
              <w:rPr>
                <w:sz w:val="18"/>
                <w:szCs w:val="18"/>
              </w:rPr>
            </w:pPr>
            <w:r w:rsidRPr="000E3139">
              <w:rPr>
                <w:sz w:val="18"/>
                <w:szCs w:val="18"/>
              </w:rPr>
              <w:t xml:space="preserve">CIG </w:t>
            </w:r>
          </w:p>
        </w:tc>
        <w:tc>
          <w:tcPr>
            <w:tcW w:w="8229" w:type="dxa"/>
          </w:tcPr>
          <w:p w14:paraId="2A30DBEA" w14:textId="77777777" w:rsidR="00F965AB" w:rsidRPr="000E3139" w:rsidRDefault="00F965AB" w:rsidP="00431F05">
            <w:pPr>
              <w:rPr>
                <w:rFonts w:ascii="Calibri" w:hAnsi="Calibri"/>
                <w:sz w:val="18"/>
                <w:szCs w:val="18"/>
              </w:rPr>
            </w:pPr>
            <w:proofErr w:type="spellStart"/>
            <w:r w:rsidRPr="000E3139">
              <w:rPr>
                <w:rFonts w:ascii="Calibri" w:hAnsi="Calibri"/>
                <w:sz w:val="18"/>
                <w:szCs w:val="18"/>
              </w:rPr>
              <w:t>Callcredit</w:t>
            </w:r>
            <w:proofErr w:type="spellEnd"/>
            <w:r w:rsidRPr="000E3139">
              <w:rPr>
                <w:rFonts w:ascii="Calibri" w:hAnsi="Calibri"/>
                <w:sz w:val="18"/>
                <w:szCs w:val="18"/>
              </w:rPr>
              <w:t xml:space="preserve"> Information Group</w:t>
            </w:r>
          </w:p>
        </w:tc>
      </w:tr>
      <w:tr w:rsidR="00F965AB" w14:paraId="4D2B41F6" w14:textId="77777777" w:rsidTr="00431F05">
        <w:tc>
          <w:tcPr>
            <w:tcW w:w="1405" w:type="dxa"/>
          </w:tcPr>
          <w:p w14:paraId="2D6DE1C0" w14:textId="77777777" w:rsidR="00F965AB" w:rsidRPr="000E3139" w:rsidRDefault="00F965AB" w:rsidP="00431F05">
            <w:pPr>
              <w:rPr>
                <w:sz w:val="18"/>
                <w:szCs w:val="18"/>
              </w:rPr>
            </w:pPr>
            <w:r w:rsidRPr="000E3139">
              <w:rPr>
                <w:sz w:val="18"/>
                <w:szCs w:val="18"/>
              </w:rPr>
              <w:t>CRL</w:t>
            </w:r>
          </w:p>
        </w:tc>
        <w:tc>
          <w:tcPr>
            <w:tcW w:w="8229" w:type="dxa"/>
          </w:tcPr>
          <w:p w14:paraId="6B7A480E" w14:textId="77777777" w:rsidR="00F965AB" w:rsidRPr="000E3139" w:rsidRDefault="00F965AB" w:rsidP="00431F05">
            <w:pPr>
              <w:rPr>
                <w:sz w:val="18"/>
                <w:szCs w:val="18"/>
              </w:rPr>
            </w:pPr>
            <w:r w:rsidRPr="000E3139">
              <w:rPr>
                <w:sz w:val="18"/>
                <w:szCs w:val="18"/>
              </w:rPr>
              <w:t>City Road London</w:t>
            </w:r>
          </w:p>
        </w:tc>
      </w:tr>
      <w:tr w:rsidR="00F965AB" w14:paraId="114549DE" w14:textId="77777777" w:rsidTr="00431F05">
        <w:tc>
          <w:tcPr>
            <w:tcW w:w="1405" w:type="dxa"/>
          </w:tcPr>
          <w:p w14:paraId="01D0F470" w14:textId="77777777" w:rsidR="00F965AB" w:rsidRPr="000E3139" w:rsidRDefault="00F965AB" w:rsidP="00431F05">
            <w:pPr>
              <w:rPr>
                <w:sz w:val="18"/>
                <w:szCs w:val="18"/>
              </w:rPr>
            </w:pPr>
            <w:r>
              <w:rPr>
                <w:sz w:val="18"/>
                <w:szCs w:val="18"/>
              </w:rPr>
              <w:t>O365</w:t>
            </w:r>
          </w:p>
        </w:tc>
        <w:tc>
          <w:tcPr>
            <w:tcW w:w="8229" w:type="dxa"/>
          </w:tcPr>
          <w:p w14:paraId="483E18AC" w14:textId="77777777" w:rsidR="00F965AB" w:rsidRPr="000E3139" w:rsidRDefault="00F965AB" w:rsidP="00431F05">
            <w:pPr>
              <w:rPr>
                <w:sz w:val="18"/>
                <w:szCs w:val="18"/>
              </w:rPr>
            </w:pPr>
            <w:r>
              <w:rPr>
                <w:sz w:val="18"/>
                <w:szCs w:val="18"/>
              </w:rPr>
              <w:t>Microsoft Office 365</w:t>
            </w:r>
          </w:p>
        </w:tc>
      </w:tr>
      <w:tr w:rsidR="00F965AB" w14:paraId="4BDA5285" w14:textId="77777777" w:rsidTr="00431F05">
        <w:tc>
          <w:tcPr>
            <w:tcW w:w="1405" w:type="dxa"/>
          </w:tcPr>
          <w:p w14:paraId="2A2F89CA" w14:textId="77777777" w:rsidR="00F965AB" w:rsidRPr="000E3139" w:rsidRDefault="00F965AB" w:rsidP="00431F05">
            <w:pPr>
              <w:rPr>
                <w:sz w:val="18"/>
                <w:szCs w:val="18"/>
              </w:rPr>
            </w:pPr>
            <w:r w:rsidRPr="000E3139">
              <w:rPr>
                <w:sz w:val="18"/>
                <w:szCs w:val="18"/>
              </w:rPr>
              <w:t>PLL</w:t>
            </w:r>
          </w:p>
        </w:tc>
        <w:tc>
          <w:tcPr>
            <w:tcW w:w="8229" w:type="dxa"/>
          </w:tcPr>
          <w:p w14:paraId="7CC5D070" w14:textId="77777777" w:rsidR="00F965AB" w:rsidRPr="000E3139" w:rsidRDefault="00F965AB" w:rsidP="00431F05">
            <w:pPr>
              <w:rPr>
                <w:sz w:val="18"/>
                <w:szCs w:val="18"/>
              </w:rPr>
            </w:pPr>
            <w:r w:rsidRPr="000E3139">
              <w:rPr>
                <w:sz w:val="18"/>
                <w:szCs w:val="18"/>
              </w:rPr>
              <w:t>Park Lane Leeds</w:t>
            </w:r>
          </w:p>
        </w:tc>
      </w:tr>
      <w:tr w:rsidR="00F965AB" w14:paraId="1F054A9A" w14:textId="77777777" w:rsidTr="00431F05">
        <w:tc>
          <w:tcPr>
            <w:tcW w:w="1405" w:type="dxa"/>
          </w:tcPr>
          <w:p w14:paraId="119C9FA5" w14:textId="77777777" w:rsidR="00F965AB" w:rsidRPr="000E3139" w:rsidRDefault="00F965AB" w:rsidP="00431F05">
            <w:pPr>
              <w:rPr>
                <w:sz w:val="18"/>
                <w:szCs w:val="18"/>
              </w:rPr>
            </w:pPr>
            <w:r w:rsidRPr="000E3139">
              <w:rPr>
                <w:sz w:val="18"/>
                <w:szCs w:val="18"/>
              </w:rPr>
              <w:t xml:space="preserve">SLA </w:t>
            </w:r>
          </w:p>
        </w:tc>
        <w:tc>
          <w:tcPr>
            <w:tcW w:w="8229" w:type="dxa"/>
          </w:tcPr>
          <w:p w14:paraId="40A542ED" w14:textId="77777777" w:rsidR="00F965AB" w:rsidRPr="000E3139" w:rsidRDefault="00F965AB" w:rsidP="00431F05">
            <w:pPr>
              <w:rPr>
                <w:sz w:val="18"/>
                <w:szCs w:val="18"/>
              </w:rPr>
            </w:pPr>
            <w:r w:rsidRPr="000E3139">
              <w:rPr>
                <w:sz w:val="18"/>
                <w:szCs w:val="18"/>
              </w:rPr>
              <w:t>Service Level Agreement</w:t>
            </w:r>
          </w:p>
        </w:tc>
      </w:tr>
      <w:tr w:rsidR="00F965AB" w14:paraId="0DBBAF33" w14:textId="77777777" w:rsidTr="00431F05">
        <w:tc>
          <w:tcPr>
            <w:tcW w:w="1405" w:type="dxa"/>
          </w:tcPr>
          <w:p w14:paraId="290BBAE2" w14:textId="77777777" w:rsidR="00F965AB" w:rsidRPr="000E3139" w:rsidRDefault="00F965AB" w:rsidP="00431F05">
            <w:pPr>
              <w:rPr>
                <w:sz w:val="18"/>
                <w:szCs w:val="18"/>
              </w:rPr>
            </w:pPr>
            <w:r w:rsidRPr="000E3139">
              <w:rPr>
                <w:sz w:val="18"/>
                <w:szCs w:val="18"/>
              </w:rPr>
              <w:t>TSA</w:t>
            </w:r>
          </w:p>
        </w:tc>
        <w:tc>
          <w:tcPr>
            <w:tcW w:w="8229" w:type="dxa"/>
          </w:tcPr>
          <w:p w14:paraId="420D27C6" w14:textId="77777777" w:rsidR="00F965AB" w:rsidRPr="000E3139" w:rsidRDefault="00F965AB" w:rsidP="00431F05">
            <w:pPr>
              <w:rPr>
                <w:rFonts w:ascii="Calibri" w:hAnsi="Calibri" w:cs="Arial"/>
                <w:color w:val="222222"/>
                <w:sz w:val="18"/>
                <w:szCs w:val="18"/>
                <w:shd w:val="clear" w:color="auto" w:fill="FFFFFF"/>
              </w:rPr>
            </w:pPr>
            <w:r w:rsidRPr="000E3139">
              <w:rPr>
                <w:rFonts w:ascii="Calibri" w:hAnsi="Calibri" w:cs="Arial"/>
                <w:color w:val="222222"/>
                <w:sz w:val="18"/>
                <w:szCs w:val="18"/>
                <w:shd w:val="clear" w:color="auto" w:fill="FFFFFF"/>
              </w:rPr>
              <w:t>Transition services Agreement</w:t>
            </w:r>
          </w:p>
        </w:tc>
      </w:tr>
      <w:tr w:rsidR="00F965AB" w14:paraId="660E0330" w14:textId="77777777" w:rsidTr="00431F05">
        <w:tc>
          <w:tcPr>
            <w:tcW w:w="1405" w:type="dxa"/>
          </w:tcPr>
          <w:p w14:paraId="743CE9F4" w14:textId="77777777" w:rsidR="00F965AB" w:rsidRPr="000E3139" w:rsidRDefault="00F965AB" w:rsidP="00431F05">
            <w:pPr>
              <w:rPr>
                <w:sz w:val="18"/>
                <w:szCs w:val="18"/>
              </w:rPr>
            </w:pPr>
            <w:r w:rsidRPr="000E3139">
              <w:rPr>
                <w:sz w:val="18"/>
                <w:szCs w:val="18"/>
              </w:rPr>
              <w:t>TU UK</w:t>
            </w:r>
          </w:p>
        </w:tc>
        <w:tc>
          <w:tcPr>
            <w:tcW w:w="8229" w:type="dxa"/>
          </w:tcPr>
          <w:p w14:paraId="5FE818D8" w14:textId="77777777" w:rsidR="00F965AB" w:rsidRPr="000E3139" w:rsidRDefault="00F965AB" w:rsidP="00431F05">
            <w:pPr>
              <w:rPr>
                <w:sz w:val="18"/>
                <w:szCs w:val="18"/>
              </w:rPr>
            </w:pPr>
            <w:r w:rsidRPr="000E3139">
              <w:rPr>
                <w:sz w:val="18"/>
                <w:szCs w:val="18"/>
              </w:rPr>
              <w:t>TransUnion UK</w:t>
            </w:r>
          </w:p>
        </w:tc>
      </w:tr>
      <w:tr w:rsidR="00F965AB" w14:paraId="3C6C983E" w14:textId="77777777" w:rsidTr="00431F05">
        <w:tc>
          <w:tcPr>
            <w:tcW w:w="1405" w:type="dxa"/>
          </w:tcPr>
          <w:p w14:paraId="429D37C8" w14:textId="77777777" w:rsidR="00F965AB" w:rsidRPr="000E3139" w:rsidRDefault="00F965AB" w:rsidP="00431F05">
            <w:pPr>
              <w:rPr>
                <w:sz w:val="18"/>
                <w:szCs w:val="18"/>
              </w:rPr>
            </w:pPr>
            <w:r w:rsidRPr="000E3139">
              <w:rPr>
                <w:sz w:val="18"/>
                <w:szCs w:val="18"/>
              </w:rPr>
              <w:t>VAL</w:t>
            </w:r>
          </w:p>
        </w:tc>
        <w:tc>
          <w:tcPr>
            <w:tcW w:w="8229" w:type="dxa"/>
          </w:tcPr>
          <w:p w14:paraId="2471CA5A" w14:textId="77777777" w:rsidR="00F965AB" w:rsidRPr="000E3139" w:rsidRDefault="00F965AB" w:rsidP="00431F05">
            <w:pPr>
              <w:rPr>
                <w:sz w:val="18"/>
                <w:szCs w:val="18"/>
              </w:rPr>
            </w:pPr>
            <w:r w:rsidRPr="000E3139">
              <w:rPr>
                <w:sz w:val="18"/>
                <w:szCs w:val="18"/>
              </w:rPr>
              <w:t>Volt Avenue London</w:t>
            </w:r>
          </w:p>
        </w:tc>
      </w:tr>
      <w:tr w:rsidR="00F965AB" w14:paraId="6BE7D6E2" w14:textId="77777777" w:rsidTr="00431F05">
        <w:tc>
          <w:tcPr>
            <w:tcW w:w="1405" w:type="dxa"/>
          </w:tcPr>
          <w:p w14:paraId="2D19492F" w14:textId="77777777" w:rsidR="00F965AB" w:rsidRPr="000E3139" w:rsidRDefault="00F965AB" w:rsidP="00431F05">
            <w:pPr>
              <w:rPr>
                <w:sz w:val="18"/>
                <w:szCs w:val="18"/>
              </w:rPr>
            </w:pPr>
            <w:r w:rsidRPr="000E3139">
              <w:rPr>
                <w:sz w:val="18"/>
                <w:szCs w:val="18"/>
              </w:rPr>
              <w:t>VPN</w:t>
            </w:r>
          </w:p>
        </w:tc>
        <w:tc>
          <w:tcPr>
            <w:tcW w:w="8229" w:type="dxa"/>
          </w:tcPr>
          <w:p w14:paraId="3E194E91" w14:textId="77777777" w:rsidR="00F965AB" w:rsidRPr="000E3139" w:rsidRDefault="00F965AB" w:rsidP="00431F05">
            <w:pPr>
              <w:rPr>
                <w:sz w:val="18"/>
                <w:szCs w:val="18"/>
              </w:rPr>
            </w:pPr>
            <w:r w:rsidRPr="000E3139">
              <w:rPr>
                <w:sz w:val="18"/>
                <w:szCs w:val="18"/>
              </w:rPr>
              <w:t>Virtual Private Network</w:t>
            </w:r>
          </w:p>
        </w:tc>
      </w:tr>
    </w:tbl>
    <w:p w14:paraId="05B1B797" w14:textId="1B7AE98B" w:rsidR="003445DF" w:rsidRPr="00EF201D" w:rsidRDefault="003445DF" w:rsidP="003445DF">
      <w:pPr>
        <w:rPr>
          <w:i/>
        </w:rPr>
      </w:pPr>
      <w:r w:rsidRPr="00EF201D">
        <w:rPr>
          <w:i/>
        </w:rPr>
        <w:br w:type="page"/>
      </w:r>
    </w:p>
    <w:p w14:paraId="7CE77D4F" w14:textId="6EF121F6" w:rsidR="005976BD" w:rsidRPr="00DE63E5" w:rsidRDefault="003445DF" w:rsidP="00EC0057">
      <w:pPr>
        <w:pStyle w:val="Heading1"/>
      </w:pPr>
      <w:bookmarkStart w:id="11" w:name="_Toc531355967"/>
      <w:r>
        <w:lastRenderedPageBreak/>
        <w:t>Introduction</w:t>
      </w:r>
      <w:bookmarkEnd w:id="11"/>
    </w:p>
    <w:p w14:paraId="74C34A41" w14:textId="08B376FD" w:rsidR="00F850EE" w:rsidRDefault="003445DF" w:rsidP="00FD70F1">
      <w:pPr>
        <w:pStyle w:val="Heading2"/>
      </w:pPr>
      <w:bookmarkStart w:id="12" w:name="_Toc531355968"/>
      <w:r>
        <w:t>Summary</w:t>
      </w:r>
      <w:bookmarkEnd w:id="12"/>
    </w:p>
    <w:p w14:paraId="31120455" w14:textId="3F05D223" w:rsidR="0050611D" w:rsidRDefault="0050611D" w:rsidP="0050611D">
      <w:pPr>
        <w:rPr>
          <w:lang w:val="en-US"/>
        </w:rPr>
      </w:pPr>
      <w:r w:rsidRPr="0050611D">
        <w:t>T</w:t>
      </w:r>
      <w:r w:rsidRPr="0050611D">
        <w:rPr>
          <w:lang w:val="en-US"/>
        </w:rPr>
        <w:t xml:space="preserve">he primary objective of Project Newcastle is to support the divestment of the </w:t>
      </w:r>
      <w:r w:rsidR="00E93810">
        <w:rPr>
          <w:lang w:val="en-US"/>
        </w:rPr>
        <w:t>Noddle</w:t>
      </w:r>
      <w:r w:rsidRPr="0050611D">
        <w:rPr>
          <w:lang w:val="en-US"/>
        </w:rPr>
        <w:t xml:space="preserve"> Business to the new owner </w:t>
      </w:r>
      <w:commentRangeStart w:id="13"/>
      <w:r w:rsidR="00EA61EF">
        <w:rPr>
          <w:lang w:val="en-US"/>
        </w:rPr>
        <w:t>Newcastle</w:t>
      </w:r>
      <w:r w:rsidRPr="0050611D">
        <w:rPr>
          <w:lang w:val="en-US"/>
        </w:rPr>
        <w:t xml:space="preserve"> </w:t>
      </w:r>
      <w:commentRangeEnd w:id="13"/>
      <w:r w:rsidR="00CF5329">
        <w:rPr>
          <w:rStyle w:val="CommentReference"/>
          <w:rFonts w:ascii="Arial" w:eastAsia="Times New Roman" w:hAnsi="Arial" w:cs="Tahoma"/>
          <w:lang w:val="en-US"/>
        </w:rPr>
        <w:commentReference w:id="13"/>
      </w:r>
      <w:r w:rsidRPr="0050611D">
        <w:rPr>
          <w:lang w:val="en-US"/>
        </w:rPr>
        <w:t>and provide for the IT services defined in the Transitional Services Agreement between Transunion and Call Credit Consumer Limited for the specified duration.</w:t>
      </w:r>
    </w:p>
    <w:p w14:paraId="7D6785F1" w14:textId="77777777" w:rsidR="0050611D" w:rsidRPr="0050611D" w:rsidRDefault="0050611D" w:rsidP="0050611D">
      <w:pPr>
        <w:rPr>
          <w:lang w:val="en-US"/>
        </w:rPr>
      </w:pPr>
    </w:p>
    <w:p w14:paraId="1B3CF584" w14:textId="7852C606" w:rsidR="0050611D" w:rsidRDefault="0050611D" w:rsidP="0050611D">
      <w:pPr>
        <w:rPr>
          <w:lang w:val="en-US"/>
        </w:rPr>
      </w:pPr>
      <w:r w:rsidRPr="0050611D">
        <w:t>T</w:t>
      </w:r>
      <w:r w:rsidRPr="0050611D">
        <w:rPr>
          <w:lang w:val="en-US"/>
        </w:rPr>
        <w:t xml:space="preserve">he Divestment will be delivered in a sequence of phases with the initial focus upon the seamless transition of </w:t>
      </w:r>
      <w:r w:rsidR="00750F3B">
        <w:rPr>
          <w:lang w:val="en-US"/>
        </w:rPr>
        <w:t>Noddle</w:t>
      </w:r>
      <w:r w:rsidRPr="0050611D">
        <w:rPr>
          <w:lang w:val="en-US"/>
        </w:rPr>
        <w:t xml:space="preserve"> employees from </w:t>
      </w:r>
      <w:r w:rsidR="00BA4B00">
        <w:rPr>
          <w:lang w:val="en-US"/>
        </w:rPr>
        <w:t xml:space="preserve">TransUnion </w:t>
      </w:r>
      <w:r w:rsidR="00233F07">
        <w:rPr>
          <w:lang w:val="en-US"/>
        </w:rPr>
        <w:t xml:space="preserve">UK </w:t>
      </w:r>
      <w:r w:rsidRPr="0050611D">
        <w:rPr>
          <w:lang w:val="en-US"/>
        </w:rPr>
        <w:t>Park Lane</w:t>
      </w:r>
      <w:r w:rsidR="00233F07">
        <w:rPr>
          <w:lang w:val="en-US"/>
        </w:rPr>
        <w:t xml:space="preserve"> office</w:t>
      </w:r>
      <w:r w:rsidRPr="0050611D">
        <w:rPr>
          <w:lang w:val="en-US"/>
        </w:rPr>
        <w:t xml:space="preserve"> to a new location in Leeds whilst providing for continued access to Transunion IT systems and services.</w:t>
      </w:r>
    </w:p>
    <w:p w14:paraId="542BE0A2" w14:textId="77777777" w:rsidR="0050611D" w:rsidRPr="0050611D" w:rsidRDefault="0050611D" w:rsidP="0050611D">
      <w:pPr>
        <w:rPr>
          <w:lang w:val="en-US"/>
        </w:rPr>
      </w:pPr>
    </w:p>
    <w:p w14:paraId="0CA38B1E" w14:textId="79D00CB9" w:rsidR="0050611D" w:rsidRDefault="00750F3B" w:rsidP="0050611D">
      <w:pPr>
        <w:rPr>
          <w:lang w:val="en-US"/>
        </w:rPr>
      </w:pPr>
      <w:r>
        <w:rPr>
          <w:lang w:val="en-US"/>
        </w:rPr>
        <w:t>The</w:t>
      </w:r>
      <w:r w:rsidR="0050611D" w:rsidRPr="0050611D">
        <w:rPr>
          <w:lang w:val="en-US"/>
        </w:rPr>
        <w:t xml:space="preserve"> IT </w:t>
      </w:r>
      <w:r>
        <w:rPr>
          <w:lang w:val="en-US"/>
        </w:rPr>
        <w:t xml:space="preserve">services that </w:t>
      </w:r>
      <w:r w:rsidR="00233F07">
        <w:rPr>
          <w:lang w:val="en-US"/>
        </w:rPr>
        <w:t>specified</w:t>
      </w:r>
      <w:r>
        <w:rPr>
          <w:lang w:val="en-US"/>
        </w:rPr>
        <w:t xml:space="preserve"> in the </w:t>
      </w:r>
      <w:r w:rsidRPr="0050611D">
        <w:rPr>
          <w:lang w:val="en-US"/>
        </w:rPr>
        <w:t>Transitional Services Agreement</w:t>
      </w:r>
      <w:r w:rsidR="0050611D" w:rsidRPr="0050611D">
        <w:rPr>
          <w:lang w:val="en-US"/>
        </w:rPr>
        <w:t xml:space="preserve"> have been identified as</w:t>
      </w:r>
      <w:r>
        <w:rPr>
          <w:lang w:val="en-US"/>
        </w:rPr>
        <w:t xml:space="preserve"> follows</w:t>
      </w:r>
      <w:r w:rsidR="0050611D" w:rsidRPr="0050611D">
        <w:rPr>
          <w:lang w:val="en-US"/>
        </w:rPr>
        <w:t>:</w:t>
      </w:r>
    </w:p>
    <w:p w14:paraId="7DD51ABD" w14:textId="77777777" w:rsidR="0050611D" w:rsidRPr="0050611D" w:rsidRDefault="0050611D" w:rsidP="0050611D">
      <w:pPr>
        <w:rPr>
          <w:lang w:val="en-US"/>
        </w:rPr>
      </w:pPr>
    </w:p>
    <w:p w14:paraId="791CC048" w14:textId="77777777" w:rsidR="00786F2B" w:rsidRPr="0050611D" w:rsidRDefault="00786F2B" w:rsidP="006F43A2">
      <w:pPr>
        <w:numPr>
          <w:ilvl w:val="0"/>
          <w:numId w:val="18"/>
        </w:numPr>
        <w:rPr>
          <w:lang w:val="en-US"/>
        </w:rPr>
      </w:pPr>
      <w:r w:rsidRPr="0050611D">
        <w:rPr>
          <w:lang w:val="en-US"/>
        </w:rPr>
        <w:t xml:space="preserve">Systems Access, Access Control and Network Segregation </w:t>
      </w:r>
    </w:p>
    <w:p w14:paraId="5F0987CF" w14:textId="77777777" w:rsidR="00786F2B" w:rsidRPr="0050611D" w:rsidRDefault="00786F2B" w:rsidP="006F43A2">
      <w:pPr>
        <w:numPr>
          <w:ilvl w:val="0"/>
          <w:numId w:val="18"/>
        </w:numPr>
        <w:rPr>
          <w:lang w:val="en-US"/>
        </w:rPr>
      </w:pPr>
      <w:r w:rsidRPr="0050611D">
        <w:rPr>
          <w:lang w:val="en-US"/>
        </w:rPr>
        <w:t xml:space="preserve">Collaboration </w:t>
      </w:r>
    </w:p>
    <w:p w14:paraId="0BAC0192" w14:textId="77777777" w:rsidR="00786F2B" w:rsidRPr="0050611D" w:rsidRDefault="00786F2B" w:rsidP="006F43A2">
      <w:pPr>
        <w:numPr>
          <w:ilvl w:val="0"/>
          <w:numId w:val="18"/>
        </w:numPr>
        <w:rPr>
          <w:lang w:val="en-US"/>
        </w:rPr>
      </w:pPr>
      <w:r w:rsidRPr="0050611D">
        <w:rPr>
          <w:lang w:val="en-US"/>
        </w:rPr>
        <w:t xml:space="preserve">Data </w:t>
      </w:r>
    </w:p>
    <w:p w14:paraId="60C4EAB2" w14:textId="77777777" w:rsidR="00786F2B" w:rsidRPr="0050611D" w:rsidRDefault="00786F2B" w:rsidP="006F43A2">
      <w:pPr>
        <w:numPr>
          <w:ilvl w:val="0"/>
          <w:numId w:val="18"/>
        </w:numPr>
        <w:rPr>
          <w:lang w:val="en-US"/>
        </w:rPr>
      </w:pPr>
      <w:r w:rsidRPr="0050611D">
        <w:rPr>
          <w:lang w:val="en-US"/>
        </w:rPr>
        <w:t xml:space="preserve">Hardware, Software and Licensing </w:t>
      </w:r>
    </w:p>
    <w:p w14:paraId="7D6C9264" w14:textId="77777777" w:rsidR="00786F2B" w:rsidRPr="0050611D" w:rsidRDefault="00786F2B" w:rsidP="006F43A2">
      <w:pPr>
        <w:numPr>
          <w:ilvl w:val="0"/>
          <w:numId w:val="18"/>
        </w:numPr>
        <w:rPr>
          <w:lang w:val="en-US"/>
        </w:rPr>
      </w:pPr>
      <w:r w:rsidRPr="0050611D">
        <w:rPr>
          <w:lang w:val="en-US"/>
        </w:rPr>
        <w:t xml:space="preserve">Information Security </w:t>
      </w:r>
    </w:p>
    <w:p w14:paraId="4938FD77" w14:textId="77777777" w:rsidR="00786F2B" w:rsidRPr="0050611D" w:rsidRDefault="00786F2B" w:rsidP="006F43A2">
      <w:pPr>
        <w:numPr>
          <w:ilvl w:val="0"/>
          <w:numId w:val="18"/>
        </w:numPr>
        <w:rPr>
          <w:lang w:val="en-US"/>
        </w:rPr>
      </w:pPr>
      <w:r w:rsidRPr="0050611D">
        <w:rPr>
          <w:lang w:val="en-US"/>
        </w:rPr>
        <w:t xml:space="preserve">Product Platform Management and Separation </w:t>
      </w:r>
    </w:p>
    <w:p w14:paraId="2A6090E1" w14:textId="77777777" w:rsidR="00786F2B" w:rsidRPr="0050611D" w:rsidRDefault="00786F2B" w:rsidP="006F43A2">
      <w:pPr>
        <w:numPr>
          <w:ilvl w:val="0"/>
          <w:numId w:val="18"/>
        </w:numPr>
        <w:rPr>
          <w:lang w:val="en-US"/>
        </w:rPr>
      </w:pPr>
      <w:r w:rsidRPr="0050611D">
        <w:rPr>
          <w:lang w:val="en-US"/>
        </w:rPr>
        <w:t xml:space="preserve">User Support/Product Support/Professional Services </w:t>
      </w:r>
    </w:p>
    <w:p w14:paraId="55A2C8A0" w14:textId="77777777" w:rsidR="00786F2B" w:rsidRPr="0050611D" w:rsidRDefault="00786F2B" w:rsidP="006F43A2">
      <w:pPr>
        <w:numPr>
          <w:ilvl w:val="0"/>
          <w:numId w:val="18"/>
        </w:numPr>
        <w:rPr>
          <w:lang w:val="en-US"/>
        </w:rPr>
      </w:pPr>
      <w:r w:rsidRPr="0050611D">
        <w:rPr>
          <w:lang w:val="en-US"/>
        </w:rPr>
        <w:t xml:space="preserve">Reporting </w:t>
      </w:r>
    </w:p>
    <w:p w14:paraId="15FA615C" w14:textId="32D82BA9" w:rsidR="005976BD" w:rsidRDefault="005976BD" w:rsidP="00FD70F1">
      <w:pPr>
        <w:pStyle w:val="Heading2"/>
      </w:pPr>
      <w:bookmarkStart w:id="14" w:name="_Toc531355969"/>
      <w:r>
        <w:t>Document Purpose</w:t>
      </w:r>
      <w:bookmarkEnd w:id="14"/>
    </w:p>
    <w:p w14:paraId="2A0FBA2D" w14:textId="7DE33D85" w:rsidR="00AA79A4" w:rsidRPr="00AA79A4" w:rsidRDefault="00AA79A4" w:rsidP="00AA79A4">
      <w:pPr>
        <w:rPr>
          <w:lang w:val="en-US"/>
        </w:rPr>
      </w:pPr>
      <w:r>
        <w:rPr>
          <w:lang w:val="en-US"/>
        </w:rPr>
        <w:t>T</w:t>
      </w:r>
      <w:r w:rsidR="0050611D">
        <w:rPr>
          <w:lang w:val="en-US"/>
        </w:rPr>
        <w:t xml:space="preserve">o provide a </w:t>
      </w:r>
      <w:r w:rsidR="00226674">
        <w:rPr>
          <w:lang w:val="en-US"/>
        </w:rPr>
        <w:t>high-level</w:t>
      </w:r>
      <w:r w:rsidR="0050611D">
        <w:rPr>
          <w:lang w:val="en-US"/>
        </w:rPr>
        <w:t xml:space="preserve"> </w:t>
      </w:r>
      <w:r w:rsidR="00226674">
        <w:rPr>
          <w:lang w:val="en-US"/>
        </w:rPr>
        <w:t>overview</w:t>
      </w:r>
      <w:r w:rsidR="0050611D">
        <w:rPr>
          <w:lang w:val="en-US"/>
        </w:rPr>
        <w:t xml:space="preserve"> of the continued provision of Transunion UK (TU UK) IT services as specified in the Transitional Services Agreement (TSA) covering the underlying technical solution comprising of </w:t>
      </w:r>
      <w:r w:rsidR="00750F3B">
        <w:rPr>
          <w:lang w:val="en-US"/>
        </w:rPr>
        <w:t>R</w:t>
      </w:r>
      <w:r w:rsidR="0050611D">
        <w:rPr>
          <w:lang w:val="en-US"/>
        </w:rPr>
        <w:t xml:space="preserve">emote </w:t>
      </w:r>
      <w:r w:rsidR="00750F3B">
        <w:rPr>
          <w:lang w:val="en-US"/>
        </w:rPr>
        <w:t>A</w:t>
      </w:r>
      <w:r w:rsidR="0050611D">
        <w:rPr>
          <w:lang w:val="en-US"/>
        </w:rPr>
        <w:t xml:space="preserve">ccess </w:t>
      </w:r>
      <w:r w:rsidR="00750F3B">
        <w:rPr>
          <w:lang w:val="en-US"/>
        </w:rPr>
        <w:t>C</w:t>
      </w:r>
      <w:r w:rsidR="0050611D">
        <w:rPr>
          <w:lang w:val="en-US"/>
        </w:rPr>
        <w:t>onnectivity, E</w:t>
      </w:r>
      <w:r w:rsidR="00702B69">
        <w:rPr>
          <w:lang w:val="en-US"/>
        </w:rPr>
        <w:t>n</w:t>
      </w:r>
      <w:r w:rsidR="0050611D">
        <w:rPr>
          <w:lang w:val="en-US"/>
        </w:rPr>
        <w:t>d User Compute, Microsoft Office 365 &amp; Collaboration and Active Directory.</w:t>
      </w:r>
    </w:p>
    <w:p w14:paraId="4944998D" w14:textId="0C92D8FB" w:rsidR="00076858" w:rsidRDefault="00D35F83" w:rsidP="00FD70F1">
      <w:pPr>
        <w:pStyle w:val="Heading2"/>
      </w:pPr>
      <w:bookmarkStart w:id="15" w:name="_Toc531355970"/>
      <w:r>
        <w:t>Target Audience</w:t>
      </w:r>
      <w:bookmarkEnd w:id="15"/>
    </w:p>
    <w:p w14:paraId="1662420B" w14:textId="585E55F0" w:rsidR="00E03DE8" w:rsidRPr="00DE63E5" w:rsidRDefault="00E03DE8" w:rsidP="00E03DE8">
      <w:pPr>
        <w:jc w:val="both"/>
      </w:pPr>
      <w:r>
        <w:t xml:space="preserve">This document is aimed at providing </w:t>
      </w:r>
      <w:r w:rsidR="0050611D">
        <w:t xml:space="preserve">a solution overview of the end to end IT solution and </w:t>
      </w:r>
      <w:r>
        <w:t xml:space="preserve">sufficient level of detail for Network and Infrastructure teams at </w:t>
      </w:r>
      <w:r w:rsidR="0050611D">
        <w:t xml:space="preserve">TU </w:t>
      </w:r>
      <w:r w:rsidR="00AA79A4">
        <w:t>UK</w:t>
      </w:r>
      <w:r>
        <w:t xml:space="preserve"> to be able to produce low-level de</w:t>
      </w:r>
      <w:r w:rsidR="009C4FED">
        <w:t>signs</w:t>
      </w:r>
      <w:r>
        <w:t xml:space="preserve"> as required to enable the implementation of </w:t>
      </w:r>
      <w:r w:rsidR="00750F3B">
        <w:t>all</w:t>
      </w:r>
      <w:r>
        <w:t xml:space="preserve"> </w:t>
      </w:r>
      <w:r w:rsidR="00750F3B">
        <w:t>solution components</w:t>
      </w:r>
      <w:r>
        <w:t>.</w:t>
      </w:r>
    </w:p>
    <w:p w14:paraId="3CCF6F24" w14:textId="77777777" w:rsidR="005976BD" w:rsidRPr="00DE63E5" w:rsidRDefault="005976BD" w:rsidP="00DE63E5"/>
    <w:p w14:paraId="367F75CF" w14:textId="77777777" w:rsidR="00D35F83" w:rsidRDefault="00D35F83" w:rsidP="00FD70F1">
      <w:pPr>
        <w:pStyle w:val="Heading2"/>
      </w:pPr>
      <w:bookmarkStart w:id="16" w:name="_Toc531355971"/>
      <w:r>
        <w:t>In-Scope</w:t>
      </w:r>
      <w:bookmarkEnd w:id="16"/>
    </w:p>
    <w:p w14:paraId="0FFAB498" w14:textId="6E77E8C5" w:rsidR="0084448D" w:rsidRPr="0084448D" w:rsidRDefault="0084448D" w:rsidP="006F43A2">
      <w:pPr>
        <w:pStyle w:val="Header"/>
        <w:numPr>
          <w:ilvl w:val="0"/>
          <w:numId w:val="4"/>
        </w:numPr>
      </w:pPr>
      <w:r w:rsidRPr="0084448D">
        <w:t>Provi</w:t>
      </w:r>
      <w:r>
        <w:t>sion of</w:t>
      </w:r>
      <w:r w:rsidRPr="0084448D">
        <w:t xml:space="preserve"> IT related services for the TSA term as per ‘requirements’ in the TSA schedules</w:t>
      </w:r>
    </w:p>
    <w:p w14:paraId="1FEED495" w14:textId="041589FF" w:rsidR="0084448D" w:rsidRPr="0084448D" w:rsidRDefault="0084448D" w:rsidP="006F43A2">
      <w:pPr>
        <w:pStyle w:val="Header"/>
        <w:numPr>
          <w:ilvl w:val="0"/>
          <w:numId w:val="4"/>
        </w:numPr>
      </w:pPr>
      <w:r w:rsidRPr="0084448D">
        <w:t>Provi</w:t>
      </w:r>
      <w:r>
        <w:t>sion of</w:t>
      </w:r>
      <w:r w:rsidRPr="0084448D">
        <w:t xml:space="preserve"> IT support for the separation of </w:t>
      </w:r>
      <w:r w:rsidR="00E93810">
        <w:t>Noddle</w:t>
      </w:r>
      <w:r w:rsidRPr="0084448D">
        <w:t xml:space="preserve"> from the core business by the end of the TSA</w:t>
      </w:r>
    </w:p>
    <w:p w14:paraId="285E15CC" w14:textId="21F123F5" w:rsidR="0084448D" w:rsidRPr="0084448D" w:rsidRDefault="0084448D" w:rsidP="006F43A2">
      <w:pPr>
        <w:pStyle w:val="Header"/>
        <w:numPr>
          <w:ilvl w:val="0"/>
          <w:numId w:val="4"/>
        </w:numPr>
      </w:pPr>
      <w:r w:rsidRPr="0084448D">
        <w:t xml:space="preserve">Provision </w:t>
      </w:r>
      <w:r w:rsidR="00226674" w:rsidRPr="0084448D">
        <w:t>of a</w:t>
      </w:r>
      <w:r w:rsidRPr="0084448D">
        <w:t xml:space="preserve"> </w:t>
      </w:r>
      <w:r>
        <w:t>re-commiss</w:t>
      </w:r>
      <w:r w:rsidR="00226674">
        <w:t>ioned</w:t>
      </w:r>
      <w:r>
        <w:t xml:space="preserve"> </w:t>
      </w:r>
      <w:r w:rsidRPr="0084448D">
        <w:t xml:space="preserve">laptop build to </w:t>
      </w:r>
      <w:r w:rsidR="00E93810">
        <w:t>Noddle</w:t>
      </w:r>
      <w:r w:rsidRPr="0084448D">
        <w:t xml:space="preserve"> employees</w:t>
      </w:r>
    </w:p>
    <w:p w14:paraId="52D74E6E" w14:textId="3C76F965" w:rsidR="00D35F83" w:rsidRPr="0084448D" w:rsidRDefault="0084448D" w:rsidP="006F43A2">
      <w:pPr>
        <w:pStyle w:val="Header"/>
        <w:numPr>
          <w:ilvl w:val="0"/>
          <w:numId w:val="4"/>
        </w:numPr>
      </w:pPr>
      <w:r w:rsidRPr="0084448D">
        <w:t>Provision of continued access to TU UK IT systems</w:t>
      </w:r>
    </w:p>
    <w:p w14:paraId="28E8AFB3" w14:textId="77777777" w:rsidR="00D35F83" w:rsidRDefault="00D35F83" w:rsidP="00FD70F1">
      <w:pPr>
        <w:pStyle w:val="Heading2"/>
      </w:pPr>
      <w:bookmarkStart w:id="17" w:name="_Toc531355972"/>
      <w:r>
        <w:t>Out of Scope</w:t>
      </w:r>
      <w:bookmarkEnd w:id="17"/>
    </w:p>
    <w:p w14:paraId="29A275BA" w14:textId="04536008" w:rsidR="00D82A6F" w:rsidRDefault="0084448D" w:rsidP="006F43A2">
      <w:pPr>
        <w:pStyle w:val="Header"/>
        <w:numPr>
          <w:ilvl w:val="0"/>
          <w:numId w:val="3"/>
        </w:numPr>
        <w:rPr>
          <w:ins w:id="18" w:author="James Connors" w:date="2018-12-04T10:44:00Z"/>
        </w:rPr>
      </w:pPr>
      <w:r>
        <w:t>Credit View (Subject to a later transition phase)</w:t>
      </w:r>
    </w:p>
    <w:p w14:paraId="0D97D273" w14:textId="264C0DBB" w:rsidR="007311ED" w:rsidRPr="00FA363E" w:rsidDel="0091195A" w:rsidRDefault="007311ED" w:rsidP="006F43A2">
      <w:pPr>
        <w:pStyle w:val="Header"/>
        <w:numPr>
          <w:ilvl w:val="0"/>
          <w:numId w:val="3"/>
        </w:numPr>
        <w:rPr>
          <w:del w:id="19" w:author="James Connors" w:date="2018-12-04T10:48:00Z"/>
        </w:rPr>
      </w:pPr>
    </w:p>
    <w:p w14:paraId="03049DCC" w14:textId="77777777" w:rsidR="00F850EE" w:rsidRPr="00DE63E5" w:rsidRDefault="00F850EE" w:rsidP="00DE63E5"/>
    <w:p w14:paraId="44DA8A12" w14:textId="1B563B5F" w:rsidR="00C41CC9" w:rsidRDefault="001D7524" w:rsidP="00FD70F1">
      <w:pPr>
        <w:pStyle w:val="Heading2"/>
      </w:pPr>
      <w:bookmarkStart w:id="20" w:name="_Toc442686755"/>
      <w:bookmarkStart w:id="21" w:name="_Toc442858201"/>
      <w:bookmarkStart w:id="22" w:name="_Toc442858344"/>
      <w:bookmarkStart w:id="23" w:name="_Toc531355973"/>
      <w:bookmarkEnd w:id="20"/>
      <w:bookmarkEnd w:id="21"/>
      <w:bookmarkEnd w:id="22"/>
      <w:r>
        <w:t xml:space="preserve">Key </w:t>
      </w:r>
      <w:bookmarkStart w:id="24" w:name="_Toc442686756"/>
      <w:bookmarkStart w:id="25" w:name="_Toc442858202"/>
      <w:bookmarkStart w:id="26" w:name="_Toc442858345"/>
      <w:bookmarkStart w:id="27" w:name="_Toc442877321"/>
      <w:bookmarkEnd w:id="24"/>
      <w:bookmarkEnd w:id="25"/>
      <w:bookmarkEnd w:id="26"/>
      <w:bookmarkEnd w:id="27"/>
      <w:r w:rsidR="00CD18B8">
        <w:t>Technical Requirements</w:t>
      </w:r>
      <w:bookmarkEnd w:id="23"/>
    </w:p>
    <w:p w14:paraId="6BD29161" w14:textId="681D850C" w:rsidR="00027837" w:rsidRDefault="0084448D" w:rsidP="00027837">
      <w:pPr>
        <w:pStyle w:val="Header"/>
      </w:pPr>
      <w:r w:rsidRPr="0084448D">
        <w:t xml:space="preserve">The following list summarises the key technical requirements that are satisfied as part of this design.  </w:t>
      </w:r>
    </w:p>
    <w:p w14:paraId="2BBED363" w14:textId="77777777" w:rsidR="0084448D" w:rsidRDefault="0084448D" w:rsidP="00027837">
      <w:pPr>
        <w:pStyle w:val="Header"/>
      </w:pPr>
    </w:p>
    <w:p w14:paraId="76E5BB4D" w14:textId="5981F19E" w:rsidR="00027837" w:rsidRDefault="0084448D" w:rsidP="006F43A2">
      <w:pPr>
        <w:pStyle w:val="Header"/>
        <w:numPr>
          <w:ilvl w:val="0"/>
          <w:numId w:val="2"/>
        </w:numPr>
      </w:pPr>
      <w:r>
        <w:t>Remote Access connectivity solution to provide for continued access to TU UK network and resources.</w:t>
      </w:r>
    </w:p>
    <w:p w14:paraId="4769F24A" w14:textId="51DF6D88" w:rsidR="0084448D" w:rsidRDefault="0084448D" w:rsidP="006F43A2">
      <w:pPr>
        <w:pStyle w:val="Header"/>
        <w:numPr>
          <w:ilvl w:val="0"/>
          <w:numId w:val="2"/>
        </w:numPr>
      </w:pPr>
      <w:r>
        <w:t xml:space="preserve">Provision of a new </w:t>
      </w:r>
      <w:commentRangeStart w:id="28"/>
      <w:r>
        <w:t>CIG desktop</w:t>
      </w:r>
      <w:r w:rsidR="00E93810">
        <w:t xml:space="preserve"> device</w:t>
      </w:r>
      <w:r>
        <w:t xml:space="preserve"> </w:t>
      </w:r>
      <w:commentRangeEnd w:id="28"/>
      <w:r w:rsidR="007311ED">
        <w:rPr>
          <w:rStyle w:val="CommentReference"/>
          <w:rFonts w:ascii="Arial" w:eastAsia="Times New Roman" w:hAnsi="Arial" w:cs="Tahoma"/>
          <w:lang w:val="en-US"/>
        </w:rPr>
        <w:commentReference w:id="28"/>
      </w:r>
      <w:r>
        <w:t>to provide for continued access to TU UK network and resources.</w:t>
      </w:r>
    </w:p>
    <w:p w14:paraId="08517121" w14:textId="7139D578" w:rsidR="0084448D" w:rsidRDefault="0084448D" w:rsidP="006F43A2">
      <w:pPr>
        <w:pStyle w:val="Header"/>
        <w:numPr>
          <w:ilvl w:val="0"/>
          <w:numId w:val="2"/>
        </w:numPr>
      </w:pPr>
      <w:r>
        <w:t xml:space="preserve">Active </w:t>
      </w:r>
      <w:r w:rsidR="00226674">
        <w:t>Directory</w:t>
      </w:r>
      <w:r>
        <w:t xml:space="preserve"> design to provide for the separation of </w:t>
      </w:r>
      <w:r w:rsidR="00E93810">
        <w:t xml:space="preserve">Noddle </w:t>
      </w:r>
      <w:r>
        <w:t>users, security policies and user permissions</w:t>
      </w:r>
    </w:p>
    <w:p w14:paraId="62F78C25" w14:textId="63B7A23C" w:rsidR="0084448D" w:rsidRDefault="0084448D" w:rsidP="006F43A2">
      <w:pPr>
        <w:pStyle w:val="Header"/>
        <w:numPr>
          <w:ilvl w:val="0"/>
          <w:numId w:val="2"/>
        </w:numPr>
      </w:pPr>
      <w:r>
        <w:t>Provision of a</w:t>
      </w:r>
      <w:r w:rsidR="00366F36">
        <w:t xml:space="preserve"> new</w:t>
      </w:r>
      <w:r>
        <w:t xml:space="preserve"> Microsoft </w:t>
      </w:r>
      <w:r w:rsidR="00BC3A1E">
        <w:t xml:space="preserve">Office 365 </w:t>
      </w:r>
      <w:r>
        <w:t>Tenant</w:t>
      </w:r>
      <w:r w:rsidR="00366F36">
        <w:t xml:space="preserve"> with sufficient licenses to operate all require</w:t>
      </w:r>
      <w:r w:rsidR="00E93810">
        <w:t>d</w:t>
      </w:r>
      <w:r w:rsidR="00366F36">
        <w:t xml:space="preserve"> services</w:t>
      </w:r>
      <w:r>
        <w:t xml:space="preserve"> secured with </w:t>
      </w:r>
      <w:r w:rsidR="00750F3B">
        <w:t>Azure conditional access.</w:t>
      </w:r>
    </w:p>
    <w:p w14:paraId="34DAC323" w14:textId="764A45DC" w:rsidR="00954C54" w:rsidRDefault="00954C54" w:rsidP="00954C54">
      <w:pPr>
        <w:pStyle w:val="Header"/>
      </w:pPr>
    </w:p>
    <w:p w14:paraId="1A66ED41" w14:textId="085476E3" w:rsidR="00954C54" w:rsidRDefault="00954C54" w:rsidP="00954C54">
      <w:pPr>
        <w:pStyle w:val="Header"/>
      </w:pPr>
    </w:p>
    <w:p w14:paraId="2B618E73" w14:textId="77777777" w:rsidR="00954C54" w:rsidRDefault="00954C54" w:rsidP="00954C54">
      <w:pPr>
        <w:pStyle w:val="Header"/>
      </w:pPr>
    </w:p>
    <w:p w14:paraId="5AEBE896" w14:textId="19879B4F" w:rsidR="00BA420E" w:rsidRPr="00543FBB" w:rsidRDefault="00BA420E" w:rsidP="00B12C18"/>
    <w:p w14:paraId="1D91BB27" w14:textId="77777777" w:rsidR="00CD18B8" w:rsidRDefault="00CD18B8" w:rsidP="00DE63E5"/>
    <w:p w14:paraId="55899DD7" w14:textId="77777777" w:rsidR="00E93810" w:rsidRDefault="00CD18B8" w:rsidP="00954C54">
      <w:pPr>
        <w:pStyle w:val="Heading2"/>
        <w:jc w:val="both"/>
      </w:pPr>
      <w:bookmarkStart w:id="29" w:name="_Toc531355974"/>
      <w:r>
        <w:lastRenderedPageBreak/>
        <w:t>Technical R</w:t>
      </w:r>
      <w:r w:rsidR="005D4211">
        <w:t>.</w:t>
      </w:r>
      <w:r>
        <w:t>A</w:t>
      </w:r>
      <w:r w:rsidR="005D4211">
        <w:t>.</w:t>
      </w:r>
      <w:r>
        <w:t>I</w:t>
      </w:r>
      <w:r w:rsidR="005D4211">
        <w:t>.</w:t>
      </w:r>
      <w:r>
        <w:t>D</w:t>
      </w:r>
      <w:r w:rsidR="00CA6BC9">
        <w:t xml:space="preserve"> Log</w:t>
      </w:r>
      <w:bookmarkEnd w:id="29"/>
    </w:p>
    <w:p w14:paraId="4159316A" w14:textId="49A01F4C" w:rsidR="00CD18B8" w:rsidRPr="00F23974" w:rsidRDefault="00CD18B8" w:rsidP="00F23974">
      <w:pPr>
        <w:pStyle w:val="Heading3"/>
      </w:pPr>
      <w:bookmarkStart w:id="30" w:name="_Toc531355975"/>
      <w:r w:rsidRPr="00F23974">
        <w:t>Risks</w:t>
      </w:r>
      <w:bookmarkEnd w:id="30"/>
    </w:p>
    <w:tbl>
      <w:tblPr>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675"/>
        <w:gridCol w:w="3856"/>
        <w:gridCol w:w="1134"/>
        <w:gridCol w:w="993"/>
        <w:gridCol w:w="3231"/>
      </w:tblGrid>
      <w:tr w:rsidR="00CA6BC9" w:rsidRPr="000E3139" w14:paraId="7F081E13" w14:textId="77777777" w:rsidTr="00BA2578">
        <w:tc>
          <w:tcPr>
            <w:tcW w:w="675" w:type="dxa"/>
            <w:tcBorders>
              <w:bottom w:val="dotted" w:sz="4" w:space="0" w:color="auto"/>
            </w:tcBorders>
            <w:shd w:val="clear" w:color="auto" w:fill="00A6CA"/>
          </w:tcPr>
          <w:p w14:paraId="07004675" w14:textId="2B7C4E88" w:rsidR="00CA6BC9" w:rsidRPr="000E3139" w:rsidRDefault="00CA6BC9" w:rsidP="00E720C9">
            <w:pPr>
              <w:rPr>
                <w:b/>
                <w:smallCaps/>
                <w:color w:val="FFFFFF" w:themeColor="background1"/>
              </w:rPr>
            </w:pPr>
            <w:r w:rsidRPr="000E3139">
              <w:rPr>
                <w:b/>
                <w:smallCaps/>
                <w:color w:val="FFFFFF" w:themeColor="background1"/>
              </w:rPr>
              <w:t>Ref</w:t>
            </w:r>
          </w:p>
        </w:tc>
        <w:tc>
          <w:tcPr>
            <w:tcW w:w="3856" w:type="dxa"/>
            <w:tcBorders>
              <w:bottom w:val="dotted" w:sz="4" w:space="0" w:color="auto"/>
            </w:tcBorders>
            <w:shd w:val="clear" w:color="auto" w:fill="00A6CA"/>
          </w:tcPr>
          <w:p w14:paraId="309BAF27" w14:textId="4D3986D8" w:rsidR="00CA6BC9" w:rsidRPr="000E3139" w:rsidRDefault="00CA6BC9" w:rsidP="00E720C9">
            <w:pPr>
              <w:rPr>
                <w:b/>
                <w:smallCaps/>
                <w:color w:val="FFFFFF" w:themeColor="background1"/>
              </w:rPr>
            </w:pPr>
            <w:r w:rsidRPr="000E3139">
              <w:rPr>
                <w:b/>
                <w:smallCaps/>
                <w:color w:val="FFFFFF" w:themeColor="background1"/>
              </w:rPr>
              <w:t>Description</w:t>
            </w:r>
          </w:p>
        </w:tc>
        <w:tc>
          <w:tcPr>
            <w:tcW w:w="1134" w:type="dxa"/>
            <w:tcBorders>
              <w:bottom w:val="dotted" w:sz="4" w:space="0" w:color="auto"/>
            </w:tcBorders>
            <w:shd w:val="clear" w:color="auto" w:fill="00A6CA"/>
          </w:tcPr>
          <w:p w14:paraId="5F9B2AEE" w14:textId="45DE136C" w:rsidR="00CA6BC9" w:rsidRPr="000E3139" w:rsidRDefault="00CA6BC9" w:rsidP="00E720C9">
            <w:pPr>
              <w:rPr>
                <w:b/>
                <w:smallCaps/>
                <w:color w:val="FFFFFF" w:themeColor="background1"/>
              </w:rPr>
            </w:pPr>
            <w:r w:rsidRPr="000E3139">
              <w:rPr>
                <w:b/>
                <w:smallCaps/>
                <w:color w:val="FFFFFF" w:themeColor="background1"/>
              </w:rPr>
              <w:t>Likelihood [L/M/H]</w:t>
            </w:r>
          </w:p>
        </w:tc>
        <w:tc>
          <w:tcPr>
            <w:tcW w:w="993" w:type="dxa"/>
            <w:tcBorders>
              <w:bottom w:val="dotted" w:sz="4" w:space="0" w:color="auto"/>
            </w:tcBorders>
            <w:shd w:val="clear" w:color="auto" w:fill="00A6CA"/>
          </w:tcPr>
          <w:p w14:paraId="40EB53D9" w14:textId="77777777" w:rsidR="00CA6BC9" w:rsidRPr="000E3139" w:rsidRDefault="00CA6BC9" w:rsidP="00E720C9">
            <w:pPr>
              <w:rPr>
                <w:b/>
                <w:smallCaps/>
                <w:color w:val="FFFFFF" w:themeColor="background1"/>
              </w:rPr>
            </w:pPr>
            <w:r w:rsidRPr="000E3139">
              <w:rPr>
                <w:b/>
                <w:smallCaps/>
                <w:color w:val="FFFFFF" w:themeColor="background1"/>
              </w:rPr>
              <w:t>Impact</w:t>
            </w:r>
          </w:p>
          <w:p w14:paraId="5ECADC67" w14:textId="244F6223" w:rsidR="00CA6BC9" w:rsidRPr="000E3139" w:rsidRDefault="00CA6BC9" w:rsidP="00E720C9">
            <w:pPr>
              <w:rPr>
                <w:b/>
                <w:smallCaps/>
                <w:color w:val="FFFFFF" w:themeColor="background1"/>
              </w:rPr>
            </w:pPr>
            <w:r w:rsidRPr="000E3139">
              <w:rPr>
                <w:b/>
                <w:smallCaps/>
                <w:color w:val="FFFFFF" w:themeColor="background1"/>
              </w:rPr>
              <w:t>[L/M/H]</w:t>
            </w:r>
          </w:p>
        </w:tc>
        <w:tc>
          <w:tcPr>
            <w:tcW w:w="3231" w:type="dxa"/>
            <w:tcBorders>
              <w:bottom w:val="dotted" w:sz="4" w:space="0" w:color="auto"/>
            </w:tcBorders>
            <w:shd w:val="clear" w:color="auto" w:fill="00A6CA"/>
          </w:tcPr>
          <w:p w14:paraId="2776437F" w14:textId="11D10772" w:rsidR="00CA6BC9" w:rsidRPr="000E3139" w:rsidRDefault="00CA6BC9" w:rsidP="00E720C9">
            <w:pPr>
              <w:rPr>
                <w:b/>
                <w:smallCaps/>
                <w:color w:val="FFFFFF" w:themeColor="background1"/>
              </w:rPr>
            </w:pPr>
            <w:r w:rsidRPr="000E3139">
              <w:rPr>
                <w:b/>
                <w:smallCaps/>
                <w:color w:val="FFFFFF" w:themeColor="background1"/>
              </w:rPr>
              <w:t>Mitigation</w:t>
            </w:r>
          </w:p>
        </w:tc>
      </w:tr>
      <w:tr w:rsidR="00F23974" w:rsidRPr="000E3139" w14:paraId="4CCD2FC9" w14:textId="77777777" w:rsidTr="00CF03AF">
        <w:tc>
          <w:tcPr>
            <w:tcW w:w="675" w:type="dxa"/>
            <w:tcBorders>
              <w:bottom w:val="dotted" w:sz="4" w:space="0" w:color="auto"/>
            </w:tcBorders>
            <w:shd w:val="clear" w:color="auto" w:fill="D9D9D9" w:themeFill="background1" w:themeFillShade="D9"/>
          </w:tcPr>
          <w:p w14:paraId="2D73AAAD" w14:textId="77777777" w:rsidR="00F23974" w:rsidRPr="000E3139" w:rsidRDefault="00F23974" w:rsidP="00CF03AF">
            <w:pPr>
              <w:pStyle w:val="Header"/>
              <w:ind w:left="360"/>
              <w:rPr>
                <w:b/>
                <w:sz w:val="18"/>
                <w:szCs w:val="18"/>
              </w:rPr>
            </w:pPr>
          </w:p>
        </w:tc>
        <w:tc>
          <w:tcPr>
            <w:tcW w:w="3856" w:type="dxa"/>
            <w:tcBorders>
              <w:bottom w:val="dotted" w:sz="4" w:space="0" w:color="auto"/>
            </w:tcBorders>
            <w:shd w:val="clear" w:color="auto" w:fill="D9D9D9" w:themeFill="background1" w:themeFillShade="D9"/>
          </w:tcPr>
          <w:p w14:paraId="49677F05" w14:textId="3DD3FC77" w:rsidR="00F23974" w:rsidRPr="000E3139" w:rsidRDefault="00750F3B" w:rsidP="00B12C18">
            <w:pPr>
              <w:rPr>
                <w:b/>
                <w:sz w:val="18"/>
                <w:szCs w:val="18"/>
              </w:rPr>
            </w:pPr>
            <w:r>
              <w:rPr>
                <w:b/>
                <w:sz w:val="18"/>
                <w:szCs w:val="18"/>
              </w:rPr>
              <w:t>Global</w:t>
            </w:r>
          </w:p>
        </w:tc>
        <w:tc>
          <w:tcPr>
            <w:tcW w:w="1134" w:type="dxa"/>
            <w:tcBorders>
              <w:bottom w:val="dotted" w:sz="4" w:space="0" w:color="auto"/>
            </w:tcBorders>
            <w:shd w:val="clear" w:color="auto" w:fill="D9D9D9" w:themeFill="background1" w:themeFillShade="D9"/>
          </w:tcPr>
          <w:p w14:paraId="2280CA4B" w14:textId="77777777" w:rsidR="00F23974" w:rsidRPr="000E3139" w:rsidRDefault="00F23974" w:rsidP="00E720C9">
            <w:pPr>
              <w:rPr>
                <w:b/>
                <w:sz w:val="18"/>
                <w:szCs w:val="18"/>
              </w:rPr>
            </w:pPr>
          </w:p>
        </w:tc>
        <w:tc>
          <w:tcPr>
            <w:tcW w:w="993" w:type="dxa"/>
            <w:tcBorders>
              <w:bottom w:val="dotted" w:sz="4" w:space="0" w:color="auto"/>
            </w:tcBorders>
            <w:shd w:val="clear" w:color="auto" w:fill="D9D9D9" w:themeFill="background1" w:themeFillShade="D9"/>
          </w:tcPr>
          <w:p w14:paraId="41DD732A" w14:textId="77777777" w:rsidR="00F23974" w:rsidRPr="000E3139" w:rsidRDefault="00F23974" w:rsidP="00E720C9">
            <w:pPr>
              <w:rPr>
                <w:b/>
                <w:sz w:val="18"/>
                <w:szCs w:val="18"/>
              </w:rPr>
            </w:pPr>
          </w:p>
        </w:tc>
        <w:tc>
          <w:tcPr>
            <w:tcW w:w="3231" w:type="dxa"/>
            <w:tcBorders>
              <w:bottom w:val="dotted" w:sz="4" w:space="0" w:color="auto"/>
            </w:tcBorders>
            <w:shd w:val="clear" w:color="auto" w:fill="D9D9D9" w:themeFill="background1" w:themeFillShade="D9"/>
          </w:tcPr>
          <w:p w14:paraId="6797FCE1" w14:textId="77777777" w:rsidR="00F23974" w:rsidRPr="000E3139" w:rsidRDefault="00F23974">
            <w:pPr>
              <w:rPr>
                <w:b/>
                <w:sz w:val="18"/>
                <w:szCs w:val="18"/>
              </w:rPr>
            </w:pPr>
          </w:p>
        </w:tc>
      </w:tr>
      <w:tr w:rsidR="00CF03AF" w:rsidRPr="000E3139" w14:paraId="04323FED" w14:textId="77777777" w:rsidTr="00CF03AF">
        <w:tc>
          <w:tcPr>
            <w:tcW w:w="675" w:type="dxa"/>
            <w:tcBorders>
              <w:bottom w:val="dotted" w:sz="4" w:space="0" w:color="auto"/>
            </w:tcBorders>
            <w:shd w:val="clear" w:color="auto" w:fill="auto"/>
          </w:tcPr>
          <w:p w14:paraId="3D456C05" w14:textId="77777777" w:rsidR="00CF03AF" w:rsidRPr="000E3139" w:rsidRDefault="00CF03AF" w:rsidP="00CF03AF">
            <w:pPr>
              <w:pStyle w:val="Header"/>
              <w:numPr>
                <w:ilvl w:val="0"/>
                <w:numId w:val="40"/>
              </w:numPr>
              <w:rPr>
                <w:sz w:val="18"/>
                <w:szCs w:val="18"/>
              </w:rPr>
            </w:pPr>
          </w:p>
        </w:tc>
        <w:tc>
          <w:tcPr>
            <w:tcW w:w="3856" w:type="dxa"/>
            <w:tcBorders>
              <w:bottom w:val="dotted" w:sz="4" w:space="0" w:color="auto"/>
            </w:tcBorders>
            <w:shd w:val="clear" w:color="auto" w:fill="auto"/>
          </w:tcPr>
          <w:p w14:paraId="2B4DC9E5" w14:textId="33D3C6FB" w:rsidR="00CF03AF" w:rsidRPr="003E2CAC" w:rsidRDefault="00CF03AF" w:rsidP="00B12C18">
            <w:pPr>
              <w:rPr>
                <w:sz w:val="18"/>
                <w:szCs w:val="18"/>
              </w:rPr>
            </w:pPr>
            <w:r w:rsidRPr="00CF03AF">
              <w:rPr>
                <w:sz w:val="18"/>
                <w:szCs w:val="18"/>
              </w:rPr>
              <w:t>The major risk posed by redeploying the Divesting business onto a new Network and Active Directory profile is business continuity should loss of systems access result.</w:t>
            </w:r>
          </w:p>
        </w:tc>
        <w:tc>
          <w:tcPr>
            <w:tcW w:w="1134" w:type="dxa"/>
            <w:tcBorders>
              <w:bottom w:val="dotted" w:sz="4" w:space="0" w:color="auto"/>
            </w:tcBorders>
            <w:shd w:val="clear" w:color="auto" w:fill="auto"/>
          </w:tcPr>
          <w:p w14:paraId="62471401" w14:textId="4CE0CB99" w:rsidR="00CF03AF" w:rsidRPr="000E3139" w:rsidRDefault="00CF03AF" w:rsidP="00E720C9">
            <w:pPr>
              <w:rPr>
                <w:sz w:val="18"/>
                <w:szCs w:val="18"/>
              </w:rPr>
            </w:pPr>
            <w:r>
              <w:rPr>
                <w:sz w:val="18"/>
                <w:szCs w:val="18"/>
              </w:rPr>
              <w:t>H</w:t>
            </w:r>
          </w:p>
        </w:tc>
        <w:tc>
          <w:tcPr>
            <w:tcW w:w="993" w:type="dxa"/>
            <w:tcBorders>
              <w:bottom w:val="dotted" w:sz="4" w:space="0" w:color="auto"/>
            </w:tcBorders>
            <w:shd w:val="clear" w:color="auto" w:fill="auto"/>
          </w:tcPr>
          <w:p w14:paraId="5BD764F2" w14:textId="7E57A087" w:rsidR="00CF03AF" w:rsidRPr="000E3139" w:rsidRDefault="00CF03AF" w:rsidP="00E720C9">
            <w:pPr>
              <w:rPr>
                <w:sz w:val="18"/>
                <w:szCs w:val="18"/>
              </w:rPr>
            </w:pPr>
            <w:r>
              <w:rPr>
                <w:sz w:val="18"/>
                <w:szCs w:val="18"/>
              </w:rPr>
              <w:t>H</w:t>
            </w:r>
          </w:p>
        </w:tc>
        <w:tc>
          <w:tcPr>
            <w:tcW w:w="3231" w:type="dxa"/>
            <w:tcBorders>
              <w:bottom w:val="dotted" w:sz="4" w:space="0" w:color="auto"/>
            </w:tcBorders>
            <w:shd w:val="clear" w:color="auto" w:fill="auto"/>
          </w:tcPr>
          <w:p w14:paraId="7148780B" w14:textId="780110F5" w:rsidR="00CF03AF" w:rsidRPr="000E3139" w:rsidRDefault="00CF03AF">
            <w:pPr>
              <w:rPr>
                <w:sz w:val="18"/>
                <w:szCs w:val="18"/>
              </w:rPr>
            </w:pPr>
            <w:r>
              <w:rPr>
                <w:sz w:val="18"/>
                <w:szCs w:val="18"/>
              </w:rPr>
              <w:t>Mitigation of functional access to existing systems will be subject to sufficient time to conduct</w:t>
            </w:r>
            <w:r w:rsidR="00750F3B">
              <w:rPr>
                <w:sz w:val="18"/>
                <w:szCs w:val="18"/>
              </w:rPr>
              <w:t xml:space="preserve"> a </w:t>
            </w:r>
            <w:proofErr w:type="spellStart"/>
            <w:r w:rsidR="00750F3B">
              <w:rPr>
                <w:sz w:val="18"/>
                <w:szCs w:val="18"/>
              </w:rPr>
              <w:t>PoC</w:t>
            </w:r>
            <w:proofErr w:type="spellEnd"/>
            <w:r w:rsidR="00750F3B">
              <w:rPr>
                <w:sz w:val="18"/>
                <w:szCs w:val="18"/>
              </w:rPr>
              <w:t xml:space="preserve"> incorporating Audit and</w:t>
            </w:r>
            <w:r>
              <w:rPr>
                <w:sz w:val="18"/>
                <w:szCs w:val="18"/>
              </w:rPr>
              <w:t xml:space="preserve"> User Acceptance Testing</w:t>
            </w:r>
            <w:r w:rsidR="00750F3B">
              <w:rPr>
                <w:sz w:val="18"/>
                <w:szCs w:val="18"/>
              </w:rPr>
              <w:t xml:space="preserve"> prior to go-live.</w:t>
            </w:r>
          </w:p>
        </w:tc>
      </w:tr>
      <w:tr w:rsidR="00CF03AF" w:rsidRPr="000E3139" w14:paraId="3CF2C034" w14:textId="77777777" w:rsidTr="00CF03AF">
        <w:tc>
          <w:tcPr>
            <w:tcW w:w="675" w:type="dxa"/>
            <w:shd w:val="clear" w:color="auto" w:fill="D9D9D9" w:themeFill="background1" w:themeFillShade="D9"/>
          </w:tcPr>
          <w:p w14:paraId="28417969" w14:textId="77777777" w:rsidR="00CF03AF" w:rsidRPr="000E3139" w:rsidRDefault="00CF03AF" w:rsidP="00CF03AF">
            <w:pPr>
              <w:pStyle w:val="Header"/>
              <w:ind w:left="360"/>
              <w:rPr>
                <w:sz w:val="18"/>
                <w:szCs w:val="18"/>
              </w:rPr>
            </w:pPr>
          </w:p>
        </w:tc>
        <w:tc>
          <w:tcPr>
            <w:tcW w:w="3856" w:type="dxa"/>
            <w:shd w:val="clear" w:color="auto" w:fill="D9D9D9" w:themeFill="background1" w:themeFillShade="D9"/>
          </w:tcPr>
          <w:p w14:paraId="72DB7B52" w14:textId="012BF6A6" w:rsidR="00CF03AF" w:rsidRPr="003E2CAC" w:rsidRDefault="00CF03AF" w:rsidP="00B12C18">
            <w:pPr>
              <w:rPr>
                <w:sz w:val="18"/>
                <w:szCs w:val="18"/>
              </w:rPr>
            </w:pPr>
            <w:r w:rsidRPr="000E3139">
              <w:rPr>
                <w:b/>
                <w:sz w:val="18"/>
                <w:szCs w:val="18"/>
              </w:rPr>
              <w:t>Remote Access</w:t>
            </w:r>
          </w:p>
        </w:tc>
        <w:tc>
          <w:tcPr>
            <w:tcW w:w="1134" w:type="dxa"/>
            <w:shd w:val="clear" w:color="auto" w:fill="D9D9D9" w:themeFill="background1" w:themeFillShade="D9"/>
          </w:tcPr>
          <w:p w14:paraId="6916F23F" w14:textId="77777777" w:rsidR="00CF03AF" w:rsidRPr="000E3139" w:rsidRDefault="00CF03AF" w:rsidP="00E720C9">
            <w:pPr>
              <w:rPr>
                <w:sz w:val="18"/>
                <w:szCs w:val="18"/>
              </w:rPr>
            </w:pPr>
          </w:p>
        </w:tc>
        <w:tc>
          <w:tcPr>
            <w:tcW w:w="993" w:type="dxa"/>
            <w:shd w:val="clear" w:color="auto" w:fill="D9D9D9" w:themeFill="background1" w:themeFillShade="D9"/>
          </w:tcPr>
          <w:p w14:paraId="305845A9" w14:textId="77777777" w:rsidR="00CF03AF" w:rsidRPr="000E3139" w:rsidRDefault="00CF03AF" w:rsidP="00E720C9">
            <w:pPr>
              <w:rPr>
                <w:sz w:val="18"/>
                <w:szCs w:val="18"/>
              </w:rPr>
            </w:pPr>
          </w:p>
        </w:tc>
        <w:tc>
          <w:tcPr>
            <w:tcW w:w="3231" w:type="dxa"/>
            <w:shd w:val="clear" w:color="auto" w:fill="D9D9D9" w:themeFill="background1" w:themeFillShade="D9"/>
          </w:tcPr>
          <w:p w14:paraId="45753804" w14:textId="77777777" w:rsidR="00CF03AF" w:rsidRPr="000E3139" w:rsidRDefault="00CF03AF">
            <w:pPr>
              <w:rPr>
                <w:sz w:val="18"/>
                <w:szCs w:val="18"/>
              </w:rPr>
            </w:pPr>
          </w:p>
        </w:tc>
      </w:tr>
      <w:tr w:rsidR="00CA6BC9" w:rsidRPr="000E3139" w14:paraId="03A168C9" w14:textId="77777777" w:rsidTr="00AA79A4">
        <w:tc>
          <w:tcPr>
            <w:tcW w:w="675" w:type="dxa"/>
          </w:tcPr>
          <w:p w14:paraId="7576AEEB" w14:textId="5ADD7D50" w:rsidR="00CA6BC9" w:rsidRPr="000E3139" w:rsidRDefault="00CA6BC9" w:rsidP="00CF03AF">
            <w:pPr>
              <w:pStyle w:val="Header"/>
              <w:numPr>
                <w:ilvl w:val="0"/>
                <w:numId w:val="40"/>
              </w:numPr>
              <w:rPr>
                <w:sz w:val="18"/>
                <w:szCs w:val="18"/>
              </w:rPr>
            </w:pPr>
          </w:p>
        </w:tc>
        <w:tc>
          <w:tcPr>
            <w:tcW w:w="3856" w:type="dxa"/>
          </w:tcPr>
          <w:p w14:paraId="65215C7D" w14:textId="04787A7F" w:rsidR="00CA6BC9" w:rsidRPr="000E3139" w:rsidRDefault="00AF6FD1" w:rsidP="00B12C18">
            <w:pPr>
              <w:rPr>
                <w:sz w:val="18"/>
                <w:szCs w:val="18"/>
              </w:rPr>
            </w:pPr>
            <w:r w:rsidRPr="003E2CAC">
              <w:rPr>
                <w:sz w:val="18"/>
                <w:szCs w:val="18"/>
              </w:rPr>
              <w:t>Large File Transfers</w:t>
            </w:r>
            <w:r w:rsidR="000E3139">
              <w:rPr>
                <w:sz w:val="18"/>
                <w:szCs w:val="18"/>
              </w:rPr>
              <w:t xml:space="preserve"> </w:t>
            </w:r>
            <w:r w:rsidR="003E2CAC">
              <w:rPr>
                <w:sz w:val="18"/>
                <w:szCs w:val="18"/>
              </w:rPr>
              <w:t>through the VPN Tunnel could impact the availability of the service</w:t>
            </w:r>
          </w:p>
        </w:tc>
        <w:tc>
          <w:tcPr>
            <w:tcW w:w="1134" w:type="dxa"/>
          </w:tcPr>
          <w:p w14:paraId="4BE60FA3" w14:textId="66E5D77C" w:rsidR="00CA6BC9" w:rsidRPr="000E3139" w:rsidRDefault="000E3139" w:rsidP="00E720C9">
            <w:pPr>
              <w:rPr>
                <w:sz w:val="18"/>
                <w:szCs w:val="18"/>
              </w:rPr>
            </w:pPr>
            <w:r w:rsidRPr="000E3139">
              <w:rPr>
                <w:sz w:val="18"/>
                <w:szCs w:val="18"/>
              </w:rPr>
              <w:t>M</w:t>
            </w:r>
          </w:p>
        </w:tc>
        <w:tc>
          <w:tcPr>
            <w:tcW w:w="993" w:type="dxa"/>
          </w:tcPr>
          <w:p w14:paraId="53F2AD17" w14:textId="3978F4DD" w:rsidR="00CA6BC9" w:rsidRPr="000E3139" w:rsidRDefault="000E3139" w:rsidP="00E720C9">
            <w:pPr>
              <w:rPr>
                <w:sz w:val="18"/>
                <w:szCs w:val="18"/>
              </w:rPr>
            </w:pPr>
            <w:r w:rsidRPr="000E3139">
              <w:rPr>
                <w:sz w:val="18"/>
                <w:szCs w:val="18"/>
              </w:rPr>
              <w:t>M</w:t>
            </w:r>
          </w:p>
        </w:tc>
        <w:tc>
          <w:tcPr>
            <w:tcW w:w="3231" w:type="dxa"/>
          </w:tcPr>
          <w:p w14:paraId="1FE73322" w14:textId="5334DF29" w:rsidR="00CA6BC9" w:rsidRPr="000E3139" w:rsidRDefault="000E3139">
            <w:pPr>
              <w:rPr>
                <w:sz w:val="18"/>
                <w:szCs w:val="18"/>
              </w:rPr>
            </w:pPr>
            <w:r w:rsidRPr="000E3139">
              <w:rPr>
                <w:sz w:val="18"/>
                <w:szCs w:val="18"/>
              </w:rPr>
              <w:t>User training and awareness</w:t>
            </w:r>
          </w:p>
        </w:tc>
      </w:tr>
      <w:tr w:rsidR="00974755" w:rsidRPr="000E3139" w14:paraId="466CFF36" w14:textId="77777777" w:rsidTr="00AA79A4">
        <w:tc>
          <w:tcPr>
            <w:tcW w:w="675" w:type="dxa"/>
          </w:tcPr>
          <w:p w14:paraId="4C05255C" w14:textId="77777777" w:rsidR="00974755" w:rsidRPr="000E3139" w:rsidRDefault="00974755" w:rsidP="00CF03AF">
            <w:pPr>
              <w:pStyle w:val="Header"/>
              <w:numPr>
                <w:ilvl w:val="0"/>
                <w:numId w:val="40"/>
              </w:numPr>
              <w:rPr>
                <w:sz w:val="18"/>
                <w:szCs w:val="18"/>
              </w:rPr>
            </w:pPr>
            <w:bookmarkStart w:id="31" w:name="_Ref487708910"/>
          </w:p>
        </w:tc>
        <w:bookmarkEnd w:id="31"/>
        <w:tc>
          <w:tcPr>
            <w:tcW w:w="3856" w:type="dxa"/>
          </w:tcPr>
          <w:p w14:paraId="7C77268A" w14:textId="3AFB2166" w:rsidR="00974755" w:rsidRPr="004A5686" w:rsidRDefault="008D0083" w:rsidP="0098243C">
            <w:pPr>
              <w:rPr>
                <w:sz w:val="18"/>
                <w:szCs w:val="18"/>
              </w:rPr>
            </w:pPr>
            <w:r w:rsidRPr="008D0083">
              <w:rPr>
                <w:sz w:val="18"/>
                <w:szCs w:val="18"/>
              </w:rPr>
              <w:t>TU UK build</w:t>
            </w:r>
            <w:r w:rsidR="00AF6FD1" w:rsidRPr="008D0083">
              <w:rPr>
                <w:sz w:val="18"/>
                <w:szCs w:val="18"/>
              </w:rPr>
              <w:t xml:space="preserve"> </w:t>
            </w:r>
            <w:r w:rsidRPr="008D0083">
              <w:rPr>
                <w:sz w:val="18"/>
                <w:szCs w:val="18"/>
              </w:rPr>
              <w:t>u</w:t>
            </w:r>
            <w:r w:rsidR="00AF6FD1" w:rsidRPr="008D0083">
              <w:rPr>
                <w:sz w:val="18"/>
                <w:szCs w:val="18"/>
              </w:rPr>
              <w:t xml:space="preserve">pdates / </w:t>
            </w:r>
            <w:r w:rsidR="00BC3A1E">
              <w:rPr>
                <w:sz w:val="18"/>
                <w:szCs w:val="18"/>
              </w:rPr>
              <w:t>p</w:t>
            </w:r>
            <w:r w:rsidR="00AF6FD1" w:rsidRPr="008D0083">
              <w:rPr>
                <w:sz w:val="18"/>
                <w:szCs w:val="18"/>
              </w:rPr>
              <w:t>atching on VPN</w:t>
            </w:r>
            <w:r w:rsidR="003E2CAC" w:rsidRPr="008D0083">
              <w:rPr>
                <w:sz w:val="18"/>
                <w:szCs w:val="18"/>
              </w:rPr>
              <w:t xml:space="preserve"> could impact availability</w:t>
            </w:r>
          </w:p>
        </w:tc>
        <w:tc>
          <w:tcPr>
            <w:tcW w:w="1134" w:type="dxa"/>
          </w:tcPr>
          <w:p w14:paraId="020E8076" w14:textId="7A691E46" w:rsidR="00974755" w:rsidRPr="000E3139" w:rsidRDefault="003E2CAC" w:rsidP="00E720C9">
            <w:pPr>
              <w:rPr>
                <w:sz w:val="18"/>
                <w:szCs w:val="18"/>
              </w:rPr>
            </w:pPr>
            <w:r>
              <w:rPr>
                <w:sz w:val="18"/>
                <w:szCs w:val="18"/>
              </w:rPr>
              <w:t>M</w:t>
            </w:r>
          </w:p>
        </w:tc>
        <w:tc>
          <w:tcPr>
            <w:tcW w:w="993" w:type="dxa"/>
          </w:tcPr>
          <w:p w14:paraId="0162D9F5" w14:textId="641CD52A" w:rsidR="00974755" w:rsidRPr="000E3139" w:rsidRDefault="003E2CAC" w:rsidP="00E720C9">
            <w:pPr>
              <w:rPr>
                <w:sz w:val="18"/>
                <w:szCs w:val="18"/>
              </w:rPr>
            </w:pPr>
            <w:r>
              <w:rPr>
                <w:sz w:val="18"/>
                <w:szCs w:val="18"/>
              </w:rPr>
              <w:t>M</w:t>
            </w:r>
          </w:p>
        </w:tc>
        <w:tc>
          <w:tcPr>
            <w:tcW w:w="3231" w:type="dxa"/>
          </w:tcPr>
          <w:p w14:paraId="48502A21" w14:textId="6648263F" w:rsidR="00974755" w:rsidRPr="000E3139" w:rsidRDefault="003E2CAC" w:rsidP="00B706C5">
            <w:pPr>
              <w:rPr>
                <w:sz w:val="18"/>
                <w:szCs w:val="18"/>
              </w:rPr>
            </w:pPr>
            <w:r>
              <w:rPr>
                <w:sz w:val="18"/>
                <w:szCs w:val="18"/>
              </w:rPr>
              <w:t>Schedule updates outside of core business hours</w:t>
            </w:r>
          </w:p>
        </w:tc>
      </w:tr>
      <w:tr w:rsidR="00256AB5" w:rsidRPr="000E3139" w14:paraId="5C88120A" w14:textId="77777777" w:rsidTr="00AA79A4">
        <w:tc>
          <w:tcPr>
            <w:tcW w:w="675" w:type="dxa"/>
          </w:tcPr>
          <w:p w14:paraId="5587C3AA" w14:textId="77777777" w:rsidR="00256AB5" w:rsidRPr="000E3139" w:rsidRDefault="00256AB5" w:rsidP="00CF03AF">
            <w:pPr>
              <w:pStyle w:val="Header"/>
              <w:numPr>
                <w:ilvl w:val="0"/>
                <w:numId w:val="40"/>
              </w:numPr>
              <w:rPr>
                <w:sz w:val="18"/>
                <w:szCs w:val="18"/>
              </w:rPr>
            </w:pPr>
          </w:p>
        </w:tc>
        <w:tc>
          <w:tcPr>
            <w:tcW w:w="3856" w:type="dxa"/>
          </w:tcPr>
          <w:p w14:paraId="546A2533" w14:textId="269CA649" w:rsidR="00256AB5" w:rsidRPr="000E3139" w:rsidRDefault="00AF6FD1">
            <w:pPr>
              <w:rPr>
                <w:sz w:val="18"/>
                <w:szCs w:val="18"/>
              </w:rPr>
            </w:pPr>
            <w:r w:rsidRPr="000E3139">
              <w:rPr>
                <w:sz w:val="18"/>
                <w:szCs w:val="18"/>
              </w:rPr>
              <w:t xml:space="preserve">Unplanned Events / </w:t>
            </w:r>
            <w:r w:rsidR="00226674" w:rsidRPr="000E3139">
              <w:rPr>
                <w:sz w:val="18"/>
                <w:szCs w:val="18"/>
              </w:rPr>
              <w:t>Disaster</w:t>
            </w:r>
            <w:r w:rsidRPr="000E3139">
              <w:rPr>
                <w:sz w:val="18"/>
                <w:szCs w:val="18"/>
              </w:rPr>
              <w:t xml:space="preserve"> Recovery </w:t>
            </w:r>
            <w:r w:rsidR="008D0083">
              <w:rPr>
                <w:sz w:val="18"/>
                <w:szCs w:val="18"/>
              </w:rPr>
              <w:t>may oversubscribe the Remote access solution.</w:t>
            </w:r>
          </w:p>
        </w:tc>
        <w:tc>
          <w:tcPr>
            <w:tcW w:w="1134" w:type="dxa"/>
          </w:tcPr>
          <w:p w14:paraId="07220A92" w14:textId="1361A291" w:rsidR="00256AB5" w:rsidRPr="000E3139" w:rsidRDefault="008D0083" w:rsidP="00E720C9">
            <w:pPr>
              <w:rPr>
                <w:sz w:val="18"/>
                <w:szCs w:val="18"/>
              </w:rPr>
            </w:pPr>
            <w:r>
              <w:rPr>
                <w:sz w:val="18"/>
                <w:szCs w:val="18"/>
              </w:rPr>
              <w:t>L</w:t>
            </w:r>
          </w:p>
        </w:tc>
        <w:tc>
          <w:tcPr>
            <w:tcW w:w="993" w:type="dxa"/>
          </w:tcPr>
          <w:p w14:paraId="3FFC2BE0" w14:textId="7E4932BA" w:rsidR="00256AB5" w:rsidRPr="000E3139" w:rsidRDefault="008D0083" w:rsidP="00E720C9">
            <w:pPr>
              <w:rPr>
                <w:sz w:val="18"/>
                <w:szCs w:val="18"/>
              </w:rPr>
            </w:pPr>
            <w:r>
              <w:rPr>
                <w:sz w:val="18"/>
                <w:szCs w:val="18"/>
              </w:rPr>
              <w:t>H</w:t>
            </w:r>
          </w:p>
        </w:tc>
        <w:tc>
          <w:tcPr>
            <w:tcW w:w="3231" w:type="dxa"/>
          </w:tcPr>
          <w:p w14:paraId="482C09FD" w14:textId="445FA603" w:rsidR="00D77389" w:rsidRPr="000E3139" w:rsidRDefault="008D0083">
            <w:pPr>
              <w:rPr>
                <w:sz w:val="18"/>
                <w:szCs w:val="18"/>
              </w:rPr>
            </w:pPr>
            <w:r>
              <w:rPr>
                <w:sz w:val="18"/>
                <w:szCs w:val="18"/>
              </w:rPr>
              <w:t>This business risk will be mitigated with the re-</w:t>
            </w:r>
            <w:r w:rsidR="005A222C">
              <w:rPr>
                <w:sz w:val="18"/>
                <w:szCs w:val="18"/>
              </w:rPr>
              <w:t>provision</w:t>
            </w:r>
            <w:r>
              <w:rPr>
                <w:sz w:val="18"/>
                <w:szCs w:val="18"/>
              </w:rPr>
              <w:t xml:space="preserve"> of the remote access solution to the new Corporate Hubs which will partition Internet bandwidth between Corporate and Product needs.</w:t>
            </w:r>
          </w:p>
        </w:tc>
      </w:tr>
      <w:tr w:rsidR="00D836F7" w:rsidRPr="000E3139" w14:paraId="0B5881CF" w14:textId="77777777" w:rsidTr="00AA79A4">
        <w:tc>
          <w:tcPr>
            <w:tcW w:w="675" w:type="dxa"/>
          </w:tcPr>
          <w:p w14:paraId="429F415A" w14:textId="77777777" w:rsidR="00D836F7" w:rsidRPr="000E3139" w:rsidRDefault="00D836F7" w:rsidP="00CF03AF">
            <w:pPr>
              <w:pStyle w:val="Header"/>
              <w:numPr>
                <w:ilvl w:val="0"/>
                <w:numId w:val="40"/>
              </w:numPr>
              <w:rPr>
                <w:sz w:val="18"/>
                <w:szCs w:val="18"/>
              </w:rPr>
            </w:pPr>
          </w:p>
        </w:tc>
        <w:tc>
          <w:tcPr>
            <w:tcW w:w="3856" w:type="dxa"/>
          </w:tcPr>
          <w:p w14:paraId="7F7DF0F9" w14:textId="5AA63F4B" w:rsidR="006634BF" w:rsidRPr="000E3139" w:rsidRDefault="008D0083" w:rsidP="00111E4D">
            <w:pPr>
              <w:rPr>
                <w:sz w:val="18"/>
                <w:szCs w:val="18"/>
                <w:lang w:val="en-US"/>
              </w:rPr>
            </w:pPr>
            <w:r>
              <w:rPr>
                <w:sz w:val="18"/>
                <w:szCs w:val="18"/>
                <w:lang w:val="en-US"/>
              </w:rPr>
              <w:t xml:space="preserve">The </w:t>
            </w:r>
            <w:r w:rsidR="006634BF" w:rsidRPr="000E3139">
              <w:rPr>
                <w:sz w:val="18"/>
                <w:szCs w:val="18"/>
                <w:lang w:val="en-US"/>
              </w:rPr>
              <w:t xml:space="preserve">PLL Internet bandwidth may be saturated by the </w:t>
            </w:r>
            <w:r>
              <w:rPr>
                <w:sz w:val="18"/>
                <w:szCs w:val="18"/>
                <w:lang w:val="en-US"/>
              </w:rPr>
              <w:t>Noddle Remote access</w:t>
            </w:r>
            <w:r w:rsidR="006634BF" w:rsidRPr="000E3139">
              <w:rPr>
                <w:sz w:val="18"/>
                <w:szCs w:val="18"/>
                <w:lang w:val="en-US"/>
              </w:rPr>
              <w:t xml:space="preserve"> </w:t>
            </w:r>
            <w:r>
              <w:rPr>
                <w:sz w:val="18"/>
                <w:szCs w:val="18"/>
                <w:lang w:val="en-US"/>
              </w:rPr>
              <w:t>VPN</w:t>
            </w:r>
            <w:r w:rsidR="006634BF" w:rsidRPr="000E3139">
              <w:rPr>
                <w:sz w:val="18"/>
                <w:szCs w:val="18"/>
                <w:lang w:val="en-US"/>
              </w:rPr>
              <w:t xml:space="preserve"> profile</w:t>
            </w:r>
          </w:p>
          <w:p w14:paraId="729AF39B" w14:textId="5B125B50" w:rsidR="00D836F7" w:rsidRPr="000E3139" w:rsidRDefault="00D836F7" w:rsidP="00195C85">
            <w:pPr>
              <w:rPr>
                <w:sz w:val="18"/>
                <w:szCs w:val="18"/>
              </w:rPr>
            </w:pPr>
          </w:p>
        </w:tc>
        <w:tc>
          <w:tcPr>
            <w:tcW w:w="1134" w:type="dxa"/>
          </w:tcPr>
          <w:p w14:paraId="3D808050" w14:textId="466A245F" w:rsidR="00D836F7" w:rsidRPr="000E3139" w:rsidRDefault="008D0083" w:rsidP="00E720C9">
            <w:pPr>
              <w:rPr>
                <w:sz w:val="18"/>
                <w:szCs w:val="18"/>
              </w:rPr>
            </w:pPr>
            <w:r>
              <w:rPr>
                <w:sz w:val="18"/>
                <w:szCs w:val="18"/>
              </w:rPr>
              <w:t>L</w:t>
            </w:r>
          </w:p>
        </w:tc>
        <w:tc>
          <w:tcPr>
            <w:tcW w:w="993" w:type="dxa"/>
          </w:tcPr>
          <w:p w14:paraId="05C75269" w14:textId="5E8C77B1" w:rsidR="00D836F7" w:rsidRPr="000E3139" w:rsidRDefault="008D0083" w:rsidP="00E720C9">
            <w:pPr>
              <w:rPr>
                <w:sz w:val="18"/>
                <w:szCs w:val="18"/>
              </w:rPr>
            </w:pPr>
            <w:r>
              <w:rPr>
                <w:sz w:val="18"/>
                <w:szCs w:val="18"/>
              </w:rPr>
              <w:t>H</w:t>
            </w:r>
          </w:p>
        </w:tc>
        <w:tc>
          <w:tcPr>
            <w:tcW w:w="3231" w:type="dxa"/>
          </w:tcPr>
          <w:p w14:paraId="4AB13559" w14:textId="6245AC2B" w:rsidR="00D836F7" w:rsidRPr="000E3139" w:rsidRDefault="008D0083">
            <w:pPr>
              <w:rPr>
                <w:sz w:val="18"/>
                <w:szCs w:val="18"/>
              </w:rPr>
            </w:pPr>
            <w:r>
              <w:rPr>
                <w:sz w:val="18"/>
                <w:szCs w:val="18"/>
              </w:rPr>
              <w:t>This scenario will be mitigated with the forthcoming bandwidth upgrade of PLL internet provision with Vodafone (300=&gt;500Mbps)</w:t>
            </w:r>
          </w:p>
        </w:tc>
      </w:tr>
      <w:tr w:rsidR="008D0083" w:rsidRPr="000E3139" w14:paraId="59F0153D" w14:textId="77777777" w:rsidTr="00AA79A4">
        <w:tc>
          <w:tcPr>
            <w:tcW w:w="675" w:type="dxa"/>
          </w:tcPr>
          <w:p w14:paraId="32A621C5" w14:textId="6D8F9C8C" w:rsidR="008D0083" w:rsidRPr="000E3139" w:rsidRDefault="008D0083" w:rsidP="00CF03AF">
            <w:pPr>
              <w:pStyle w:val="Header"/>
              <w:numPr>
                <w:ilvl w:val="0"/>
                <w:numId w:val="40"/>
              </w:numPr>
              <w:rPr>
                <w:sz w:val="18"/>
                <w:szCs w:val="18"/>
              </w:rPr>
            </w:pPr>
          </w:p>
        </w:tc>
        <w:tc>
          <w:tcPr>
            <w:tcW w:w="3856" w:type="dxa"/>
          </w:tcPr>
          <w:p w14:paraId="60A02BE4" w14:textId="6EEB2BA3" w:rsidR="008D0083" w:rsidRPr="000E3139" w:rsidRDefault="008D0083" w:rsidP="008D0083">
            <w:pPr>
              <w:rPr>
                <w:sz w:val="18"/>
                <w:szCs w:val="18"/>
                <w:lang w:val="en-US"/>
              </w:rPr>
            </w:pPr>
            <w:r>
              <w:rPr>
                <w:sz w:val="18"/>
                <w:szCs w:val="18"/>
                <w:lang w:val="en-US"/>
              </w:rPr>
              <w:t xml:space="preserve">The </w:t>
            </w:r>
            <w:r w:rsidRPr="000E3139">
              <w:rPr>
                <w:sz w:val="18"/>
                <w:szCs w:val="18"/>
                <w:lang w:val="en-US"/>
              </w:rPr>
              <w:t xml:space="preserve">PLL Internet </w:t>
            </w:r>
            <w:r w:rsidR="001C7469">
              <w:rPr>
                <w:sz w:val="18"/>
                <w:szCs w:val="18"/>
                <w:lang w:val="en-US"/>
              </w:rPr>
              <w:t>bandwidth</w:t>
            </w:r>
            <w:r w:rsidRPr="000E3139">
              <w:rPr>
                <w:sz w:val="18"/>
                <w:szCs w:val="18"/>
                <w:lang w:val="en-US"/>
              </w:rPr>
              <w:t xml:space="preserve"> upgrade outside timeframe of go-live</w:t>
            </w:r>
          </w:p>
          <w:p w14:paraId="2A6A560A" w14:textId="6F57D197" w:rsidR="008D0083" w:rsidRPr="000E3139" w:rsidRDefault="008D0083" w:rsidP="008D0083">
            <w:pPr>
              <w:rPr>
                <w:sz w:val="18"/>
                <w:szCs w:val="18"/>
              </w:rPr>
            </w:pPr>
          </w:p>
        </w:tc>
        <w:tc>
          <w:tcPr>
            <w:tcW w:w="1134" w:type="dxa"/>
          </w:tcPr>
          <w:p w14:paraId="4C737E72" w14:textId="3A6D655D" w:rsidR="008D0083" w:rsidRPr="000E3139" w:rsidRDefault="008D0083" w:rsidP="008D0083">
            <w:pPr>
              <w:rPr>
                <w:sz w:val="18"/>
                <w:szCs w:val="18"/>
              </w:rPr>
            </w:pPr>
            <w:r>
              <w:rPr>
                <w:sz w:val="18"/>
                <w:szCs w:val="18"/>
              </w:rPr>
              <w:t>M</w:t>
            </w:r>
          </w:p>
        </w:tc>
        <w:tc>
          <w:tcPr>
            <w:tcW w:w="993" w:type="dxa"/>
          </w:tcPr>
          <w:p w14:paraId="05C6B9D4" w14:textId="74B179CE" w:rsidR="008D0083" w:rsidRPr="000E3139" w:rsidRDefault="008D0083" w:rsidP="008D0083">
            <w:pPr>
              <w:rPr>
                <w:sz w:val="18"/>
                <w:szCs w:val="18"/>
              </w:rPr>
            </w:pPr>
            <w:r>
              <w:rPr>
                <w:sz w:val="18"/>
                <w:szCs w:val="18"/>
              </w:rPr>
              <w:t>L</w:t>
            </w:r>
          </w:p>
        </w:tc>
        <w:tc>
          <w:tcPr>
            <w:tcW w:w="3231" w:type="dxa"/>
          </w:tcPr>
          <w:p w14:paraId="33D3A866" w14:textId="714B439B" w:rsidR="008D0083" w:rsidRPr="000E3139" w:rsidRDefault="008D0083" w:rsidP="008D0083">
            <w:pPr>
              <w:rPr>
                <w:sz w:val="18"/>
                <w:szCs w:val="18"/>
              </w:rPr>
            </w:pPr>
            <w:r>
              <w:rPr>
                <w:sz w:val="18"/>
                <w:szCs w:val="18"/>
              </w:rPr>
              <w:t>It is envisaged that traffic profile will be sustainable for the concurrency expected &lt; 40 users concurrent approx.</w:t>
            </w:r>
          </w:p>
        </w:tc>
      </w:tr>
      <w:tr w:rsidR="008D0083" w:rsidRPr="000E3139" w14:paraId="01B6DD4E" w14:textId="77777777" w:rsidTr="00AA79A4">
        <w:tc>
          <w:tcPr>
            <w:tcW w:w="675" w:type="dxa"/>
          </w:tcPr>
          <w:p w14:paraId="191F5C50" w14:textId="77777777" w:rsidR="008D0083" w:rsidRPr="000E3139" w:rsidRDefault="008D0083" w:rsidP="00CF03AF">
            <w:pPr>
              <w:pStyle w:val="Header"/>
              <w:numPr>
                <w:ilvl w:val="0"/>
                <w:numId w:val="40"/>
              </w:numPr>
              <w:rPr>
                <w:sz w:val="18"/>
                <w:szCs w:val="18"/>
              </w:rPr>
            </w:pPr>
          </w:p>
        </w:tc>
        <w:tc>
          <w:tcPr>
            <w:tcW w:w="3856" w:type="dxa"/>
          </w:tcPr>
          <w:p w14:paraId="7BC0BAD2" w14:textId="1DD7B776" w:rsidR="008D0083" w:rsidRPr="000E3139" w:rsidRDefault="008D0083" w:rsidP="008D0083">
            <w:pPr>
              <w:rPr>
                <w:sz w:val="18"/>
                <w:szCs w:val="18"/>
                <w:lang w:val="en-US"/>
              </w:rPr>
            </w:pPr>
            <w:r>
              <w:rPr>
                <w:sz w:val="18"/>
                <w:szCs w:val="18"/>
                <w:lang w:val="en-US"/>
              </w:rPr>
              <w:t xml:space="preserve">The </w:t>
            </w:r>
            <w:r w:rsidRPr="000E3139">
              <w:rPr>
                <w:sz w:val="18"/>
                <w:szCs w:val="18"/>
                <w:lang w:val="en-US"/>
              </w:rPr>
              <w:t xml:space="preserve">Hairpin of VPN traffic from AnyConnect to </w:t>
            </w:r>
            <w:r w:rsidR="001C7469">
              <w:rPr>
                <w:sz w:val="18"/>
                <w:szCs w:val="18"/>
                <w:lang w:val="en-US"/>
              </w:rPr>
              <w:t xml:space="preserve">Microsoft </w:t>
            </w:r>
            <w:r w:rsidRPr="000E3139">
              <w:rPr>
                <w:sz w:val="18"/>
                <w:szCs w:val="18"/>
                <w:lang w:val="en-US"/>
              </w:rPr>
              <w:t>Azure</w:t>
            </w:r>
            <w:r w:rsidR="001C7469">
              <w:rPr>
                <w:sz w:val="18"/>
                <w:szCs w:val="18"/>
                <w:lang w:val="en-US"/>
              </w:rPr>
              <w:t>/</w:t>
            </w:r>
            <w:proofErr w:type="spellStart"/>
            <w:r w:rsidR="001C7469">
              <w:rPr>
                <w:sz w:val="18"/>
                <w:szCs w:val="18"/>
                <w:lang w:val="en-US"/>
              </w:rPr>
              <w:t>Ensono</w:t>
            </w:r>
            <w:proofErr w:type="spellEnd"/>
            <w:r w:rsidRPr="000E3139">
              <w:rPr>
                <w:sz w:val="18"/>
                <w:szCs w:val="18"/>
                <w:lang w:val="en-US"/>
              </w:rPr>
              <w:t xml:space="preserve"> through</w:t>
            </w:r>
            <w:r>
              <w:rPr>
                <w:sz w:val="18"/>
                <w:szCs w:val="18"/>
                <w:lang w:val="en-US"/>
              </w:rPr>
              <w:t xml:space="preserve"> PLL</w:t>
            </w:r>
            <w:r w:rsidRPr="000E3139">
              <w:rPr>
                <w:sz w:val="18"/>
                <w:szCs w:val="18"/>
                <w:lang w:val="en-US"/>
              </w:rPr>
              <w:t xml:space="preserve"> </w:t>
            </w:r>
            <w:r>
              <w:rPr>
                <w:sz w:val="18"/>
                <w:szCs w:val="18"/>
                <w:lang w:val="en-US"/>
              </w:rPr>
              <w:t xml:space="preserve">firewall </w:t>
            </w:r>
            <w:r w:rsidRPr="000E3139">
              <w:rPr>
                <w:sz w:val="18"/>
                <w:szCs w:val="18"/>
                <w:lang w:val="en-US"/>
              </w:rPr>
              <w:t>FW</w:t>
            </w:r>
            <w:r>
              <w:rPr>
                <w:sz w:val="18"/>
                <w:szCs w:val="18"/>
                <w:lang w:val="en-US"/>
              </w:rPr>
              <w:t>L</w:t>
            </w:r>
            <w:r w:rsidRPr="000E3139">
              <w:rPr>
                <w:sz w:val="18"/>
                <w:szCs w:val="18"/>
                <w:lang w:val="en-US"/>
              </w:rPr>
              <w:t>5</w:t>
            </w:r>
            <w:r>
              <w:rPr>
                <w:sz w:val="18"/>
                <w:szCs w:val="18"/>
                <w:lang w:val="en-US"/>
              </w:rPr>
              <w:t>.</w:t>
            </w:r>
          </w:p>
          <w:p w14:paraId="63253005" w14:textId="41DD89CB" w:rsidR="008D0083" w:rsidRPr="000E3139" w:rsidRDefault="008D0083" w:rsidP="008D0083">
            <w:pPr>
              <w:rPr>
                <w:sz w:val="18"/>
                <w:szCs w:val="18"/>
              </w:rPr>
            </w:pPr>
          </w:p>
        </w:tc>
        <w:tc>
          <w:tcPr>
            <w:tcW w:w="1134" w:type="dxa"/>
          </w:tcPr>
          <w:p w14:paraId="24B00A2F" w14:textId="53CB07D6" w:rsidR="008D0083" w:rsidRPr="000E3139" w:rsidRDefault="008D0083" w:rsidP="008D0083">
            <w:pPr>
              <w:rPr>
                <w:sz w:val="18"/>
                <w:szCs w:val="18"/>
              </w:rPr>
            </w:pPr>
            <w:r>
              <w:rPr>
                <w:sz w:val="18"/>
                <w:szCs w:val="18"/>
              </w:rPr>
              <w:t>L</w:t>
            </w:r>
          </w:p>
        </w:tc>
        <w:tc>
          <w:tcPr>
            <w:tcW w:w="993" w:type="dxa"/>
          </w:tcPr>
          <w:p w14:paraId="108362CD" w14:textId="4CD6B832" w:rsidR="008D0083" w:rsidRPr="000E3139" w:rsidRDefault="008D0083" w:rsidP="008D0083">
            <w:pPr>
              <w:rPr>
                <w:sz w:val="18"/>
                <w:szCs w:val="18"/>
              </w:rPr>
            </w:pPr>
            <w:r>
              <w:rPr>
                <w:sz w:val="18"/>
                <w:szCs w:val="18"/>
              </w:rPr>
              <w:t>L</w:t>
            </w:r>
          </w:p>
        </w:tc>
        <w:tc>
          <w:tcPr>
            <w:tcW w:w="3231" w:type="dxa"/>
          </w:tcPr>
          <w:p w14:paraId="1B720F04" w14:textId="15AA51FF" w:rsidR="008D0083" w:rsidRPr="000E3139" w:rsidRDefault="008D0083" w:rsidP="008D0083">
            <w:pPr>
              <w:rPr>
                <w:sz w:val="18"/>
                <w:szCs w:val="18"/>
              </w:rPr>
            </w:pPr>
            <w:r>
              <w:rPr>
                <w:sz w:val="18"/>
                <w:szCs w:val="18"/>
              </w:rPr>
              <w:t xml:space="preserve">The routing of traffic in/out of PLL firewall FWL5 will be subject to </w:t>
            </w:r>
            <w:proofErr w:type="spellStart"/>
            <w:r>
              <w:rPr>
                <w:sz w:val="18"/>
                <w:szCs w:val="18"/>
              </w:rPr>
              <w:t>PoC</w:t>
            </w:r>
            <w:proofErr w:type="spellEnd"/>
            <w:r>
              <w:rPr>
                <w:sz w:val="18"/>
                <w:szCs w:val="18"/>
              </w:rPr>
              <w:t xml:space="preserve"> and may require alternate traffic engineering should issues be encountered.</w:t>
            </w:r>
          </w:p>
        </w:tc>
      </w:tr>
      <w:tr w:rsidR="008D0083" w:rsidRPr="000E3139" w14:paraId="6A965F70" w14:textId="77777777" w:rsidTr="00AA79A4">
        <w:tc>
          <w:tcPr>
            <w:tcW w:w="675" w:type="dxa"/>
          </w:tcPr>
          <w:p w14:paraId="069EF9F9" w14:textId="77777777" w:rsidR="008D0083" w:rsidRPr="000E3139" w:rsidRDefault="008D0083" w:rsidP="00CF03AF">
            <w:pPr>
              <w:pStyle w:val="Header"/>
              <w:numPr>
                <w:ilvl w:val="0"/>
                <w:numId w:val="40"/>
              </w:numPr>
              <w:rPr>
                <w:sz w:val="18"/>
                <w:szCs w:val="18"/>
              </w:rPr>
            </w:pPr>
          </w:p>
        </w:tc>
        <w:tc>
          <w:tcPr>
            <w:tcW w:w="3856" w:type="dxa"/>
          </w:tcPr>
          <w:p w14:paraId="4092B1E2" w14:textId="2A1C31EB" w:rsidR="008D0083" w:rsidRPr="000E3139" w:rsidRDefault="008D0083" w:rsidP="008D0083">
            <w:pPr>
              <w:rPr>
                <w:sz w:val="18"/>
                <w:szCs w:val="18"/>
                <w:lang w:val="en-US"/>
              </w:rPr>
            </w:pPr>
            <w:r w:rsidRPr="000E3139">
              <w:rPr>
                <w:sz w:val="18"/>
                <w:szCs w:val="18"/>
                <w:lang w:val="en-US"/>
              </w:rPr>
              <w:t>Measurement of network parameters not sufficient to validate a</w:t>
            </w:r>
            <w:r>
              <w:rPr>
                <w:sz w:val="18"/>
                <w:szCs w:val="18"/>
                <w:lang w:val="en-US"/>
              </w:rPr>
              <w:t>gainst Service Level Agreements.</w:t>
            </w:r>
          </w:p>
          <w:p w14:paraId="1BE87770" w14:textId="6836E5A7" w:rsidR="008D0083" w:rsidRPr="000E3139" w:rsidRDefault="008D0083" w:rsidP="008D0083">
            <w:pPr>
              <w:rPr>
                <w:sz w:val="18"/>
                <w:szCs w:val="18"/>
              </w:rPr>
            </w:pPr>
          </w:p>
        </w:tc>
        <w:tc>
          <w:tcPr>
            <w:tcW w:w="1134" w:type="dxa"/>
          </w:tcPr>
          <w:p w14:paraId="403ABD15" w14:textId="5A4F48B5" w:rsidR="008D0083" w:rsidRPr="000E3139" w:rsidRDefault="00741234" w:rsidP="008D0083">
            <w:pPr>
              <w:rPr>
                <w:sz w:val="18"/>
                <w:szCs w:val="18"/>
              </w:rPr>
            </w:pPr>
            <w:r>
              <w:rPr>
                <w:sz w:val="18"/>
                <w:szCs w:val="18"/>
              </w:rPr>
              <w:t>M</w:t>
            </w:r>
          </w:p>
        </w:tc>
        <w:tc>
          <w:tcPr>
            <w:tcW w:w="993" w:type="dxa"/>
          </w:tcPr>
          <w:p w14:paraId="2874ADB7" w14:textId="0E14267B" w:rsidR="008D0083" w:rsidRPr="000E3139" w:rsidRDefault="00741234" w:rsidP="008D0083">
            <w:pPr>
              <w:rPr>
                <w:sz w:val="18"/>
                <w:szCs w:val="18"/>
              </w:rPr>
            </w:pPr>
            <w:r>
              <w:rPr>
                <w:sz w:val="18"/>
                <w:szCs w:val="18"/>
              </w:rPr>
              <w:t>L</w:t>
            </w:r>
          </w:p>
        </w:tc>
        <w:tc>
          <w:tcPr>
            <w:tcW w:w="3231" w:type="dxa"/>
          </w:tcPr>
          <w:p w14:paraId="1F390C37" w14:textId="07212B91" w:rsidR="008D0083" w:rsidRPr="000E3139" w:rsidRDefault="00741234" w:rsidP="008D0083">
            <w:pPr>
              <w:rPr>
                <w:sz w:val="18"/>
                <w:szCs w:val="18"/>
              </w:rPr>
            </w:pPr>
            <w:r>
              <w:rPr>
                <w:sz w:val="18"/>
                <w:szCs w:val="18"/>
              </w:rPr>
              <w:t>TU UK will need to demonstrate the health of the VPN service boundary which may require additional tools and monitoring capabilities.</w:t>
            </w:r>
          </w:p>
        </w:tc>
      </w:tr>
    </w:tbl>
    <w:p w14:paraId="3817411C" w14:textId="719CDA64" w:rsidR="00FC00D6" w:rsidRDefault="00FC00D6">
      <w:pPr>
        <w:rPr>
          <w:rFonts w:eastAsiaTheme="majorEastAsia" w:cstheme="majorBidi"/>
          <w:b/>
          <w:color w:val="000000" w:themeColor="text1"/>
        </w:rPr>
      </w:pPr>
    </w:p>
    <w:p w14:paraId="760A3833" w14:textId="3FE46584" w:rsidR="00CD18B8" w:rsidRPr="00F23974" w:rsidRDefault="00CD18B8" w:rsidP="00F23974">
      <w:pPr>
        <w:pStyle w:val="Heading3"/>
      </w:pPr>
      <w:bookmarkStart w:id="32" w:name="_Toc531355976"/>
      <w:r w:rsidRPr="00F23974">
        <w:t>Issues</w:t>
      </w:r>
      <w:bookmarkEnd w:id="32"/>
    </w:p>
    <w:tbl>
      <w:tblPr>
        <w:tblW w:w="99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674"/>
        <w:gridCol w:w="3856"/>
        <w:gridCol w:w="3967"/>
        <w:gridCol w:w="1418"/>
      </w:tblGrid>
      <w:tr w:rsidR="007922D5" w:rsidRPr="000E3139" w14:paraId="6D342322" w14:textId="77777777" w:rsidTr="00AA79A4">
        <w:tc>
          <w:tcPr>
            <w:tcW w:w="674" w:type="dxa"/>
            <w:shd w:val="clear" w:color="auto" w:fill="00A6CA"/>
          </w:tcPr>
          <w:p w14:paraId="6AA6E155" w14:textId="77777777" w:rsidR="007922D5" w:rsidRPr="000E3139" w:rsidRDefault="007922D5" w:rsidP="008E3D96">
            <w:pPr>
              <w:rPr>
                <w:b/>
                <w:smallCaps/>
                <w:color w:val="FFFFFF" w:themeColor="background1"/>
              </w:rPr>
            </w:pPr>
            <w:r w:rsidRPr="000E3139">
              <w:rPr>
                <w:b/>
                <w:smallCaps/>
                <w:color w:val="FFFFFF" w:themeColor="background1"/>
              </w:rPr>
              <w:t>Ref</w:t>
            </w:r>
          </w:p>
        </w:tc>
        <w:tc>
          <w:tcPr>
            <w:tcW w:w="3856" w:type="dxa"/>
            <w:shd w:val="clear" w:color="auto" w:fill="00A6CA"/>
          </w:tcPr>
          <w:p w14:paraId="1F1F6D32" w14:textId="77777777" w:rsidR="007922D5" w:rsidRPr="000E3139" w:rsidRDefault="007922D5" w:rsidP="008E3D96">
            <w:pPr>
              <w:rPr>
                <w:b/>
                <w:smallCaps/>
                <w:color w:val="FFFFFF" w:themeColor="background1"/>
              </w:rPr>
            </w:pPr>
            <w:r w:rsidRPr="000E3139">
              <w:rPr>
                <w:b/>
                <w:smallCaps/>
                <w:color w:val="FFFFFF" w:themeColor="background1"/>
              </w:rPr>
              <w:t>Description</w:t>
            </w:r>
          </w:p>
        </w:tc>
        <w:tc>
          <w:tcPr>
            <w:tcW w:w="3967" w:type="dxa"/>
            <w:shd w:val="clear" w:color="auto" w:fill="00A6CA"/>
          </w:tcPr>
          <w:p w14:paraId="13ACDF8C" w14:textId="77777777" w:rsidR="007922D5" w:rsidRPr="000E3139" w:rsidRDefault="007922D5" w:rsidP="008E3D96">
            <w:pPr>
              <w:rPr>
                <w:b/>
                <w:smallCaps/>
                <w:color w:val="FFFFFF" w:themeColor="background1"/>
              </w:rPr>
            </w:pPr>
            <w:r w:rsidRPr="000E3139">
              <w:rPr>
                <w:b/>
                <w:smallCaps/>
                <w:color w:val="FFFFFF" w:themeColor="background1"/>
              </w:rPr>
              <w:t>Mitigation / Status</w:t>
            </w:r>
          </w:p>
        </w:tc>
        <w:tc>
          <w:tcPr>
            <w:tcW w:w="1418" w:type="dxa"/>
            <w:shd w:val="clear" w:color="auto" w:fill="00A6CA"/>
          </w:tcPr>
          <w:p w14:paraId="6A08C32A" w14:textId="77777777" w:rsidR="007922D5" w:rsidRPr="000E3139" w:rsidRDefault="007922D5" w:rsidP="008E3D96">
            <w:pPr>
              <w:rPr>
                <w:b/>
                <w:smallCaps/>
                <w:color w:val="FFFFFF" w:themeColor="background1"/>
              </w:rPr>
            </w:pPr>
            <w:r w:rsidRPr="000E3139">
              <w:rPr>
                <w:b/>
                <w:smallCaps/>
                <w:color w:val="FFFFFF" w:themeColor="background1"/>
              </w:rPr>
              <w:t>Owner</w:t>
            </w:r>
          </w:p>
        </w:tc>
      </w:tr>
      <w:tr w:rsidR="00F23974" w:rsidRPr="000E3139" w14:paraId="4B121D45" w14:textId="77777777" w:rsidTr="00F23974">
        <w:tc>
          <w:tcPr>
            <w:tcW w:w="674" w:type="dxa"/>
            <w:shd w:val="clear" w:color="auto" w:fill="D9D9D9" w:themeFill="background1" w:themeFillShade="D9"/>
          </w:tcPr>
          <w:p w14:paraId="7D6D989E" w14:textId="77777777" w:rsidR="00F23974" w:rsidRPr="000E3139" w:rsidRDefault="00F23974" w:rsidP="00F23974">
            <w:pPr>
              <w:pStyle w:val="Header"/>
              <w:rPr>
                <w:sz w:val="18"/>
                <w:szCs w:val="18"/>
              </w:rPr>
            </w:pPr>
          </w:p>
        </w:tc>
        <w:tc>
          <w:tcPr>
            <w:tcW w:w="3856" w:type="dxa"/>
            <w:shd w:val="clear" w:color="auto" w:fill="D9D9D9" w:themeFill="background1" w:themeFillShade="D9"/>
          </w:tcPr>
          <w:p w14:paraId="7084E06E" w14:textId="23F878B0" w:rsidR="00F23974" w:rsidRPr="000E3139" w:rsidRDefault="00F23974" w:rsidP="008E3D96">
            <w:pPr>
              <w:rPr>
                <w:b/>
                <w:sz w:val="18"/>
                <w:szCs w:val="18"/>
                <w:lang w:val="en-US"/>
              </w:rPr>
            </w:pPr>
            <w:r w:rsidRPr="000E3139">
              <w:rPr>
                <w:b/>
                <w:sz w:val="18"/>
                <w:szCs w:val="18"/>
                <w:lang w:val="en-US"/>
              </w:rPr>
              <w:t>Remote Access</w:t>
            </w:r>
          </w:p>
        </w:tc>
        <w:tc>
          <w:tcPr>
            <w:tcW w:w="3967" w:type="dxa"/>
            <w:shd w:val="clear" w:color="auto" w:fill="D9D9D9" w:themeFill="background1" w:themeFillShade="D9"/>
          </w:tcPr>
          <w:p w14:paraId="34A2BFB1" w14:textId="77777777" w:rsidR="00F23974" w:rsidRPr="000E3139" w:rsidRDefault="00F23974" w:rsidP="008E3D96">
            <w:pPr>
              <w:rPr>
                <w:sz w:val="18"/>
                <w:szCs w:val="18"/>
              </w:rPr>
            </w:pPr>
          </w:p>
        </w:tc>
        <w:tc>
          <w:tcPr>
            <w:tcW w:w="1418" w:type="dxa"/>
            <w:shd w:val="clear" w:color="auto" w:fill="D9D9D9" w:themeFill="background1" w:themeFillShade="D9"/>
          </w:tcPr>
          <w:p w14:paraId="62A0BA26" w14:textId="77777777" w:rsidR="00F23974" w:rsidRPr="000E3139" w:rsidRDefault="00F23974" w:rsidP="008E3D96">
            <w:pPr>
              <w:rPr>
                <w:sz w:val="18"/>
                <w:szCs w:val="18"/>
              </w:rPr>
            </w:pPr>
          </w:p>
        </w:tc>
      </w:tr>
      <w:tr w:rsidR="007922D5" w:rsidRPr="000E3139" w14:paraId="310CEE5A" w14:textId="77777777" w:rsidTr="00AA79A4">
        <w:tc>
          <w:tcPr>
            <w:tcW w:w="674" w:type="dxa"/>
          </w:tcPr>
          <w:p w14:paraId="0434B961" w14:textId="77777777" w:rsidR="007922D5" w:rsidRPr="000E3139" w:rsidRDefault="007922D5" w:rsidP="006F43A2">
            <w:pPr>
              <w:pStyle w:val="Header"/>
              <w:numPr>
                <w:ilvl w:val="0"/>
                <w:numId w:val="9"/>
              </w:numPr>
              <w:rPr>
                <w:sz w:val="18"/>
                <w:szCs w:val="18"/>
              </w:rPr>
            </w:pPr>
          </w:p>
        </w:tc>
        <w:tc>
          <w:tcPr>
            <w:tcW w:w="3856" w:type="dxa"/>
          </w:tcPr>
          <w:p w14:paraId="75B8729C" w14:textId="513D0C74" w:rsidR="007922D5" w:rsidRPr="000E3139" w:rsidRDefault="00741234" w:rsidP="008E3D96">
            <w:pPr>
              <w:rPr>
                <w:sz w:val="18"/>
                <w:szCs w:val="18"/>
                <w:lang w:val="en-US"/>
              </w:rPr>
            </w:pPr>
            <w:r w:rsidRPr="00741234">
              <w:rPr>
                <w:sz w:val="18"/>
                <w:szCs w:val="18"/>
                <w:lang w:val="en-US"/>
              </w:rPr>
              <w:t xml:space="preserve">TU UK </w:t>
            </w:r>
            <w:r w:rsidR="006634BF" w:rsidRPr="00741234">
              <w:rPr>
                <w:sz w:val="18"/>
                <w:szCs w:val="18"/>
                <w:lang w:val="en-US"/>
              </w:rPr>
              <w:t>Skype currently has no site resiliency (PLL based)</w:t>
            </w:r>
          </w:p>
        </w:tc>
        <w:tc>
          <w:tcPr>
            <w:tcW w:w="3967" w:type="dxa"/>
          </w:tcPr>
          <w:p w14:paraId="4011C99A" w14:textId="6F1F6C1B" w:rsidR="007922D5" w:rsidRPr="000E3139" w:rsidRDefault="00741234" w:rsidP="008E3D96">
            <w:pPr>
              <w:rPr>
                <w:sz w:val="18"/>
                <w:szCs w:val="18"/>
              </w:rPr>
            </w:pPr>
            <w:r>
              <w:rPr>
                <w:sz w:val="18"/>
                <w:szCs w:val="18"/>
              </w:rPr>
              <w:t xml:space="preserve">The lack of TU UK resilience for the </w:t>
            </w:r>
            <w:r w:rsidR="005A222C">
              <w:rPr>
                <w:sz w:val="18"/>
                <w:szCs w:val="18"/>
              </w:rPr>
              <w:t>on-premise</w:t>
            </w:r>
            <w:r>
              <w:rPr>
                <w:sz w:val="18"/>
                <w:szCs w:val="18"/>
              </w:rPr>
              <w:t xml:space="preserve"> Skype platform should not impact Noddle users migrating to Microsoft O365 shared service.</w:t>
            </w:r>
          </w:p>
        </w:tc>
        <w:tc>
          <w:tcPr>
            <w:tcW w:w="1418" w:type="dxa"/>
          </w:tcPr>
          <w:p w14:paraId="056FE766" w14:textId="73101C1D" w:rsidR="007922D5" w:rsidRPr="000E3139" w:rsidRDefault="009D16AF" w:rsidP="008E3D96">
            <w:pPr>
              <w:rPr>
                <w:sz w:val="18"/>
                <w:szCs w:val="18"/>
              </w:rPr>
            </w:pPr>
            <w:r>
              <w:rPr>
                <w:sz w:val="18"/>
                <w:szCs w:val="18"/>
              </w:rPr>
              <w:t>IT Business Systems</w:t>
            </w:r>
          </w:p>
        </w:tc>
      </w:tr>
      <w:tr w:rsidR="00111E4D" w:rsidRPr="000E3139" w14:paraId="43E4649F" w14:textId="77777777" w:rsidTr="00AA79A4">
        <w:tc>
          <w:tcPr>
            <w:tcW w:w="674" w:type="dxa"/>
          </w:tcPr>
          <w:p w14:paraId="21532648" w14:textId="77777777" w:rsidR="00111E4D" w:rsidRPr="000E3139" w:rsidRDefault="00111E4D" w:rsidP="006F43A2">
            <w:pPr>
              <w:pStyle w:val="Header"/>
              <w:numPr>
                <w:ilvl w:val="0"/>
                <w:numId w:val="9"/>
              </w:numPr>
              <w:rPr>
                <w:sz w:val="18"/>
                <w:szCs w:val="18"/>
              </w:rPr>
            </w:pPr>
          </w:p>
        </w:tc>
        <w:tc>
          <w:tcPr>
            <w:tcW w:w="3856" w:type="dxa"/>
          </w:tcPr>
          <w:p w14:paraId="0DF062DD" w14:textId="4D5450F1" w:rsidR="00111E4D" w:rsidRPr="000E3139" w:rsidRDefault="006634BF" w:rsidP="008E3D96">
            <w:pPr>
              <w:rPr>
                <w:sz w:val="18"/>
                <w:szCs w:val="18"/>
                <w:lang w:val="en-US"/>
              </w:rPr>
            </w:pPr>
            <w:r w:rsidRPr="000E3139">
              <w:rPr>
                <w:sz w:val="18"/>
                <w:szCs w:val="18"/>
                <w:lang w:val="en-US"/>
              </w:rPr>
              <w:t xml:space="preserve">Proxy currently has no site </w:t>
            </w:r>
            <w:r w:rsidR="00226674" w:rsidRPr="000E3139">
              <w:rPr>
                <w:sz w:val="18"/>
                <w:szCs w:val="18"/>
                <w:lang w:val="en-US"/>
              </w:rPr>
              <w:t>resiliency (</w:t>
            </w:r>
            <w:r w:rsidRPr="000E3139">
              <w:rPr>
                <w:sz w:val="18"/>
                <w:szCs w:val="18"/>
                <w:lang w:val="en-US"/>
              </w:rPr>
              <w:t>PLL based)</w:t>
            </w:r>
          </w:p>
        </w:tc>
        <w:tc>
          <w:tcPr>
            <w:tcW w:w="3967" w:type="dxa"/>
          </w:tcPr>
          <w:p w14:paraId="5A0D6F6E" w14:textId="3E32D524" w:rsidR="00111E4D" w:rsidRPr="000E3139" w:rsidRDefault="00741234" w:rsidP="008E3D96">
            <w:pPr>
              <w:rPr>
                <w:sz w:val="18"/>
                <w:szCs w:val="18"/>
              </w:rPr>
            </w:pPr>
            <w:r>
              <w:rPr>
                <w:sz w:val="18"/>
                <w:szCs w:val="18"/>
              </w:rPr>
              <w:t xml:space="preserve">This issue will be mitigated by the </w:t>
            </w:r>
            <w:r w:rsidR="005A222C">
              <w:rPr>
                <w:sz w:val="18"/>
                <w:szCs w:val="18"/>
              </w:rPr>
              <w:t>Integration</w:t>
            </w:r>
            <w:r>
              <w:rPr>
                <w:sz w:val="18"/>
                <w:szCs w:val="18"/>
              </w:rPr>
              <w:t xml:space="preserve"> project and corporate hubs to </w:t>
            </w:r>
            <w:proofErr w:type="gramStart"/>
            <w:r w:rsidR="005A222C">
              <w:rPr>
                <w:sz w:val="18"/>
                <w:szCs w:val="18"/>
              </w:rPr>
              <w:t>be</w:t>
            </w:r>
            <w:r w:rsidR="00BC3A1E">
              <w:rPr>
                <w:sz w:val="18"/>
                <w:szCs w:val="18"/>
              </w:rPr>
              <w:t xml:space="preserve"> located</w:t>
            </w:r>
            <w:r w:rsidR="005A222C">
              <w:rPr>
                <w:sz w:val="18"/>
                <w:szCs w:val="18"/>
              </w:rPr>
              <w:t xml:space="preserve"> in</w:t>
            </w:r>
            <w:proofErr w:type="gramEnd"/>
            <w:r>
              <w:rPr>
                <w:sz w:val="18"/>
                <w:szCs w:val="18"/>
              </w:rPr>
              <w:t xml:space="preserve"> VAL/CRL.</w:t>
            </w:r>
          </w:p>
        </w:tc>
        <w:tc>
          <w:tcPr>
            <w:tcW w:w="1418" w:type="dxa"/>
          </w:tcPr>
          <w:p w14:paraId="5078C32D" w14:textId="22812DA9" w:rsidR="00111E4D" w:rsidRPr="000E3139" w:rsidRDefault="009D16AF" w:rsidP="008E3D96">
            <w:pPr>
              <w:rPr>
                <w:sz w:val="18"/>
                <w:szCs w:val="18"/>
              </w:rPr>
            </w:pPr>
            <w:r>
              <w:rPr>
                <w:sz w:val="18"/>
                <w:szCs w:val="18"/>
              </w:rPr>
              <w:t>IT Business Systems</w:t>
            </w:r>
          </w:p>
        </w:tc>
      </w:tr>
    </w:tbl>
    <w:p w14:paraId="011AE98D" w14:textId="77777777" w:rsidR="00CD18B8" w:rsidRDefault="00CD18B8"/>
    <w:p w14:paraId="10B90690" w14:textId="4419F740" w:rsidR="00CD18B8" w:rsidRPr="00F23974" w:rsidRDefault="00CD18B8" w:rsidP="00F23974">
      <w:pPr>
        <w:pStyle w:val="Heading3"/>
      </w:pPr>
      <w:bookmarkStart w:id="33" w:name="_Toc531355977"/>
      <w:r w:rsidRPr="00F23974">
        <w:t>Assumptions</w:t>
      </w:r>
      <w:bookmarkEnd w:id="33"/>
    </w:p>
    <w:tbl>
      <w:tblPr>
        <w:tblW w:w="99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62"/>
        <w:gridCol w:w="6804"/>
        <w:gridCol w:w="2552"/>
      </w:tblGrid>
      <w:tr w:rsidR="005C73FC" w:rsidRPr="000E3139" w14:paraId="64E4B3A3" w14:textId="77777777" w:rsidTr="00AA79A4">
        <w:tc>
          <w:tcPr>
            <w:tcW w:w="562" w:type="dxa"/>
            <w:shd w:val="clear" w:color="auto" w:fill="00A6CA"/>
          </w:tcPr>
          <w:p w14:paraId="6493D344" w14:textId="77777777" w:rsidR="005C73FC" w:rsidRPr="000E3139" w:rsidRDefault="005C73FC" w:rsidP="005C73FC">
            <w:pPr>
              <w:rPr>
                <w:b/>
                <w:smallCaps/>
                <w:color w:val="FFFFFF" w:themeColor="background1"/>
              </w:rPr>
            </w:pPr>
            <w:r w:rsidRPr="000E3139">
              <w:rPr>
                <w:b/>
                <w:smallCaps/>
                <w:color w:val="FFFFFF" w:themeColor="background1"/>
              </w:rPr>
              <w:t>Ref</w:t>
            </w:r>
          </w:p>
        </w:tc>
        <w:tc>
          <w:tcPr>
            <w:tcW w:w="6804" w:type="dxa"/>
            <w:shd w:val="clear" w:color="auto" w:fill="00A6CA"/>
          </w:tcPr>
          <w:p w14:paraId="161CD570" w14:textId="77777777" w:rsidR="005C73FC" w:rsidRPr="000E3139" w:rsidRDefault="005C73FC" w:rsidP="005C73FC">
            <w:pPr>
              <w:rPr>
                <w:b/>
                <w:smallCaps/>
                <w:color w:val="FFFFFF" w:themeColor="background1"/>
              </w:rPr>
            </w:pPr>
            <w:r w:rsidRPr="000E3139">
              <w:rPr>
                <w:b/>
                <w:smallCaps/>
                <w:color w:val="FFFFFF" w:themeColor="background1"/>
              </w:rPr>
              <w:t>Description</w:t>
            </w:r>
          </w:p>
        </w:tc>
        <w:tc>
          <w:tcPr>
            <w:tcW w:w="2552" w:type="dxa"/>
            <w:shd w:val="clear" w:color="auto" w:fill="00A6CA"/>
          </w:tcPr>
          <w:p w14:paraId="6B34D538" w14:textId="2DAAABA8" w:rsidR="005C73FC" w:rsidRPr="000E3139" w:rsidRDefault="005C73FC" w:rsidP="005C73FC">
            <w:pPr>
              <w:rPr>
                <w:b/>
                <w:smallCaps/>
                <w:color w:val="FFFFFF" w:themeColor="background1"/>
              </w:rPr>
            </w:pPr>
            <w:r w:rsidRPr="000E3139">
              <w:rPr>
                <w:b/>
                <w:smallCaps/>
                <w:color w:val="FFFFFF" w:themeColor="background1"/>
              </w:rPr>
              <w:t>Verified</w:t>
            </w:r>
          </w:p>
        </w:tc>
      </w:tr>
      <w:tr w:rsidR="00F23974" w:rsidRPr="000E3139" w14:paraId="734521A1" w14:textId="77777777" w:rsidTr="00F23974">
        <w:tc>
          <w:tcPr>
            <w:tcW w:w="562" w:type="dxa"/>
            <w:shd w:val="clear" w:color="auto" w:fill="D9D9D9" w:themeFill="background1" w:themeFillShade="D9"/>
          </w:tcPr>
          <w:p w14:paraId="1C8D5846" w14:textId="77777777" w:rsidR="00F23974" w:rsidRPr="000E3139" w:rsidRDefault="00F23974" w:rsidP="00F23974">
            <w:pPr>
              <w:pStyle w:val="ListParagraph"/>
              <w:ind w:left="717"/>
              <w:rPr>
                <w:sz w:val="18"/>
                <w:szCs w:val="18"/>
              </w:rPr>
            </w:pPr>
          </w:p>
        </w:tc>
        <w:tc>
          <w:tcPr>
            <w:tcW w:w="6804" w:type="dxa"/>
            <w:shd w:val="clear" w:color="auto" w:fill="D9D9D9" w:themeFill="background1" w:themeFillShade="D9"/>
          </w:tcPr>
          <w:p w14:paraId="75804560" w14:textId="790895A8" w:rsidR="00F23974" w:rsidRPr="000E3139" w:rsidRDefault="00F23974" w:rsidP="006634BF">
            <w:pPr>
              <w:rPr>
                <w:b/>
                <w:sz w:val="18"/>
                <w:szCs w:val="18"/>
              </w:rPr>
            </w:pPr>
            <w:r w:rsidRPr="000E3139">
              <w:rPr>
                <w:b/>
                <w:sz w:val="18"/>
                <w:szCs w:val="18"/>
              </w:rPr>
              <w:t>Remote Access</w:t>
            </w:r>
          </w:p>
        </w:tc>
        <w:tc>
          <w:tcPr>
            <w:tcW w:w="2552" w:type="dxa"/>
            <w:shd w:val="clear" w:color="auto" w:fill="D9D9D9" w:themeFill="background1" w:themeFillShade="D9"/>
          </w:tcPr>
          <w:p w14:paraId="54F26CCF" w14:textId="77777777" w:rsidR="00F23974" w:rsidRPr="000E3139" w:rsidRDefault="00F23974" w:rsidP="005C73FC">
            <w:pPr>
              <w:rPr>
                <w:sz w:val="18"/>
                <w:szCs w:val="18"/>
              </w:rPr>
            </w:pPr>
          </w:p>
        </w:tc>
      </w:tr>
      <w:tr w:rsidR="00FC3269" w:rsidRPr="000E3139" w14:paraId="7355D2E2" w14:textId="77777777" w:rsidTr="00AA79A4">
        <w:tc>
          <w:tcPr>
            <w:tcW w:w="562" w:type="dxa"/>
          </w:tcPr>
          <w:p w14:paraId="7E8B1B88" w14:textId="77777777" w:rsidR="00FC3269" w:rsidRPr="000E3139" w:rsidRDefault="00FC3269" w:rsidP="00FC3269">
            <w:pPr>
              <w:pStyle w:val="ListParagraph"/>
              <w:numPr>
                <w:ilvl w:val="0"/>
                <w:numId w:val="7"/>
              </w:numPr>
              <w:rPr>
                <w:sz w:val="18"/>
                <w:szCs w:val="18"/>
              </w:rPr>
            </w:pPr>
          </w:p>
        </w:tc>
        <w:tc>
          <w:tcPr>
            <w:tcW w:w="6804" w:type="dxa"/>
          </w:tcPr>
          <w:p w14:paraId="39AC1975" w14:textId="2230D4BC" w:rsidR="00FC3269" w:rsidRPr="000E3139" w:rsidRDefault="00FC3269" w:rsidP="00FC3269">
            <w:pPr>
              <w:rPr>
                <w:sz w:val="18"/>
                <w:szCs w:val="18"/>
              </w:rPr>
            </w:pPr>
            <w:r w:rsidRPr="000E3139">
              <w:rPr>
                <w:sz w:val="18"/>
                <w:szCs w:val="18"/>
              </w:rPr>
              <w:t xml:space="preserve">All Facilities Management related to the new Noddle Office premises </w:t>
            </w:r>
            <w:r w:rsidR="005A222C" w:rsidRPr="000E3139">
              <w:rPr>
                <w:sz w:val="18"/>
                <w:szCs w:val="18"/>
              </w:rPr>
              <w:t>including Internet</w:t>
            </w:r>
            <w:r w:rsidRPr="000E3139">
              <w:rPr>
                <w:sz w:val="18"/>
                <w:szCs w:val="18"/>
              </w:rPr>
              <w:t xml:space="preserve"> access, bandwidth capacity and availability will be the responsibility of Newcastle.</w:t>
            </w:r>
          </w:p>
        </w:tc>
        <w:tc>
          <w:tcPr>
            <w:tcW w:w="2552" w:type="dxa"/>
          </w:tcPr>
          <w:p w14:paraId="1A596A75" w14:textId="281835B2" w:rsidR="00FC3269" w:rsidRPr="000E3139" w:rsidRDefault="009D16AF" w:rsidP="00FC3269">
            <w:pPr>
              <w:rPr>
                <w:sz w:val="18"/>
                <w:szCs w:val="18"/>
              </w:rPr>
            </w:pPr>
            <w:r>
              <w:rPr>
                <w:sz w:val="18"/>
                <w:szCs w:val="18"/>
              </w:rPr>
              <w:t xml:space="preserve">New </w:t>
            </w:r>
            <w:r w:rsidR="00B46B3C">
              <w:rPr>
                <w:sz w:val="18"/>
                <w:szCs w:val="18"/>
              </w:rPr>
              <w:t>Owner</w:t>
            </w:r>
            <w:r>
              <w:rPr>
                <w:sz w:val="18"/>
                <w:szCs w:val="18"/>
              </w:rPr>
              <w:t xml:space="preserve"> Newcastle will be </w:t>
            </w:r>
            <w:r w:rsidR="00B46B3C">
              <w:rPr>
                <w:sz w:val="18"/>
                <w:szCs w:val="18"/>
              </w:rPr>
              <w:t>responsible</w:t>
            </w:r>
            <w:r>
              <w:rPr>
                <w:sz w:val="18"/>
                <w:szCs w:val="18"/>
              </w:rPr>
              <w:t xml:space="preserve"> for the provision </w:t>
            </w:r>
            <w:r w:rsidR="00B46B3C">
              <w:rPr>
                <w:sz w:val="18"/>
                <w:szCs w:val="18"/>
              </w:rPr>
              <w:t xml:space="preserve">of </w:t>
            </w:r>
            <w:r w:rsidR="00B46B3C" w:rsidRPr="000E3139">
              <w:rPr>
                <w:sz w:val="18"/>
                <w:szCs w:val="18"/>
              </w:rPr>
              <w:t>the</w:t>
            </w:r>
            <w:r w:rsidR="00FC3269" w:rsidRPr="000E3139">
              <w:rPr>
                <w:sz w:val="18"/>
                <w:szCs w:val="18"/>
              </w:rPr>
              <w:t xml:space="preserve"> new Office Facilities and Internet Access.</w:t>
            </w:r>
          </w:p>
        </w:tc>
      </w:tr>
      <w:tr w:rsidR="00FC3269" w:rsidRPr="000E3139" w14:paraId="344FFB8E" w14:textId="77777777" w:rsidTr="00AA79A4">
        <w:tc>
          <w:tcPr>
            <w:tcW w:w="562" w:type="dxa"/>
          </w:tcPr>
          <w:p w14:paraId="1C8134C7" w14:textId="77777777" w:rsidR="00FC3269" w:rsidRPr="000E3139" w:rsidRDefault="00FC3269" w:rsidP="00FC3269">
            <w:pPr>
              <w:pStyle w:val="ListParagraph"/>
              <w:numPr>
                <w:ilvl w:val="0"/>
                <w:numId w:val="7"/>
              </w:numPr>
              <w:rPr>
                <w:sz w:val="18"/>
                <w:szCs w:val="18"/>
              </w:rPr>
            </w:pPr>
          </w:p>
        </w:tc>
        <w:tc>
          <w:tcPr>
            <w:tcW w:w="6804" w:type="dxa"/>
          </w:tcPr>
          <w:p w14:paraId="23D2735D" w14:textId="511D782F" w:rsidR="00FC3269" w:rsidRPr="000E3139" w:rsidRDefault="00FC3269" w:rsidP="00FC3269">
            <w:pPr>
              <w:rPr>
                <w:sz w:val="18"/>
                <w:szCs w:val="18"/>
              </w:rPr>
            </w:pPr>
            <w:r w:rsidRPr="000E3139">
              <w:rPr>
                <w:sz w:val="18"/>
                <w:szCs w:val="18"/>
              </w:rPr>
              <w:t>The Technical Services Agreement IT service provision will be based upon a 12-month period (</w:t>
            </w:r>
            <w:commentRangeStart w:id="34"/>
            <w:r w:rsidRPr="000E3139">
              <w:rPr>
                <w:sz w:val="18"/>
                <w:szCs w:val="18"/>
              </w:rPr>
              <w:t>Oct 2017-Oct 2018).</w:t>
            </w:r>
            <w:commentRangeEnd w:id="34"/>
            <w:r w:rsidR="0091195A">
              <w:rPr>
                <w:rStyle w:val="CommentReference"/>
                <w:rFonts w:ascii="Arial" w:eastAsia="Times New Roman" w:hAnsi="Arial" w:cs="Tahoma"/>
                <w:lang w:val="en-US"/>
              </w:rPr>
              <w:commentReference w:id="34"/>
            </w:r>
          </w:p>
        </w:tc>
        <w:tc>
          <w:tcPr>
            <w:tcW w:w="2552" w:type="dxa"/>
          </w:tcPr>
          <w:p w14:paraId="5BA06BAF" w14:textId="3D48D131" w:rsidR="00FC3269" w:rsidRPr="000E3139" w:rsidRDefault="00FC3269" w:rsidP="00FC3269">
            <w:pPr>
              <w:rPr>
                <w:sz w:val="18"/>
                <w:szCs w:val="18"/>
              </w:rPr>
            </w:pPr>
            <w:r>
              <w:rPr>
                <w:sz w:val="18"/>
                <w:szCs w:val="18"/>
              </w:rPr>
              <w:t>TSA Contractual Requirement</w:t>
            </w:r>
          </w:p>
        </w:tc>
      </w:tr>
    </w:tbl>
    <w:p w14:paraId="253D84BC" w14:textId="076FFEAD" w:rsidR="00CD18B8" w:rsidRDefault="00CD18B8" w:rsidP="00DE63E5"/>
    <w:p w14:paraId="332F375E" w14:textId="5798FFB6" w:rsidR="00CD18B8" w:rsidRPr="00F23974" w:rsidRDefault="00CD18B8" w:rsidP="00F23974">
      <w:pPr>
        <w:pStyle w:val="Heading3"/>
      </w:pPr>
      <w:bookmarkStart w:id="35" w:name="_Toc531355978"/>
      <w:r w:rsidRPr="00F23974">
        <w:lastRenderedPageBreak/>
        <w:t>Dependencies</w:t>
      </w:r>
      <w:bookmarkEnd w:id="35"/>
    </w:p>
    <w:tbl>
      <w:tblPr>
        <w:tblW w:w="99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62"/>
        <w:gridCol w:w="6804"/>
        <w:gridCol w:w="2552"/>
      </w:tblGrid>
      <w:tr w:rsidR="001004D4" w:rsidRPr="000E3139" w14:paraId="1D0ACF02" w14:textId="77777777" w:rsidTr="00AA79A4">
        <w:tc>
          <w:tcPr>
            <w:tcW w:w="562" w:type="dxa"/>
            <w:shd w:val="clear" w:color="auto" w:fill="00A6CA"/>
          </w:tcPr>
          <w:p w14:paraId="5906397A" w14:textId="3E1CC81A" w:rsidR="001004D4" w:rsidRPr="000E3139" w:rsidRDefault="001004D4" w:rsidP="001004D4">
            <w:pPr>
              <w:rPr>
                <w:b/>
                <w:smallCaps/>
                <w:color w:val="FFFFFF" w:themeColor="background1"/>
              </w:rPr>
            </w:pPr>
            <w:r w:rsidRPr="000E3139">
              <w:rPr>
                <w:b/>
                <w:smallCaps/>
                <w:color w:val="FFFFFF" w:themeColor="background1"/>
              </w:rPr>
              <w:t>Ref</w:t>
            </w:r>
          </w:p>
        </w:tc>
        <w:tc>
          <w:tcPr>
            <w:tcW w:w="6804" w:type="dxa"/>
            <w:shd w:val="clear" w:color="auto" w:fill="00A6CA"/>
          </w:tcPr>
          <w:p w14:paraId="5ED7DE0D" w14:textId="110B4128" w:rsidR="001004D4" w:rsidRPr="000E3139" w:rsidRDefault="001004D4" w:rsidP="001004D4">
            <w:pPr>
              <w:rPr>
                <w:b/>
                <w:smallCaps/>
                <w:color w:val="FFFFFF" w:themeColor="background1"/>
              </w:rPr>
            </w:pPr>
            <w:r w:rsidRPr="000E3139">
              <w:rPr>
                <w:b/>
                <w:smallCaps/>
                <w:color w:val="FFFFFF" w:themeColor="background1"/>
              </w:rPr>
              <w:t>Description</w:t>
            </w:r>
          </w:p>
        </w:tc>
        <w:tc>
          <w:tcPr>
            <w:tcW w:w="2552" w:type="dxa"/>
            <w:shd w:val="clear" w:color="auto" w:fill="00A6CA"/>
          </w:tcPr>
          <w:p w14:paraId="1A6E85AC" w14:textId="53933979" w:rsidR="001004D4" w:rsidRPr="000E3139" w:rsidRDefault="001004D4" w:rsidP="001004D4">
            <w:pPr>
              <w:rPr>
                <w:b/>
                <w:smallCaps/>
                <w:color w:val="FFFFFF" w:themeColor="background1"/>
              </w:rPr>
            </w:pPr>
            <w:r w:rsidRPr="000E3139">
              <w:rPr>
                <w:b/>
                <w:smallCaps/>
                <w:color w:val="FFFFFF" w:themeColor="background1"/>
              </w:rPr>
              <w:t>Owner(s)</w:t>
            </w:r>
          </w:p>
        </w:tc>
      </w:tr>
      <w:tr w:rsidR="00F23974" w:rsidRPr="000E3139" w14:paraId="199DB6DF" w14:textId="77777777" w:rsidTr="00F23974">
        <w:tc>
          <w:tcPr>
            <w:tcW w:w="562" w:type="dxa"/>
            <w:shd w:val="clear" w:color="auto" w:fill="D9D9D9" w:themeFill="background1" w:themeFillShade="D9"/>
          </w:tcPr>
          <w:p w14:paraId="25FFC48D" w14:textId="77777777" w:rsidR="00F23974" w:rsidRPr="000E3139" w:rsidRDefault="00F23974" w:rsidP="00F23974">
            <w:pPr>
              <w:pStyle w:val="Header"/>
              <w:ind w:left="360"/>
              <w:rPr>
                <w:sz w:val="18"/>
                <w:szCs w:val="18"/>
              </w:rPr>
            </w:pPr>
          </w:p>
        </w:tc>
        <w:tc>
          <w:tcPr>
            <w:tcW w:w="6804" w:type="dxa"/>
            <w:shd w:val="clear" w:color="auto" w:fill="D9D9D9" w:themeFill="background1" w:themeFillShade="D9"/>
          </w:tcPr>
          <w:p w14:paraId="6024252B" w14:textId="568975B6" w:rsidR="00F23974" w:rsidRPr="000E3139" w:rsidRDefault="00F23974" w:rsidP="00C44B98">
            <w:pPr>
              <w:rPr>
                <w:b/>
                <w:sz w:val="18"/>
                <w:szCs w:val="18"/>
              </w:rPr>
            </w:pPr>
            <w:r w:rsidRPr="000E3139">
              <w:rPr>
                <w:b/>
                <w:sz w:val="18"/>
                <w:szCs w:val="18"/>
              </w:rPr>
              <w:t>Remote Access</w:t>
            </w:r>
          </w:p>
        </w:tc>
        <w:tc>
          <w:tcPr>
            <w:tcW w:w="2552" w:type="dxa"/>
            <w:shd w:val="clear" w:color="auto" w:fill="D9D9D9" w:themeFill="background1" w:themeFillShade="D9"/>
          </w:tcPr>
          <w:p w14:paraId="65B2DB8E" w14:textId="77777777" w:rsidR="00F23974" w:rsidRPr="000E3139" w:rsidRDefault="00F23974" w:rsidP="00C44B98">
            <w:pPr>
              <w:rPr>
                <w:sz w:val="18"/>
                <w:szCs w:val="18"/>
              </w:rPr>
            </w:pPr>
          </w:p>
        </w:tc>
      </w:tr>
      <w:tr w:rsidR="00C44B98" w:rsidRPr="000E3139" w14:paraId="2BB9E9D5" w14:textId="77777777" w:rsidTr="00AA79A4">
        <w:tc>
          <w:tcPr>
            <w:tcW w:w="562" w:type="dxa"/>
          </w:tcPr>
          <w:p w14:paraId="625021A6" w14:textId="77777777" w:rsidR="00C44B98" w:rsidRPr="000E3139" w:rsidRDefault="00C44B98" w:rsidP="006F43A2">
            <w:pPr>
              <w:pStyle w:val="Header"/>
              <w:numPr>
                <w:ilvl w:val="0"/>
                <w:numId w:val="8"/>
              </w:numPr>
              <w:rPr>
                <w:sz w:val="18"/>
                <w:szCs w:val="18"/>
              </w:rPr>
            </w:pPr>
            <w:bookmarkStart w:id="36" w:name="_Ref484443848"/>
          </w:p>
        </w:tc>
        <w:bookmarkEnd w:id="36"/>
        <w:tc>
          <w:tcPr>
            <w:tcW w:w="6804" w:type="dxa"/>
          </w:tcPr>
          <w:p w14:paraId="3727D3FE" w14:textId="16B1612C" w:rsidR="00C44B98" w:rsidRPr="000E3139" w:rsidRDefault="00EA61EF" w:rsidP="00C44B98">
            <w:pPr>
              <w:rPr>
                <w:sz w:val="18"/>
                <w:szCs w:val="18"/>
                <w:lang w:val="en-US"/>
              </w:rPr>
            </w:pPr>
            <w:r w:rsidRPr="00DD5018">
              <w:rPr>
                <w:sz w:val="18"/>
                <w:szCs w:val="18"/>
              </w:rPr>
              <w:t>Newcastle</w:t>
            </w:r>
            <w:r w:rsidR="00C44B98" w:rsidRPr="00DD5018">
              <w:rPr>
                <w:sz w:val="18"/>
                <w:szCs w:val="18"/>
              </w:rPr>
              <w:t xml:space="preserve"> new Office facilities provide for a suitable Internet solution i.e. bandwidth and availability to support 45-60 </w:t>
            </w:r>
            <w:r w:rsidR="00226674" w:rsidRPr="00DD5018">
              <w:rPr>
                <w:sz w:val="18"/>
                <w:szCs w:val="18"/>
              </w:rPr>
              <w:t>employees</w:t>
            </w:r>
            <w:r w:rsidR="00C44B98" w:rsidRPr="00DD5018">
              <w:rPr>
                <w:sz w:val="18"/>
                <w:szCs w:val="18"/>
              </w:rPr>
              <w:t>.</w:t>
            </w:r>
          </w:p>
        </w:tc>
        <w:tc>
          <w:tcPr>
            <w:tcW w:w="2552" w:type="dxa"/>
          </w:tcPr>
          <w:p w14:paraId="0DFC8653" w14:textId="6133363F" w:rsidR="00C44B98" w:rsidRPr="000E3139" w:rsidRDefault="00DD5018" w:rsidP="00C44B98">
            <w:pPr>
              <w:rPr>
                <w:sz w:val="18"/>
                <w:szCs w:val="18"/>
              </w:rPr>
            </w:pPr>
            <w:r>
              <w:rPr>
                <w:sz w:val="18"/>
                <w:szCs w:val="18"/>
              </w:rPr>
              <w:t>Newcastle</w:t>
            </w:r>
          </w:p>
        </w:tc>
      </w:tr>
      <w:tr w:rsidR="00C44B98" w:rsidRPr="000E3139" w14:paraId="07F6F7E1" w14:textId="77777777" w:rsidTr="00AA79A4">
        <w:tc>
          <w:tcPr>
            <w:tcW w:w="562" w:type="dxa"/>
          </w:tcPr>
          <w:p w14:paraId="0E9C9CEC" w14:textId="77777777" w:rsidR="00C44B98" w:rsidRPr="000E3139" w:rsidRDefault="00C44B98" w:rsidP="006F43A2">
            <w:pPr>
              <w:pStyle w:val="Header"/>
              <w:numPr>
                <w:ilvl w:val="0"/>
                <w:numId w:val="8"/>
              </w:numPr>
              <w:rPr>
                <w:sz w:val="18"/>
                <w:szCs w:val="18"/>
              </w:rPr>
            </w:pPr>
          </w:p>
        </w:tc>
        <w:tc>
          <w:tcPr>
            <w:tcW w:w="6804" w:type="dxa"/>
          </w:tcPr>
          <w:p w14:paraId="293CD20B" w14:textId="76EFA264" w:rsidR="00C44B98" w:rsidRPr="000E3139" w:rsidRDefault="00C44B98" w:rsidP="00C44B98">
            <w:pPr>
              <w:rPr>
                <w:sz w:val="18"/>
                <w:szCs w:val="18"/>
              </w:rPr>
            </w:pPr>
            <w:r w:rsidRPr="000E3139">
              <w:rPr>
                <w:sz w:val="18"/>
                <w:szCs w:val="18"/>
                <w:lang w:val="en-US"/>
              </w:rPr>
              <w:t>TU UK VPN headend capacity in both P</w:t>
            </w:r>
            <w:r w:rsidR="0024429E">
              <w:rPr>
                <w:sz w:val="18"/>
                <w:szCs w:val="18"/>
                <w:lang w:val="en-US"/>
              </w:rPr>
              <w:t>ark Lane Leeds</w:t>
            </w:r>
            <w:r w:rsidRPr="000E3139">
              <w:rPr>
                <w:sz w:val="18"/>
                <w:szCs w:val="18"/>
                <w:lang w:val="en-US"/>
              </w:rPr>
              <w:t xml:space="preserve"> and Elland is sufficient to support combined corporate and remote access </w:t>
            </w:r>
            <w:r w:rsidR="00226674" w:rsidRPr="000E3139">
              <w:rPr>
                <w:sz w:val="18"/>
                <w:szCs w:val="18"/>
                <w:lang w:val="en-US"/>
              </w:rPr>
              <w:t>requirements</w:t>
            </w:r>
            <w:r w:rsidRPr="000E3139">
              <w:rPr>
                <w:sz w:val="18"/>
                <w:szCs w:val="18"/>
                <w:lang w:val="en-US"/>
              </w:rPr>
              <w:t xml:space="preserve"> for the duration of the TSA.</w:t>
            </w:r>
          </w:p>
        </w:tc>
        <w:tc>
          <w:tcPr>
            <w:tcW w:w="2552" w:type="dxa"/>
          </w:tcPr>
          <w:p w14:paraId="1D52AE57" w14:textId="3A221F0E" w:rsidR="00C44B98" w:rsidRPr="000E3139" w:rsidRDefault="00DD5018" w:rsidP="00C44B98">
            <w:pPr>
              <w:rPr>
                <w:sz w:val="18"/>
                <w:szCs w:val="18"/>
              </w:rPr>
            </w:pPr>
            <w:r w:rsidRPr="000E3139">
              <w:rPr>
                <w:sz w:val="18"/>
                <w:szCs w:val="18"/>
              </w:rPr>
              <w:t>TU UK Operations</w:t>
            </w:r>
          </w:p>
        </w:tc>
      </w:tr>
    </w:tbl>
    <w:p w14:paraId="27CBFC41" w14:textId="77777777" w:rsidR="00C47FCA" w:rsidRDefault="00C47FCA" w:rsidP="00D16AC7">
      <w:bookmarkStart w:id="37" w:name="_Ref484598786"/>
    </w:p>
    <w:p w14:paraId="7A94AA19" w14:textId="2FFE7716" w:rsidR="001004D4" w:rsidRPr="00536B3B" w:rsidRDefault="007B64A9" w:rsidP="00FD70F1">
      <w:pPr>
        <w:pStyle w:val="Heading2"/>
      </w:pPr>
      <w:bookmarkStart w:id="38" w:name="_Ref485731653"/>
      <w:bookmarkStart w:id="39" w:name="_Toc531355979"/>
      <w:r w:rsidRPr="00536B3B">
        <w:t>Requirements Mapping</w:t>
      </w:r>
      <w:bookmarkEnd w:id="37"/>
      <w:bookmarkEnd w:id="38"/>
      <w:bookmarkEnd w:id="39"/>
    </w:p>
    <w:p w14:paraId="732D6543" w14:textId="77777777" w:rsidR="00843092" w:rsidRDefault="00843092" w:rsidP="00BB3B6D">
      <w:pPr>
        <w:rPr>
          <w:lang w:val="en-US"/>
        </w:rPr>
      </w:pPr>
    </w:p>
    <w:p w14:paraId="0F0AFBFB" w14:textId="77777777" w:rsidR="0024429E" w:rsidRDefault="00A4098F" w:rsidP="00BB3B6D">
      <w:pPr>
        <w:rPr>
          <w:lang w:val="en-US"/>
        </w:rPr>
      </w:pPr>
      <w:r>
        <w:rPr>
          <w:lang w:val="en-US"/>
        </w:rPr>
        <w:t>This document reflects the provision of the initial delivery of the TU UK IT services to Newcastle required to continue operations following Financial Conduct Authority approval of the divestment.</w:t>
      </w:r>
      <w:r w:rsidR="006970CA">
        <w:rPr>
          <w:lang w:val="en-US"/>
        </w:rPr>
        <w:t xml:space="preserve"> </w:t>
      </w:r>
    </w:p>
    <w:p w14:paraId="31C92F81" w14:textId="77777777" w:rsidR="0024429E" w:rsidRDefault="0024429E" w:rsidP="00BB3B6D">
      <w:pPr>
        <w:rPr>
          <w:lang w:val="en-US"/>
        </w:rPr>
      </w:pPr>
    </w:p>
    <w:p w14:paraId="6E1DFE75" w14:textId="126B19CB" w:rsidR="006970CA" w:rsidRDefault="00A4098F" w:rsidP="00BB3B6D">
      <w:pPr>
        <w:rPr>
          <w:lang w:val="en-US"/>
        </w:rPr>
      </w:pPr>
      <w:r>
        <w:rPr>
          <w:lang w:val="en-US"/>
        </w:rPr>
        <w:t>The following requirements as specified in the Transitional Services Agreement schedule 7 are met as follows.</w:t>
      </w:r>
    </w:p>
    <w:p w14:paraId="170C4FAA" w14:textId="77777777" w:rsidR="006970CA" w:rsidRDefault="006970CA" w:rsidP="00BB3B6D">
      <w:pPr>
        <w:rPr>
          <w:lang w:val="en-US"/>
        </w:rPr>
      </w:pPr>
    </w:p>
    <w:tbl>
      <w:tblPr>
        <w:tblW w:w="935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600"/>
        <w:gridCol w:w="2813"/>
        <w:gridCol w:w="2819"/>
        <w:gridCol w:w="993"/>
        <w:gridCol w:w="2126"/>
      </w:tblGrid>
      <w:tr w:rsidR="006970CA" w:rsidRPr="006970CA" w14:paraId="5048C589" w14:textId="0B1C8B76" w:rsidTr="006970CA">
        <w:trPr>
          <w:trHeight w:val="360"/>
        </w:trPr>
        <w:tc>
          <w:tcPr>
            <w:tcW w:w="600" w:type="dxa"/>
            <w:tcBorders>
              <w:bottom w:val="dotted" w:sz="4" w:space="0" w:color="auto"/>
            </w:tcBorders>
            <w:shd w:val="clear" w:color="000000" w:fill="00A6CA"/>
            <w:hideMark/>
          </w:tcPr>
          <w:p w14:paraId="71B00912" w14:textId="45EC34DC" w:rsidR="006970CA" w:rsidRPr="006970CA" w:rsidRDefault="006970CA" w:rsidP="00A4098F">
            <w:pPr>
              <w:spacing w:line="240" w:lineRule="auto"/>
              <w:rPr>
                <w:rFonts w:eastAsia="Times New Roman" w:cs="Times New Roman"/>
                <w:color w:val="FFFFFF"/>
                <w:sz w:val="18"/>
                <w:szCs w:val="18"/>
                <w:lang w:val="en-US"/>
              </w:rPr>
            </w:pPr>
            <w:r w:rsidRPr="006970CA">
              <w:rPr>
                <w:lang w:val="en-US"/>
              </w:rPr>
              <w:br w:type="page"/>
            </w:r>
            <w:r w:rsidRPr="006970CA">
              <w:rPr>
                <w:rFonts w:eastAsia="Times New Roman" w:cs="Times New Roman"/>
                <w:color w:val="FFFFFF"/>
                <w:sz w:val="18"/>
                <w:szCs w:val="18"/>
                <w:lang w:val="en-US"/>
              </w:rPr>
              <w:t>No</w:t>
            </w:r>
          </w:p>
        </w:tc>
        <w:tc>
          <w:tcPr>
            <w:tcW w:w="2813" w:type="dxa"/>
            <w:tcBorders>
              <w:bottom w:val="dotted" w:sz="4" w:space="0" w:color="auto"/>
            </w:tcBorders>
            <w:shd w:val="clear" w:color="000000" w:fill="00A6CA"/>
            <w:hideMark/>
          </w:tcPr>
          <w:p w14:paraId="0958F306" w14:textId="77777777" w:rsidR="006970CA" w:rsidRPr="006970CA" w:rsidRDefault="006970CA" w:rsidP="00A4098F">
            <w:pPr>
              <w:spacing w:line="240" w:lineRule="auto"/>
              <w:rPr>
                <w:rFonts w:eastAsia="Times New Roman" w:cs="Times New Roman"/>
                <w:color w:val="FFFFFF"/>
                <w:sz w:val="18"/>
                <w:szCs w:val="18"/>
                <w:lang w:val="en-US"/>
              </w:rPr>
            </w:pPr>
            <w:r w:rsidRPr="006970CA">
              <w:rPr>
                <w:rFonts w:eastAsia="Times New Roman" w:cs="Times New Roman"/>
                <w:color w:val="FFFFFF"/>
                <w:sz w:val="18"/>
                <w:szCs w:val="18"/>
                <w:lang w:val="en-US"/>
              </w:rPr>
              <w:t>Schedule</w:t>
            </w:r>
          </w:p>
        </w:tc>
        <w:tc>
          <w:tcPr>
            <w:tcW w:w="2819" w:type="dxa"/>
            <w:tcBorders>
              <w:bottom w:val="dotted" w:sz="4" w:space="0" w:color="auto"/>
            </w:tcBorders>
            <w:shd w:val="clear" w:color="000000" w:fill="00A6CA"/>
            <w:hideMark/>
          </w:tcPr>
          <w:p w14:paraId="346FEDD8" w14:textId="77777777" w:rsidR="006970CA" w:rsidRPr="006970CA" w:rsidRDefault="006970CA" w:rsidP="00A4098F">
            <w:pPr>
              <w:spacing w:line="240" w:lineRule="auto"/>
              <w:rPr>
                <w:rFonts w:eastAsia="Times New Roman" w:cs="Times New Roman"/>
                <w:color w:val="FFFFFF"/>
                <w:sz w:val="18"/>
                <w:szCs w:val="18"/>
                <w:lang w:val="en-US"/>
              </w:rPr>
            </w:pPr>
            <w:r w:rsidRPr="006970CA">
              <w:rPr>
                <w:rFonts w:eastAsia="Times New Roman" w:cs="Times New Roman"/>
                <w:color w:val="FFFFFF"/>
                <w:sz w:val="18"/>
                <w:szCs w:val="18"/>
                <w:lang w:val="en-US"/>
              </w:rPr>
              <w:t>Sub Schedule</w:t>
            </w:r>
          </w:p>
        </w:tc>
        <w:tc>
          <w:tcPr>
            <w:tcW w:w="993" w:type="dxa"/>
            <w:tcBorders>
              <w:bottom w:val="dotted" w:sz="4" w:space="0" w:color="auto"/>
            </w:tcBorders>
            <w:shd w:val="clear" w:color="000000" w:fill="00A6CA"/>
          </w:tcPr>
          <w:p w14:paraId="46A32825" w14:textId="24728C60" w:rsidR="006970CA" w:rsidRPr="006970CA" w:rsidRDefault="006970CA" w:rsidP="00DC22F4">
            <w:pPr>
              <w:spacing w:line="240" w:lineRule="auto"/>
              <w:jc w:val="center"/>
              <w:rPr>
                <w:rFonts w:eastAsia="Times New Roman" w:cs="Times New Roman"/>
                <w:color w:val="FFFFFF"/>
                <w:sz w:val="18"/>
                <w:szCs w:val="18"/>
                <w:lang w:val="en-US"/>
              </w:rPr>
            </w:pPr>
            <w:r w:rsidRPr="006970CA">
              <w:rPr>
                <w:rFonts w:eastAsia="Times New Roman" w:cs="Times New Roman"/>
                <w:color w:val="FFFFFF"/>
                <w:sz w:val="18"/>
                <w:szCs w:val="18"/>
                <w:lang w:val="en-US"/>
              </w:rPr>
              <w:t>Compliant</w:t>
            </w:r>
          </w:p>
          <w:p w14:paraId="669FA287" w14:textId="36552D47" w:rsidR="006970CA" w:rsidRPr="006970CA" w:rsidRDefault="006970CA" w:rsidP="00DC22F4">
            <w:pPr>
              <w:spacing w:line="240" w:lineRule="auto"/>
              <w:jc w:val="center"/>
              <w:rPr>
                <w:rFonts w:eastAsia="Times New Roman" w:cs="Times New Roman"/>
                <w:color w:val="FFFFFF"/>
                <w:sz w:val="18"/>
                <w:szCs w:val="18"/>
                <w:lang w:val="en-US"/>
              </w:rPr>
            </w:pPr>
            <w:r w:rsidRPr="006970CA">
              <w:rPr>
                <w:rFonts w:eastAsia="Times New Roman" w:cs="Times New Roman"/>
                <w:color w:val="FFFFFF"/>
                <w:sz w:val="18"/>
                <w:szCs w:val="18"/>
                <w:lang w:val="en-US"/>
              </w:rPr>
              <w:t>Yes/No</w:t>
            </w:r>
          </w:p>
        </w:tc>
        <w:tc>
          <w:tcPr>
            <w:tcW w:w="2126" w:type="dxa"/>
            <w:tcBorders>
              <w:bottom w:val="dotted" w:sz="4" w:space="0" w:color="auto"/>
            </w:tcBorders>
            <w:shd w:val="clear" w:color="000000" w:fill="00A6CA"/>
          </w:tcPr>
          <w:p w14:paraId="611EF3A0" w14:textId="2E651082" w:rsidR="006970CA" w:rsidRPr="006970CA" w:rsidRDefault="006970CA" w:rsidP="00A4098F">
            <w:pPr>
              <w:spacing w:line="240" w:lineRule="auto"/>
              <w:rPr>
                <w:rFonts w:eastAsia="Times New Roman" w:cs="Times New Roman"/>
                <w:color w:val="FFFFFF"/>
                <w:sz w:val="18"/>
                <w:szCs w:val="18"/>
                <w:lang w:val="en-US"/>
              </w:rPr>
            </w:pPr>
            <w:r w:rsidRPr="006970CA">
              <w:rPr>
                <w:rFonts w:eastAsia="Times New Roman" w:cs="Times New Roman"/>
                <w:color w:val="FFFFFF"/>
                <w:sz w:val="18"/>
                <w:szCs w:val="18"/>
                <w:lang w:val="en-US"/>
              </w:rPr>
              <w:t>Design Reference</w:t>
            </w:r>
          </w:p>
        </w:tc>
      </w:tr>
      <w:tr w:rsidR="006970CA" w:rsidRPr="006970CA" w14:paraId="043855A8" w14:textId="7B751F15" w:rsidTr="006970CA">
        <w:trPr>
          <w:trHeight w:val="752"/>
        </w:trPr>
        <w:tc>
          <w:tcPr>
            <w:tcW w:w="600" w:type="dxa"/>
            <w:shd w:val="clear" w:color="000000" w:fill="auto"/>
            <w:hideMark/>
          </w:tcPr>
          <w:p w14:paraId="12CF0292"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7</w:t>
            </w:r>
          </w:p>
        </w:tc>
        <w:tc>
          <w:tcPr>
            <w:tcW w:w="2813" w:type="dxa"/>
            <w:shd w:val="clear" w:color="000000" w:fill="auto"/>
            <w:hideMark/>
          </w:tcPr>
          <w:p w14:paraId="2AA260CD"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 End User IT Support</w:t>
            </w:r>
          </w:p>
        </w:tc>
        <w:tc>
          <w:tcPr>
            <w:tcW w:w="2819" w:type="dxa"/>
            <w:shd w:val="clear" w:color="000000" w:fill="auto"/>
            <w:hideMark/>
          </w:tcPr>
          <w:p w14:paraId="32685012" w14:textId="74FA3614"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w:t>
            </w:r>
            <w:r w:rsidR="008E6D4A" w:rsidRPr="006970CA">
              <w:rPr>
                <w:rFonts w:eastAsia="Times New Roman" w:cs="Times New Roman"/>
                <w:bCs/>
                <w:color w:val="000000"/>
                <w:sz w:val="18"/>
                <w:szCs w:val="18"/>
                <w:lang w:val="en-US"/>
              </w:rPr>
              <w:t>001 New</w:t>
            </w:r>
            <w:r w:rsidRPr="006970CA">
              <w:rPr>
                <w:rFonts w:eastAsia="Times New Roman" w:cs="Times New Roman"/>
                <w:bCs/>
                <w:color w:val="000000"/>
                <w:sz w:val="18"/>
                <w:szCs w:val="18"/>
                <w:lang w:val="en-US"/>
              </w:rPr>
              <w:t xml:space="preserve"> user setup and provisioning</w:t>
            </w:r>
            <w:r w:rsidRPr="006970CA">
              <w:rPr>
                <w:rFonts w:eastAsia="Times New Roman" w:cs="Times New Roman"/>
                <w:bCs/>
                <w:color w:val="000000"/>
                <w:sz w:val="18"/>
                <w:szCs w:val="18"/>
                <w:lang w:val="en-US"/>
              </w:rPr>
              <w:br/>
              <w:t xml:space="preserve">(Joiners, Movers </w:t>
            </w:r>
            <w:r w:rsidR="008E6D4A" w:rsidRPr="006970CA">
              <w:rPr>
                <w:rFonts w:eastAsia="Times New Roman" w:cs="Times New Roman"/>
                <w:bCs/>
                <w:color w:val="000000"/>
                <w:sz w:val="18"/>
                <w:szCs w:val="18"/>
                <w:lang w:val="en-US"/>
              </w:rPr>
              <w:t>and Leavers</w:t>
            </w:r>
            <w:r w:rsidRPr="006970CA">
              <w:rPr>
                <w:rFonts w:eastAsia="Times New Roman" w:cs="Times New Roman"/>
                <w:bCs/>
                <w:color w:val="000000"/>
                <w:sz w:val="18"/>
                <w:szCs w:val="18"/>
                <w:lang w:val="en-US"/>
              </w:rPr>
              <w:t xml:space="preserve"> process)</w:t>
            </w:r>
          </w:p>
        </w:tc>
        <w:tc>
          <w:tcPr>
            <w:tcW w:w="993" w:type="dxa"/>
            <w:shd w:val="clear" w:color="000000" w:fill="auto"/>
          </w:tcPr>
          <w:p w14:paraId="2B7FC140" w14:textId="6E186CC3" w:rsidR="006970CA" w:rsidRPr="006970CA" w:rsidRDefault="006970CA" w:rsidP="00DC22F4">
            <w:pPr>
              <w:spacing w:line="240" w:lineRule="auto"/>
              <w:jc w:val="center"/>
              <w:rPr>
                <w:rFonts w:eastAsia="Times New Roman" w:cs="Times New Roman"/>
                <w:bCs/>
                <w:color w:val="000000"/>
                <w:sz w:val="18"/>
                <w:szCs w:val="18"/>
                <w:lang w:val="en-US"/>
              </w:rPr>
            </w:pPr>
          </w:p>
        </w:tc>
        <w:tc>
          <w:tcPr>
            <w:tcW w:w="2126" w:type="dxa"/>
            <w:shd w:val="clear" w:color="000000" w:fill="auto"/>
          </w:tcPr>
          <w:p w14:paraId="5736604A" w14:textId="25775584" w:rsidR="006970CA" w:rsidRPr="006970CA" w:rsidRDefault="006970CA" w:rsidP="00A4098F">
            <w:pPr>
              <w:spacing w:line="240" w:lineRule="auto"/>
              <w:rPr>
                <w:rFonts w:eastAsia="Times New Roman" w:cs="Times New Roman"/>
                <w:bCs/>
                <w:color w:val="000000"/>
                <w:sz w:val="18"/>
                <w:szCs w:val="18"/>
                <w:lang w:val="en-US"/>
              </w:rPr>
            </w:pPr>
          </w:p>
        </w:tc>
      </w:tr>
      <w:tr w:rsidR="006970CA" w:rsidRPr="006970CA" w14:paraId="32F47348" w14:textId="5C18D3DE" w:rsidTr="006970CA">
        <w:trPr>
          <w:trHeight w:val="565"/>
        </w:trPr>
        <w:tc>
          <w:tcPr>
            <w:tcW w:w="600" w:type="dxa"/>
            <w:shd w:val="clear" w:color="000000" w:fill="auto"/>
            <w:hideMark/>
          </w:tcPr>
          <w:p w14:paraId="003ACA81"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7</w:t>
            </w:r>
          </w:p>
        </w:tc>
        <w:tc>
          <w:tcPr>
            <w:tcW w:w="2813" w:type="dxa"/>
            <w:shd w:val="clear" w:color="000000" w:fill="auto"/>
            <w:hideMark/>
          </w:tcPr>
          <w:p w14:paraId="6A775A61"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 End User IT Support</w:t>
            </w:r>
          </w:p>
        </w:tc>
        <w:tc>
          <w:tcPr>
            <w:tcW w:w="2819" w:type="dxa"/>
            <w:shd w:val="clear" w:color="000000" w:fill="auto"/>
            <w:hideMark/>
          </w:tcPr>
          <w:p w14:paraId="7FD318D2"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EUIT002 Provision and support of End User Computing equipment</w:t>
            </w:r>
          </w:p>
        </w:tc>
        <w:tc>
          <w:tcPr>
            <w:tcW w:w="993" w:type="dxa"/>
            <w:shd w:val="clear" w:color="000000" w:fill="auto"/>
          </w:tcPr>
          <w:p w14:paraId="3A596D1D" w14:textId="7BEA2FDB" w:rsidR="006970CA" w:rsidRPr="006970CA" w:rsidRDefault="00536B3B" w:rsidP="00DC22F4">
            <w:pPr>
              <w:spacing w:line="240" w:lineRule="auto"/>
              <w:jc w:val="center"/>
              <w:rPr>
                <w:rFonts w:eastAsia="Times New Roman" w:cs="Times New Roman"/>
                <w:bCs/>
                <w:color w:val="000000"/>
                <w:sz w:val="18"/>
                <w:szCs w:val="18"/>
                <w:lang w:val="en-US"/>
              </w:rPr>
            </w:pPr>
            <w:r>
              <w:rPr>
                <w:rFonts w:eastAsia="Times New Roman" w:cs="Times New Roman"/>
                <w:bCs/>
                <w:color w:val="000000"/>
                <w:sz w:val="18"/>
                <w:szCs w:val="18"/>
                <w:lang w:val="en-US"/>
              </w:rPr>
              <w:t>Yes</w:t>
            </w:r>
          </w:p>
        </w:tc>
        <w:tc>
          <w:tcPr>
            <w:tcW w:w="2126" w:type="dxa"/>
            <w:shd w:val="clear" w:color="000000" w:fill="auto"/>
          </w:tcPr>
          <w:p w14:paraId="3F84D573" w14:textId="7BD4F03C" w:rsidR="006970CA" w:rsidRPr="006970CA" w:rsidRDefault="00536B3B" w:rsidP="00A4098F">
            <w:pPr>
              <w:spacing w:line="240" w:lineRule="auto"/>
              <w:rPr>
                <w:rFonts w:eastAsia="Times New Roman" w:cs="Times New Roman"/>
                <w:bCs/>
                <w:color w:val="000000"/>
                <w:sz w:val="18"/>
                <w:szCs w:val="18"/>
                <w:lang w:val="en-US"/>
              </w:rPr>
            </w:pPr>
            <w:r>
              <w:rPr>
                <w:rFonts w:eastAsia="Times New Roman" w:cs="Times New Roman"/>
                <w:bCs/>
                <w:color w:val="000000"/>
                <w:sz w:val="18"/>
                <w:szCs w:val="18"/>
                <w:lang w:val="en-US"/>
              </w:rPr>
              <w:t>Section 5</w:t>
            </w:r>
          </w:p>
        </w:tc>
      </w:tr>
      <w:tr w:rsidR="006970CA" w:rsidRPr="006970CA" w14:paraId="3061F7DC" w14:textId="65FD6289" w:rsidTr="006970CA">
        <w:trPr>
          <w:trHeight w:val="600"/>
        </w:trPr>
        <w:tc>
          <w:tcPr>
            <w:tcW w:w="600" w:type="dxa"/>
            <w:shd w:val="clear" w:color="000000" w:fill="auto"/>
            <w:hideMark/>
          </w:tcPr>
          <w:p w14:paraId="66F75A22"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7</w:t>
            </w:r>
          </w:p>
        </w:tc>
        <w:tc>
          <w:tcPr>
            <w:tcW w:w="2813" w:type="dxa"/>
            <w:shd w:val="clear" w:color="000000" w:fill="auto"/>
            <w:hideMark/>
          </w:tcPr>
          <w:p w14:paraId="3A49C768"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 End User IT Support</w:t>
            </w:r>
          </w:p>
        </w:tc>
        <w:tc>
          <w:tcPr>
            <w:tcW w:w="2819" w:type="dxa"/>
            <w:shd w:val="clear" w:color="000000" w:fill="auto"/>
            <w:hideMark/>
          </w:tcPr>
          <w:p w14:paraId="3B73C0B1" w14:textId="2282B3E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 xml:space="preserve">EUIT003 Software </w:t>
            </w:r>
            <w:r w:rsidR="008E6D4A" w:rsidRPr="006970CA">
              <w:rPr>
                <w:rFonts w:eastAsia="Times New Roman" w:cs="Times New Roman"/>
                <w:bCs/>
                <w:color w:val="000000"/>
                <w:sz w:val="18"/>
                <w:szCs w:val="18"/>
                <w:lang w:val="en-US"/>
              </w:rPr>
              <w:t>License</w:t>
            </w:r>
            <w:r w:rsidRPr="006970CA">
              <w:rPr>
                <w:rFonts w:eastAsia="Times New Roman" w:cs="Times New Roman"/>
                <w:bCs/>
                <w:color w:val="000000"/>
                <w:sz w:val="18"/>
                <w:szCs w:val="18"/>
                <w:lang w:val="en-US"/>
              </w:rPr>
              <w:t xml:space="preserve"> Management </w:t>
            </w:r>
          </w:p>
        </w:tc>
        <w:tc>
          <w:tcPr>
            <w:tcW w:w="993" w:type="dxa"/>
            <w:shd w:val="clear" w:color="000000" w:fill="auto"/>
          </w:tcPr>
          <w:p w14:paraId="232039F5" w14:textId="2F8501C9" w:rsidR="006970CA" w:rsidRPr="006970CA" w:rsidRDefault="006970CA" w:rsidP="00DC22F4">
            <w:pPr>
              <w:spacing w:line="240" w:lineRule="auto"/>
              <w:jc w:val="center"/>
              <w:rPr>
                <w:rFonts w:eastAsia="Times New Roman" w:cs="Times New Roman"/>
                <w:bCs/>
                <w:color w:val="000000"/>
                <w:sz w:val="18"/>
                <w:szCs w:val="18"/>
                <w:lang w:val="en-US"/>
              </w:rPr>
            </w:pPr>
          </w:p>
        </w:tc>
        <w:tc>
          <w:tcPr>
            <w:tcW w:w="2126" w:type="dxa"/>
            <w:shd w:val="clear" w:color="000000" w:fill="auto"/>
          </w:tcPr>
          <w:p w14:paraId="44B9FFBB" w14:textId="77777777" w:rsidR="006970CA" w:rsidRPr="006970CA" w:rsidRDefault="006970CA" w:rsidP="00A4098F">
            <w:pPr>
              <w:spacing w:line="240" w:lineRule="auto"/>
              <w:rPr>
                <w:rFonts w:eastAsia="Times New Roman" w:cs="Times New Roman"/>
                <w:bCs/>
                <w:color w:val="000000"/>
                <w:sz w:val="18"/>
                <w:szCs w:val="18"/>
                <w:lang w:val="en-US"/>
              </w:rPr>
            </w:pPr>
          </w:p>
        </w:tc>
      </w:tr>
      <w:tr w:rsidR="006970CA" w:rsidRPr="006970CA" w14:paraId="777B4438" w14:textId="2E947A3B" w:rsidTr="006970CA">
        <w:trPr>
          <w:trHeight w:val="228"/>
        </w:trPr>
        <w:tc>
          <w:tcPr>
            <w:tcW w:w="600" w:type="dxa"/>
            <w:shd w:val="clear" w:color="000000" w:fill="auto"/>
            <w:hideMark/>
          </w:tcPr>
          <w:p w14:paraId="396E7921"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7</w:t>
            </w:r>
          </w:p>
        </w:tc>
        <w:tc>
          <w:tcPr>
            <w:tcW w:w="2813" w:type="dxa"/>
            <w:shd w:val="clear" w:color="000000" w:fill="auto"/>
            <w:hideMark/>
          </w:tcPr>
          <w:p w14:paraId="5E29C865"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 End User IT Support</w:t>
            </w:r>
          </w:p>
        </w:tc>
        <w:tc>
          <w:tcPr>
            <w:tcW w:w="2819" w:type="dxa"/>
            <w:shd w:val="clear" w:color="000000" w:fill="auto"/>
            <w:hideMark/>
          </w:tcPr>
          <w:p w14:paraId="03F9A9A1"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EUIT004 E-mail Services</w:t>
            </w:r>
          </w:p>
        </w:tc>
        <w:tc>
          <w:tcPr>
            <w:tcW w:w="993" w:type="dxa"/>
            <w:shd w:val="clear" w:color="000000" w:fill="auto"/>
          </w:tcPr>
          <w:p w14:paraId="3C522841" w14:textId="7F203B2A" w:rsidR="006970CA" w:rsidRPr="006970CA" w:rsidRDefault="00536B3B" w:rsidP="00DC22F4">
            <w:pPr>
              <w:spacing w:line="240" w:lineRule="auto"/>
              <w:jc w:val="center"/>
              <w:rPr>
                <w:rFonts w:eastAsia="Times New Roman" w:cs="Times New Roman"/>
                <w:bCs/>
                <w:color w:val="000000"/>
                <w:sz w:val="18"/>
                <w:szCs w:val="18"/>
                <w:lang w:val="en-US"/>
              </w:rPr>
            </w:pPr>
            <w:r>
              <w:rPr>
                <w:rFonts w:eastAsia="Times New Roman" w:cs="Times New Roman"/>
                <w:bCs/>
                <w:color w:val="000000"/>
                <w:sz w:val="18"/>
                <w:szCs w:val="18"/>
                <w:lang w:val="en-US"/>
              </w:rPr>
              <w:t>Yes</w:t>
            </w:r>
          </w:p>
        </w:tc>
        <w:tc>
          <w:tcPr>
            <w:tcW w:w="2126" w:type="dxa"/>
            <w:shd w:val="clear" w:color="000000" w:fill="auto"/>
          </w:tcPr>
          <w:p w14:paraId="11220659" w14:textId="2549703C" w:rsidR="006970CA" w:rsidRPr="006970CA" w:rsidRDefault="00536B3B" w:rsidP="00A4098F">
            <w:pPr>
              <w:spacing w:line="240" w:lineRule="auto"/>
              <w:rPr>
                <w:rFonts w:eastAsia="Times New Roman" w:cs="Times New Roman"/>
                <w:bCs/>
                <w:color w:val="000000"/>
                <w:sz w:val="18"/>
                <w:szCs w:val="18"/>
                <w:lang w:val="en-US"/>
              </w:rPr>
            </w:pPr>
            <w:r>
              <w:rPr>
                <w:rFonts w:eastAsia="Times New Roman" w:cs="Times New Roman"/>
                <w:bCs/>
                <w:color w:val="000000"/>
                <w:sz w:val="18"/>
                <w:szCs w:val="18"/>
                <w:lang w:val="en-US"/>
              </w:rPr>
              <w:t>Section 6</w:t>
            </w:r>
          </w:p>
        </w:tc>
      </w:tr>
      <w:tr w:rsidR="006970CA" w:rsidRPr="006970CA" w14:paraId="335A9369" w14:textId="615A40CC" w:rsidTr="006970CA">
        <w:trPr>
          <w:trHeight w:val="273"/>
        </w:trPr>
        <w:tc>
          <w:tcPr>
            <w:tcW w:w="600" w:type="dxa"/>
            <w:shd w:val="clear" w:color="000000" w:fill="auto"/>
            <w:hideMark/>
          </w:tcPr>
          <w:p w14:paraId="4EF5000B"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7</w:t>
            </w:r>
          </w:p>
        </w:tc>
        <w:tc>
          <w:tcPr>
            <w:tcW w:w="2813" w:type="dxa"/>
            <w:shd w:val="clear" w:color="000000" w:fill="auto"/>
            <w:hideMark/>
          </w:tcPr>
          <w:p w14:paraId="280F8ED3"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 End User IT Support</w:t>
            </w:r>
          </w:p>
        </w:tc>
        <w:tc>
          <w:tcPr>
            <w:tcW w:w="2819" w:type="dxa"/>
            <w:shd w:val="clear" w:color="000000" w:fill="auto"/>
            <w:hideMark/>
          </w:tcPr>
          <w:p w14:paraId="77E6EC8C"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EUIT005 Migration of E-mail</w:t>
            </w:r>
          </w:p>
        </w:tc>
        <w:tc>
          <w:tcPr>
            <w:tcW w:w="993" w:type="dxa"/>
            <w:shd w:val="clear" w:color="000000" w:fill="auto"/>
          </w:tcPr>
          <w:p w14:paraId="282E1DAB" w14:textId="1BB0FE3B" w:rsidR="006970CA" w:rsidRPr="006970CA" w:rsidRDefault="00536B3B" w:rsidP="00DC22F4">
            <w:pPr>
              <w:spacing w:line="240" w:lineRule="auto"/>
              <w:jc w:val="center"/>
              <w:rPr>
                <w:rFonts w:eastAsia="Times New Roman" w:cs="Times New Roman"/>
                <w:bCs/>
                <w:color w:val="000000"/>
                <w:sz w:val="18"/>
                <w:szCs w:val="18"/>
                <w:lang w:val="en-US"/>
              </w:rPr>
            </w:pPr>
            <w:r>
              <w:rPr>
                <w:rFonts w:eastAsia="Times New Roman" w:cs="Times New Roman"/>
                <w:bCs/>
                <w:color w:val="000000"/>
                <w:sz w:val="18"/>
                <w:szCs w:val="18"/>
                <w:lang w:val="en-US"/>
              </w:rPr>
              <w:t>Yes</w:t>
            </w:r>
          </w:p>
        </w:tc>
        <w:tc>
          <w:tcPr>
            <w:tcW w:w="2126" w:type="dxa"/>
            <w:shd w:val="clear" w:color="000000" w:fill="auto"/>
          </w:tcPr>
          <w:p w14:paraId="5E74C25A" w14:textId="2AE80D61" w:rsidR="006970CA" w:rsidRPr="006970CA" w:rsidRDefault="006125F6" w:rsidP="00A4098F">
            <w:pPr>
              <w:spacing w:line="240" w:lineRule="auto"/>
              <w:rPr>
                <w:rFonts w:eastAsia="Times New Roman" w:cs="Times New Roman"/>
                <w:bCs/>
                <w:color w:val="000000"/>
                <w:sz w:val="18"/>
                <w:szCs w:val="18"/>
                <w:lang w:val="en-US"/>
              </w:rPr>
            </w:pPr>
            <w:r>
              <w:rPr>
                <w:rFonts w:eastAsia="Times New Roman" w:cs="Times New Roman"/>
                <w:bCs/>
                <w:color w:val="000000"/>
                <w:sz w:val="18"/>
                <w:szCs w:val="18"/>
                <w:lang w:val="en-US"/>
              </w:rPr>
              <w:t>Section 9</w:t>
            </w:r>
          </w:p>
        </w:tc>
      </w:tr>
      <w:tr w:rsidR="006970CA" w:rsidRPr="006970CA" w14:paraId="66A75BD9" w14:textId="4050D448" w:rsidTr="006970CA">
        <w:trPr>
          <w:trHeight w:val="278"/>
        </w:trPr>
        <w:tc>
          <w:tcPr>
            <w:tcW w:w="600" w:type="dxa"/>
            <w:shd w:val="clear" w:color="000000" w:fill="auto"/>
            <w:hideMark/>
          </w:tcPr>
          <w:p w14:paraId="34D5E828"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7</w:t>
            </w:r>
          </w:p>
        </w:tc>
        <w:tc>
          <w:tcPr>
            <w:tcW w:w="2813" w:type="dxa"/>
            <w:shd w:val="clear" w:color="000000" w:fill="auto"/>
            <w:hideMark/>
          </w:tcPr>
          <w:p w14:paraId="0D38052D"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 End User IT Support</w:t>
            </w:r>
          </w:p>
        </w:tc>
        <w:tc>
          <w:tcPr>
            <w:tcW w:w="2819" w:type="dxa"/>
            <w:shd w:val="clear" w:color="000000" w:fill="auto"/>
            <w:hideMark/>
          </w:tcPr>
          <w:p w14:paraId="392B3D21"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EUIT006 End User IT Service Desk</w:t>
            </w:r>
          </w:p>
        </w:tc>
        <w:tc>
          <w:tcPr>
            <w:tcW w:w="993" w:type="dxa"/>
            <w:shd w:val="clear" w:color="000000" w:fill="auto"/>
          </w:tcPr>
          <w:p w14:paraId="66EADE1E" w14:textId="27D29093" w:rsidR="006970CA" w:rsidRPr="006970CA" w:rsidRDefault="006970CA" w:rsidP="00DC22F4">
            <w:pPr>
              <w:spacing w:line="240" w:lineRule="auto"/>
              <w:jc w:val="center"/>
              <w:rPr>
                <w:rFonts w:eastAsia="Times New Roman" w:cs="Times New Roman"/>
                <w:bCs/>
                <w:color w:val="000000"/>
                <w:sz w:val="18"/>
                <w:szCs w:val="18"/>
                <w:lang w:val="en-US"/>
              </w:rPr>
            </w:pPr>
          </w:p>
        </w:tc>
        <w:tc>
          <w:tcPr>
            <w:tcW w:w="2126" w:type="dxa"/>
            <w:shd w:val="clear" w:color="000000" w:fill="auto"/>
          </w:tcPr>
          <w:p w14:paraId="77ECA2F9" w14:textId="77777777" w:rsidR="006970CA" w:rsidRPr="006970CA" w:rsidRDefault="006970CA" w:rsidP="00A4098F">
            <w:pPr>
              <w:spacing w:line="240" w:lineRule="auto"/>
              <w:rPr>
                <w:rFonts w:eastAsia="Times New Roman" w:cs="Times New Roman"/>
                <w:bCs/>
                <w:color w:val="000000"/>
                <w:sz w:val="18"/>
                <w:szCs w:val="18"/>
                <w:lang w:val="en-US"/>
              </w:rPr>
            </w:pPr>
          </w:p>
        </w:tc>
      </w:tr>
      <w:tr w:rsidR="006970CA" w:rsidRPr="006970CA" w14:paraId="4FF46F8F" w14:textId="4C351BF9" w:rsidTr="006970CA">
        <w:trPr>
          <w:trHeight w:val="267"/>
        </w:trPr>
        <w:tc>
          <w:tcPr>
            <w:tcW w:w="600" w:type="dxa"/>
            <w:shd w:val="clear" w:color="000000" w:fill="auto"/>
            <w:hideMark/>
          </w:tcPr>
          <w:p w14:paraId="3D7B9250"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7</w:t>
            </w:r>
          </w:p>
        </w:tc>
        <w:tc>
          <w:tcPr>
            <w:tcW w:w="2813" w:type="dxa"/>
            <w:shd w:val="clear" w:color="000000" w:fill="auto"/>
            <w:hideMark/>
          </w:tcPr>
          <w:p w14:paraId="48A8D1EA"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 End User IT Support</w:t>
            </w:r>
          </w:p>
        </w:tc>
        <w:tc>
          <w:tcPr>
            <w:tcW w:w="2819" w:type="dxa"/>
            <w:shd w:val="clear" w:color="000000" w:fill="auto"/>
            <w:hideMark/>
          </w:tcPr>
          <w:p w14:paraId="0F89E975"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EUIT007 End User Security Training</w:t>
            </w:r>
          </w:p>
        </w:tc>
        <w:tc>
          <w:tcPr>
            <w:tcW w:w="993" w:type="dxa"/>
            <w:shd w:val="clear" w:color="000000" w:fill="auto"/>
          </w:tcPr>
          <w:p w14:paraId="5CB1695A" w14:textId="77777777" w:rsidR="006970CA" w:rsidRPr="006970CA" w:rsidRDefault="006970CA" w:rsidP="00DC22F4">
            <w:pPr>
              <w:spacing w:line="240" w:lineRule="auto"/>
              <w:jc w:val="center"/>
              <w:rPr>
                <w:rFonts w:eastAsia="Times New Roman" w:cs="Times New Roman"/>
                <w:bCs/>
                <w:strike/>
                <w:color w:val="000000"/>
                <w:sz w:val="18"/>
                <w:szCs w:val="18"/>
                <w:lang w:val="en-US"/>
              </w:rPr>
            </w:pPr>
          </w:p>
        </w:tc>
        <w:tc>
          <w:tcPr>
            <w:tcW w:w="2126" w:type="dxa"/>
            <w:shd w:val="clear" w:color="000000" w:fill="auto"/>
          </w:tcPr>
          <w:p w14:paraId="2C7F007E" w14:textId="77777777" w:rsidR="006970CA" w:rsidRPr="006970CA" w:rsidRDefault="006970CA" w:rsidP="00A4098F">
            <w:pPr>
              <w:spacing w:line="240" w:lineRule="auto"/>
              <w:rPr>
                <w:rFonts w:eastAsia="Times New Roman" w:cs="Times New Roman"/>
                <w:bCs/>
                <w:strike/>
                <w:color w:val="000000"/>
                <w:sz w:val="18"/>
                <w:szCs w:val="18"/>
                <w:lang w:val="en-US"/>
              </w:rPr>
            </w:pPr>
          </w:p>
        </w:tc>
      </w:tr>
      <w:tr w:rsidR="006970CA" w:rsidRPr="006970CA" w14:paraId="1B4B69EB" w14:textId="1F429DDE" w:rsidTr="006970CA">
        <w:trPr>
          <w:trHeight w:val="272"/>
        </w:trPr>
        <w:tc>
          <w:tcPr>
            <w:tcW w:w="600" w:type="dxa"/>
            <w:shd w:val="clear" w:color="000000" w:fill="auto"/>
            <w:hideMark/>
          </w:tcPr>
          <w:p w14:paraId="6F689A7C"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7</w:t>
            </w:r>
          </w:p>
        </w:tc>
        <w:tc>
          <w:tcPr>
            <w:tcW w:w="2813" w:type="dxa"/>
            <w:shd w:val="clear" w:color="000000" w:fill="auto"/>
            <w:hideMark/>
          </w:tcPr>
          <w:p w14:paraId="1AFB8993"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 End User IT Support</w:t>
            </w:r>
          </w:p>
        </w:tc>
        <w:tc>
          <w:tcPr>
            <w:tcW w:w="2819" w:type="dxa"/>
            <w:shd w:val="clear" w:color="000000" w:fill="auto"/>
            <w:hideMark/>
          </w:tcPr>
          <w:p w14:paraId="3ED99010"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EUIT008 Mobile Phone Service</w:t>
            </w:r>
          </w:p>
        </w:tc>
        <w:tc>
          <w:tcPr>
            <w:tcW w:w="993" w:type="dxa"/>
            <w:shd w:val="clear" w:color="000000" w:fill="auto"/>
          </w:tcPr>
          <w:p w14:paraId="78B3C0FE" w14:textId="6BBD5B47" w:rsidR="006970CA" w:rsidRPr="006970CA" w:rsidRDefault="00536B3B" w:rsidP="00DC22F4">
            <w:pPr>
              <w:spacing w:line="240" w:lineRule="auto"/>
              <w:jc w:val="center"/>
              <w:rPr>
                <w:rFonts w:eastAsia="Times New Roman" w:cs="Times New Roman"/>
                <w:bCs/>
                <w:color w:val="000000"/>
                <w:sz w:val="18"/>
                <w:szCs w:val="18"/>
                <w:lang w:val="en-US"/>
              </w:rPr>
            </w:pPr>
            <w:r>
              <w:rPr>
                <w:rFonts w:eastAsia="Times New Roman" w:cs="Times New Roman"/>
                <w:bCs/>
                <w:color w:val="000000"/>
                <w:sz w:val="18"/>
                <w:szCs w:val="18"/>
                <w:lang w:val="en-US"/>
              </w:rPr>
              <w:t>Yes</w:t>
            </w:r>
          </w:p>
        </w:tc>
        <w:tc>
          <w:tcPr>
            <w:tcW w:w="2126" w:type="dxa"/>
            <w:shd w:val="clear" w:color="000000" w:fill="auto"/>
          </w:tcPr>
          <w:p w14:paraId="59AF1B0C" w14:textId="1B9D0069" w:rsidR="006970CA" w:rsidRPr="006970CA" w:rsidRDefault="006125F6" w:rsidP="00A4098F">
            <w:pPr>
              <w:spacing w:line="240" w:lineRule="auto"/>
              <w:rPr>
                <w:rFonts w:eastAsia="Times New Roman" w:cs="Times New Roman"/>
                <w:bCs/>
                <w:color w:val="000000"/>
                <w:sz w:val="18"/>
                <w:szCs w:val="18"/>
                <w:lang w:val="en-US"/>
              </w:rPr>
            </w:pPr>
            <w:r>
              <w:rPr>
                <w:rFonts w:eastAsia="Times New Roman" w:cs="Times New Roman"/>
                <w:bCs/>
                <w:color w:val="000000"/>
                <w:sz w:val="18"/>
                <w:szCs w:val="18"/>
                <w:lang w:val="en-US"/>
              </w:rPr>
              <w:t>Section 6.4</w:t>
            </w:r>
          </w:p>
        </w:tc>
      </w:tr>
      <w:tr w:rsidR="006970CA" w:rsidRPr="006970CA" w14:paraId="6EF80140" w14:textId="2DAD8D8D" w:rsidTr="006970CA">
        <w:trPr>
          <w:trHeight w:val="417"/>
        </w:trPr>
        <w:tc>
          <w:tcPr>
            <w:tcW w:w="600" w:type="dxa"/>
            <w:shd w:val="clear" w:color="000000" w:fill="auto"/>
            <w:hideMark/>
          </w:tcPr>
          <w:p w14:paraId="372B2ECB"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7</w:t>
            </w:r>
          </w:p>
        </w:tc>
        <w:tc>
          <w:tcPr>
            <w:tcW w:w="2813" w:type="dxa"/>
            <w:shd w:val="clear" w:color="000000" w:fill="auto"/>
            <w:hideMark/>
          </w:tcPr>
          <w:p w14:paraId="0EAEF418"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 End User IT Support</w:t>
            </w:r>
          </w:p>
        </w:tc>
        <w:tc>
          <w:tcPr>
            <w:tcW w:w="2819" w:type="dxa"/>
            <w:shd w:val="clear" w:color="000000" w:fill="auto"/>
            <w:hideMark/>
          </w:tcPr>
          <w:p w14:paraId="68D70818" w14:textId="50AC433F"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 xml:space="preserve">EUIT009 </w:t>
            </w:r>
            <w:r w:rsidR="008E6D4A" w:rsidRPr="006970CA">
              <w:rPr>
                <w:rFonts w:eastAsia="Times New Roman" w:cs="Times New Roman"/>
                <w:bCs/>
                <w:color w:val="000000"/>
                <w:sz w:val="18"/>
                <w:szCs w:val="18"/>
                <w:lang w:val="en-US"/>
              </w:rPr>
              <w:t>WIFI</w:t>
            </w:r>
            <w:r w:rsidRPr="006970CA">
              <w:rPr>
                <w:rFonts w:eastAsia="Times New Roman" w:cs="Times New Roman"/>
                <w:bCs/>
                <w:color w:val="000000"/>
                <w:sz w:val="18"/>
                <w:szCs w:val="18"/>
                <w:lang w:val="en-US"/>
              </w:rPr>
              <w:t>/ VPN other remote access</w:t>
            </w:r>
          </w:p>
        </w:tc>
        <w:tc>
          <w:tcPr>
            <w:tcW w:w="993" w:type="dxa"/>
            <w:shd w:val="clear" w:color="000000" w:fill="auto"/>
          </w:tcPr>
          <w:p w14:paraId="4C383B45" w14:textId="555807BC" w:rsidR="006970CA" w:rsidRPr="006970CA" w:rsidRDefault="00536B3B" w:rsidP="00DC22F4">
            <w:pPr>
              <w:spacing w:line="240" w:lineRule="auto"/>
              <w:jc w:val="center"/>
              <w:rPr>
                <w:rFonts w:eastAsia="Times New Roman" w:cs="Times New Roman"/>
                <w:bCs/>
                <w:color w:val="000000"/>
                <w:sz w:val="18"/>
                <w:szCs w:val="18"/>
                <w:lang w:val="en-US"/>
              </w:rPr>
            </w:pPr>
            <w:r>
              <w:rPr>
                <w:rFonts w:eastAsia="Times New Roman" w:cs="Times New Roman"/>
                <w:bCs/>
                <w:color w:val="000000"/>
                <w:sz w:val="18"/>
                <w:szCs w:val="18"/>
                <w:lang w:val="en-US"/>
              </w:rPr>
              <w:t>Yes</w:t>
            </w:r>
          </w:p>
        </w:tc>
        <w:tc>
          <w:tcPr>
            <w:tcW w:w="2126" w:type="dxa"/>
            <w:shd w:val="clear" w:color="000000" w:fill="auto"/>
          </w:tcPr>
          <w:p w14:paraId="761C2D2A" w14:textId="3AECFD9B" w:rsidR="006970CA" w:rsidRPr="006970CA" w:rsidRDefault="006125F6" w:rsidP="00A4098F">
            <w:pPr>
              <w:spacing w:line="240" w:lineRule="auto"/>
              <w:rPr>
                <w:rFonts w:eastAsia="Times New Roman" w:cs="Times New Roman"/>
                <w:bCs/>
                <w:color w:val="000000"/>
                <w:sz w:val="18"/>
                <w:szCs w:val="18"/>
                <w:lang w:val="en-US"/>
              </w:rPr>
            </w:pPr>
            <w:r>
              <w:rPr>
                <w:rFonts w:eastAsia="Times New Roman" w:cs="Times New Roman"/>
                <w:bCs/>
                <w:color w:val="000000"/>
                <w:sz w:val="18"/>
                <w:szCs w:val="18"/>
                <w:lang w:val="en-US"/>
              </w:rPr>
              <w:t>Section 4</w:t>
            </w:r>
          </w:p>
        </w:tc>
      </w:tr>
      <w:tr w:rsidR="006970CA" w:rsidRPr="006970CA" w14:paraId="6E861A41" w14:textId="31FDA762" w:rsidTr="006970CA">
        <w:trPr>
          <w:trHeight w:val="300"/>
        </w:trPr>
        <w:tc>
          <w:tcPr>
            <w:tcW w:w="600" w:type="dxa"/>
            <w:shd w:val="clear" w:color="000000" w:fill="auto"/>
            <w:hideMark/>
          </w:tcPr>
          <w:p w14:paraId="3B54ED43"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7</w:t>
            </w:r>
          </w:p>
        </w:tc>
        <w:tc>
          <w:tcPr>
            <w:tcW w:w="2813" w:type="dxa"/>
            <w:shd w:val="clear" w:color="000000" w:fill="auto"/>
            <w:hideMark/>
          </w:tcPr>
          <w:p w14:paraId="441EE44E"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 End User IT Support</w:t>
            </w:r>
          </w:p>
        </w:tc>
        <w:tc>
          <w:tcPr>
            <w:tcW w:w="2819" w:type="dxa"/>
            <w:shd w:val="clear" w:color="000000" w:fill="auto"/>
            <w:hideMark/>
          </w:tcPr>
          <w:p w14:paraId="70294A51"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EUIT010 Data Purging Project</w:t>
            </w:r>
          </w:p>
        </w:tc>
        <w:tc>
          <w:tcPr>
            <w:tcW w:w="993" w:type="dxa"/>
            <w:shd w:val="clear" w:color="000000" w:fill="auto"/>
          </w:tcPr>
          <w:p w14:paraId="446E7915" w14:textId="77777777" w:rsidR="006970CA" w:rsidRPr="006970CA" w:rsidRDefault="006970CA" w:rsidP="00DC22F4">
            <w:pPr>
              <w:spacing w:line="240" w:lineRule="auto"/>
              <w:jc w:val="center"/>
              <w:rPr>
                <w:rFonts w:eastAsia="Times New Roman" w:cs="Times New Roman"/>
                <w:bCs/>
                <w:color w:val="000000"/>
                <w:sz w:val="18"/>
                <w:szCs w:val="18"/>
                <w:lang w:val="en-US"/>
              </w:rPr>
            </w:pPr>
          </w:p>
        </w:tc>
        <w:tc>
          <w:tcPr>
            <w:tcW w:w="2126" w:type="dxa"/>
            <w:shd w:val="clear" w:color="000000" w:fill="auto"/>
          </w:tcPr>
          <w:p w14:paraId="6B0B2FA5" w14:textId="77777777" w:rsidR="006970CA" w:rsidRPr="006970CA" w:rsidRDefault="006970CA" w:rsidP="00A4098F">
            <w:pPr>
              <w:spacing w:line="240" w:lineRule="auto"/>
              <w:rPr>
                <w:rFonts w:eastAsia="Times New Roman" w:cs="Times New Roman"/>
                <w:bCs/>
                <w:color w:val="000000"/>
                <w:sz w:val="18"/>
                <w:szCs w:val="18"/>
                <w:lang w:val="en-US"/>
              </w:rPr>
            </w:pPr>
          </w:p>
        </w:tc>
      </w:tr>
      <w:tr w:rsidR="006970CA" w:rsidRPr="006970CA" w14:paraId="3BFE33F4" w14:textId="272FAD00" w:rsidTr="006970CA">
        <w:trPr>
          <w:trHeight w:val="230"/>
        </w:trPr>
        <w:tc>
          <w:tcPr>
            <w:tcW w:w="600" w:type="dxa"/>
            <w:shd w:val="clear" w:color="000000" w:fill="auto"/>
            <w:hideMark/>
          </w:tcPr>
          <w:p w14:paraId="29AA14B1"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7</w:t>
            </w:r>
          </w:p>
        </w:tc>
        <w:tc>
          <w:tcPr>
            <w:tcW w:w="2813" w:type="dxa"/>
            <w:shd w:val="clear" w:color="000000" w:fill="auto"/>
            <w:hideMark/>
          </w:tcPr>
          <w:p w14:paraId="7CE8A57C"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 End User IT Support</w:t>
            </w:r>
          </w:p>
        </w:tc>
        <w:tc>
          <w:tcPr>
            <w:tcW w:w="2819" w:type="dxa"/>
            <w:shd w:val="clear" w:color="000000" w:fill="auto"/>
            <w:hideMark/>
          </w:tcPr>
          <w:p w14:paraId="0421886D"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EUIT011 File Storage Provision</w:t>
            </w:r>
          </w:p>
        </w:tc>
        <w:tc>
          <w:tcPr>
            <w:tcW w:w="993" w:type="dxa"/>
            <w:shd w:val="clear" w:color="000000" w:fill="auto"/>
          </w:tcPr>
          <w:p w14:paraId="61674AED" w14:textId="2ADBF981" w:rsidR="006970CA" w:rsidRPr="006970CA" w:rsidRDefault="00536B3B" w:rsidP="00DC22F4">
            <w:pPr>
              <w:spacing w:line="240" w:lineRule="auto"/>
              <w:jc w:val="center"/>
              <w:rPr>
                <w:rFonts w:eastAsia="Times New Roman" w:cs="Times New Roman"/>
                <w:bCs/>
                <w:color w:val="000000"/>
                <w:sz w:val="18"/>
                <w:szCs w:val="18"/>
                <w:lang w:val="en-US"/>
              </w:rPr>
            </w:pPr>
            <w:r>
              <w:rPr>
                <w:rFonts w:eastAsia="Times New Roman" w:cs="Times New Roman"/>
                <w:bCs/>
                <w:color w:val="000000"/>
                <w:sz w:val="18"/>
                <w:szCs w:val="18"/>
                <w:lang w:val="en-US"/>
              </w:rPr>
              <w:t>Yes</w:t>
            </w:r>
          </w:p>
        </w:tc>
        <w:tc>
          <w:tcPr>
            <w:tcW w:w="2126" w:type="dxa"/>
            <w:shd w:val="clear" w:color="000000" w:fill="auto"/>
          </w:tcPr>
          <w:p w14:paraId="6B0CADBE" w14:textId="7626E54B" w:rsidR="006970CA" w:rsidRPr="006970CA" w:rsidRDefault="006125F6" w:rsidP="00A4098F">
            <w:pPr>
              <w:spacing w:line="240" w:lineRule="auto"/>
              <w:rPr>
                <w:rFonts w:eastAsia="Times New Roman" w:cs="Times New Roman"/>
                <w:bCs/>
                <w:color w:val="000000"/>
                <w:sz w:val="18"/>
                <w:szCs w:val="18"/>
                <w:lang w:val="en-US"/>
              </w:rPr>
            </w:pPr>
            <w:r>
              <w:rPr>
                <w:rFonts w:eastAsia="Times New Roman" w:cs="Times New Roman"/>
                <w:bCs/>
                <w:color w:val="000000"/>
                <w:sz w:val="18"/>
                <w:szCs w:val="18"/>
                <w:lang w:val="en-US"/>
              </w:rPr>
              <w:t>Section 8.7, 8.8</w:t>
            </w:r>
          </w:p>
        </w:tc>
      </w:tr>
      <w:tr w:rsidR="006970CA" w:rsidRPr="006970CA" w14:paraId="69E4876D" w14:textId="60723C92" w:rsidTr="006970CA">
        <w:trPr>
          <w:trHeight w:val="300"/>
        </w:trPr>
        <w:tc>
          <w:tcPr>
            <w:tcW w:w="600" w:type="dxa"/>
            <w:shd w:val="clear" w:color="000000" w:fill="auto"/>
            <w:hideMark/>
          </w:tcPr>
          <w:p w14:paraId="221BF0BC"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7</w:t>
            </w:r>
          </w:p>
        </w:tc>
        <w:tc>
          <w:tcPr>
            <w:tcW w:w="2813" w:type="dxa"/>
            <w:shd w:val="clear" w:color="000000" w:fill="auto"/>
            <w:hideMark/>
          </w:tcPr>
          <w:p w14:paraId="24EF0EA7"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 End User IT Support</w:t>
            </w:r>
          </w:p>
        </w:tc>
        <w:tc>
          <w:tcPr>
            <w:tcW w:w="2819" w:type="dxa"/>
            <w:shd w:val="clear" w:color="000000" w:fill="auto"/>
            <w:hideMark/>
          </w:tcPr>
          <w:p w14:paraId="0211D28C"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EUIT012 Account Management</w:t>
            </w:r>
          </w:p>
        </w:tc>
        <w:tc>
          <w:tcPr>
            <w:tcW w:w="993" w:type="dxa"/>
            <w:shd w:val="clear" w:color="000000" w:fill="auto"/>
          </w:tcPr>
          <w:p w14:paraId="1F761BE2" w14:textId="77777777" w:rsidR="006970CA" w:rsidRPr="006970CA" w:rsidRDefault="006970CA" w:rsidP="00DC22F4">
            <w:pPr>
              <w:spacing w:line="240" w:lineRule="auto"/>
              <w:jc w:val="center"/>
              <w:rPr>
                <w:rFonts w:eastAsia="Times New Roman" w:cs="Times New Roman"/>
                <w:bCs/>
                <w:color w:val="000000"/>
                <w:sz w:val="18"/>
                <w:szCs w:val="18"/>
                <w:lang w:val="en-US"/>
              </w:rPr>
            </w:pPr>
          </w:p>
        </w:tc>
        <w:tc>
          <w:tcPr>
            <w:tcW w:w="2126" w:type="dxa"/>
            <w:shd w:val="clear" w:color="000000" w:fill="auto"/>
          </w:tcPr>
          <w:p w14:paraId="198A9245" w14:textId="77777777" w:rsidR="006970CA" w:rsidRPr="006970CA" w:rsidRDefault="006970CA" w:rsidP="00A4098F">
            <w:pPr>
              <w:spacing w:line="240" w:lineRule="auto"/>
              <w:rPr>
                <w:rFonts w:eastAsia="Times New Roman" w:cs="Times New Roman"/>
                <w:bCs/>
                <w:color w:val="000000"/>
                <w:sz w:val="18"/>
                <w:szCs w:val="18"/>
                <w:lang w:val="en-US"/>
              </w:rPr>
            </w:pPr>
          </w:p>
        </w:tc>
      </w:tr>
      <w:tr w:rsidR="006970CA" w:rsidRPr="006970CA" w14:paraId="659BADC7" w14:textId="741A23C0" w:rsidTr="006970CA">
        <w:trPr>
          <w:trHeight w:val="252"/>
        </w:trPr>
        <w:tc>
          <w:tcPr>
            <w:tcW w:w="600" w:type="dxa"/>
            <w:shd w:val="clear" w:color="000000" w:fill="auto"/>
            <w:hideMark/>
          </w:tcPr>
          <w:p w14:paraId="7F2C51CE"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7</w:t>
            </w:r>
          </w:p>
        </w:tc>
        <w:tc>
          <w:tcPr>
            <w:tcW w:w="2813" w:type="dxa"/>
            <w:shd w:val="clear" w:color="000000" w:fill="auto"/>
            <w:hideMark/>
          </w:tcPr>
          <w:p w14:paraId="624B4A8A"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 End User IT Support</w:t>
            </w:r>
          </w:p>
        </w:tc>
        <w:tc>
          <w:tcPr>
            <w:tcW w:w="2819" w:type="dxa"/>
            <w:shd w:val="clear" w:color="000000" w:fill="auto"/>
            <w:hideMark/>
          </w:tcPr>
          <w:p w14:paraId="7D776FF6"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EUIT013 Telephony Services</w:t>
            </w:r>
          </w:p>
        </w:tc>
        <w:tc>
          <w:tcPr>
            <w:tcW w:w="993" w:type="dxa"/>
            <w:shd w:val="clear" w:color="000000" w:fill="auto"/>
          </w:tcPr>
          <w:p w14:paraId="70043683" w14:textId="3244A659" w:rsidR="006970CA" w:rsidRPr="006970CA" w:rsidRDefault="006125F6" w:rsidP="00DC22F4">
            <w:pPr>
              <w:spacing w:line="240" w:lineRule="auto"/>
              <w:jc w:val="center"/>
              <w:rPr>
                <w:rFonts w:eastAsia="Times New Roman" w:cs="Times New Roman"/>
                <w:bCs/>
                <w:color w:val="000000"/>
                <w:sz w:val="18"/>
                <w:szCs w:val="18"/>
                <w:lang w:val="en-US"/>
              </w:rPr>
            </w:pPr>
            <w:r>
              <w:rPr>
                <w:rFonts w:eastAsia="Times New Roman" w:cs="Times New Roman"/>
                <w:bCs/>
                <w:color w:val="000000"/>
                <w:sz w:val="18"/>
                <w:szCs w:val="18"/>
                <w:lang w:val="en-US"/>
              </w:rPr>
              <w:t>Yes</w:t>
            </w:r>
          </w:p>
        </w:tc>
        <w:tc>
          <w:tcPr>
            <w:tcW w:w="2126" w:type="dxa"/>
            <w:shd w:val="clear" w:color="000000" w:fill="auto"/>
          </w:tcPr>
          <w:p w14:paraId="29DA6FEB" w14:textId="1222EAE5" w:rsidR="006970CA" w:rsidRPr="006970CA" w:rsidRDefault="006125F6" w:rsidP="00A4098F">
            <w:pPr>
              <w:spacing w:line="240" w:lineRule="auto"/>
              <w:rPr>
                <w:rFonts w:eastAsia="Times New Roman" w:cs="Times New Roman"/>
                <w:bCs/>
                <w:color w:val="000000"/>
                <w:sz w:val="18"/>
                <w:szCs w:val="18"/>
                <w:lang w:val="en-US"/>
              </w:rPr>
            </w:pPr>
            <w:r>
              <w:rPr>
                <w:rFonts w:eastAsia="Times New Roman" w:cs="Times New Roman"/>
                <w:bCs/>
                <w:color w:val="000000"/>
                <w:sz w:val="18"/>
                <w:szCs w:val="18"/>
                <w:lang w:val="en-US"/>
              </w:rPr>
              <w:t>Section 6.3</w:t>
            </w:r>
          </w:p>
        </w:tc>
      </w:tr>
      <w:tr w:rsidR="006970CA" w:rsidRPr="006970CA" w14:paraId="61A2457E" w14:textId="3C0444E4" w:rsidTr="006970CA">
        <w:trPr>
          <w:trHeight w:val="269"/>
        </w:trPr>
        <w:tc>
          <w:tcPr>
            <w:tcW w:w="600" w:type="dxa"/>
            <w:shd w:val="clear" w:color="000000" w:fill="auto"/>
            <w:hideMark/>
          </w:tcPr>
          <w:p w14:paraId="2066A56E"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7</w:t>
            </w:r>
          </w:p>
        </w:tc>
        <w:tc>
          <w:tcPr>
            <w:tcW w:w="2813" w:type="dxa"/>
            <w:shd w:val="clear" w:color="000000" w:fill="auto"/>
            <w:hideMark/>
          </w:tcPr>
          <w:p w14:paraId="1CE52349"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 End User IT Support</w:t>
            </w:r>
          </w:p>
        </w:tc>
        <w:tc>
          <w:tcPr>
            <w:tcW w:w="2819" w:type="dxa"/>
            <w:shd w:val="clear" w:color="000000" w:fill="auto"/>
            <w:hideMark/>
          </w:tcPr>
          <w:p w14:paraId="1D877573"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EUIT014 Unified Communication</w:t>
            </w:r>
          </w:p>
        </w:tc>
        <w:tc>
          <w:tcPr>
            <w:tcW w:w="993" w:type="dxa"/>
            <w:shd w:val="clear" w:color="000000" w:fill="auto"/>
          </w:tcPr>
          <w:p w14:paraId="24A85CA2" w14:textId="77777777" w:rsidR="006970CA" w:rsidRPr="006970CA" w:rsidRDefault="006970CA" w:rsidP="00DC22F4">
            <w:pPr>
              <w:spacing w:line="240" w:lineRule="auto"/>
              <w:jc w:val="center"/>
              <w:rPr>
                <w:rFonts w:eastAsia="Times New Roman" w:cs="Times New Roman"/>
                <w:bCs/>
                <w:color w:val="000000"/>
                <w:sz w:val="18"/>
                <w:szCs w:val="18"/>
                <w:lang w:val="en-US"/>
              </w:rPr>
            </w:pPr>
          </w:p>
        </w:tc>
        <w:tc>
          <w:tcPr>
            <w:tcW w:w="2126" w:type="dxa"/>
            <w:shd w:val="clear" w:color="000000" w:fill="auto"/>
          </w:tcPr>
          <w:p w14:paraId="0AD3B35A" w14:textId="77777777" w:rsidR="006970CA" w:rsidRPr="006970CA" w:rsidRDefault="006970CA" w:rsidP="00A4098F">
            <w:pPr>
              <w:spacing w:line="240" w:lineRule="auto"/>
              <w:rPr>
                <w:rFonts w:eastAsia="Times New Roman" w:cs="Times New Roman"/>
                <w:bCs/>
                <w:color w:val="000000"/>
                <w:sz w:val="18"/>
                <w:szCs w:val="18"/>
                <w:lang w:val="en-US"/>
              </w:rPr>
            </w:pPr>
          </w:p>
        </w:tc>
      </w:tr>
      <w:tr w:rsidR="006970CA" w:rsidRPr="006970CA" w14:paraId="6F7E75EA" w14:textId="769432F9" w:rsidTr="006970CA">
        <w:trPr>
          <w:trHeight w:val="300"/>
        </w:trPr>
        <w:tc>
          <w:tcPr>
            <w:tcW w:w="600" w:type="dxa"/>
            <w:shd w:val="clear" w:color="000000" w:fill="auto"/>
            <w:hideMark/>
          </w:tcPr>
          <w:p w14:paraId="2950D24F"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7</w:t>
            </w:r>
          </w:p>
        </w:tc>
        <w:tc>
          <w:tcPr>
            <w:tcW w:w="2813" w:type="dxa"/>
            <w:shd w:val="clear" w:color="000000" w:fill="auto"/>
            <w:hideMark/>
          </w:tcPr>
          <w:p w14:paraId="1CA0EAE1"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 End User IT Support</w:t>
            </w:r>
          </w:p>
        </w:tc>
        <w:tc>
          <w:tcPr>
            <w:tcW w:w="2819" w:type="dxa"/>
            <w:shd w:val="clear" w:color="000000" w:fill="auto"/>
            <w:hideMark/>
          </w:tcPr>
          <w:p w14:paraId="645F8CD5"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EUIT015 Printers</w:t>
            </w:r>
          </w:p>
        </w:tc>
        <w:tc>
          <w:tcPr>
            <w:tcW w:w="993" w:type="dxa"/>
            <w:shd w:val="clear" w:color="000000" w:fill="auto"/>
          </w:tcPr>
          <w:p w14:paraId="3091CA38" w14:textId="33068CF2" w:rsidR="006970CA" w:rsidRPr="006970CA" w:rsidRDefault="006970CA" w:rsidP="00DC22F4">
            <w:pPr>
              <w:spacing w:line="240" w:lineRule="auto"/>
              <w:jc w:val="center"/>
              <w:rPr>
                <w:rFonts w:eastAsia="Times New Roman" w:cs="Times New Roman"/>
                <w:bCs/>
                <w:color w:val="000000"/>
                <w:sz w:val="18"/>
                <w:szCs w:val="18"/>
                <w:lang w:val="en-US"/>
              </w:rPr>
            </w:pPr>
          </w:p>
        </w:tc>
        <w:tc>
          <w:tcPr>
            <w:tcW w:w="2126" w:type="dxa"/>
            <w:shd w:val="clear" w:color="000000" w:fill="auto"/>
          </w:tcPr>
          <w:p w14:paraId="2E746BE6" w14:textId="77777777" w:rsidR="006970CA" w:rsidRPr="006970CA" w:rsidRDefault="006970CA" w:rsidP="00A4098F">
            <w:pPr>
              <w:spacing w:line="240" w:lineRule="auto"/>
              <w:rPr>
                <w:rFonts w:eastAsia="Times New Roman" w:cs="Times New Roman"/>
                <w:bCs/>
                <w:color w:val="000000"/>
                <w:sz w:val="18"/>
                <w:szCs w:val="18"/>
                <w:lang w:val="en-US"/>
              </w:rPr>
            </w:pPr>
          </w:p>
        </w:tc>
      </w:tr>
      <w:tr w:rsidR="006970CA" w:rsidRPr="006970CA" w14:paraId="3567C9E0" w14:textId="435C30B2" w:rsidTr="006970CA">
        <w:trPr>
          <w:trHeight w:val="493"/>
        </w:trPr>
        <w:tc>
          <w:tcPr>
            <w:tcW w:w="600" w:type="dxa"/>
            <w:shd w:val="clear" w:color="000000" w:fill="auto"/>
            <w:hideMark/>
          </w:tcPr>
          <w:p w14:paraId="617E8B3D"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7</w:t>
            </w:r>
          </w:p>
        </w:tc>
        <w:tc>
          <w:tcPr>
            <w:tcW w:w="2813" w:type="dxa"/>
            <w:shd w:val="clear" w:color="000000" w:fill="auto"/>
            <w:hideMark/>
          </w:tcPr>
          <w:p w14:paraId="4EB09F77"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 End User IT Support</w:t>
            </w:r>
          </w:p>
        </w:tc>
        <w:tc>
          <w:tcPr>
            <w:tcW w:w="2819" w:type="dxa"/>
            <w:shd w:val="clear" w:color="000000" w:fill="auto"/>
            <w:hideMark/>
          </w:tcPr>
          <w:p w14:paraId="68E27F2E"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EUIT016 Security &amp; Identity &amp; Access Management</w:t>
            </w:r>
          </w:p>
        </w:tc>
        <w:tc>
          <w:tcPr>
            <w:tcW w:w="993" w:type="dxa"/>
            <w:shd w:val="clear" w:color="000000" w:fill="auto"/>
          </w:tcPr>
          <w:p w14:paraId="1085602F" w14:textId="61293651" w:rsidR="006970CA" w:rsidRPr="006970CA" w:rsidRDefault="00536B3B" w:rsidP="00DC22F4">
            <w:pPr>
              <w:spacing w:line="240" w:lineRule="auto"/>
              <w:jc w:val="center"/>
              <w:rPr>
                <w:rFonts w:eastAsia="Times New Roman" w:cs="Times New Roman"/>
                <w:bCs/>
                <w:color w:val="000000"/>
                <w:sz w:val="18"/>
                <w:szCs w:val="18"/>
                <w:lang w:val="en-US"/>
              </w:rPr>
            </w:pPr>
            <w:r>
              <w:rPr>
                <w:rFonts w:eastAsia="Times New Roman" w:cs="Times New Roman"/>
                <w:bCs/>
                <w:color w:val="000000"/>
                <w:sz w:val="18"/>
                <w:szCs w:val="18"/>
                <w:lang w:val="en-US"/>
              </w:rPr>
              <w:t>Yes</w:t>
            </w:r>
          </w:p>
        </w:tc>
        <w:tc>
          <w:tcPr>
            <w:tcW w:w="2126" w:type="dxa"/>
            <w:shd w:val="clear" w:color="000000" w:fill="auto"/>
          </w:tcPr>
          <w:p w14:paraId="42C4E3D9" w14:textId="7BA4803A" w:rsidR="006970CA" w:rsidRPr="006970CA" w:rsidRDefault="006125F6" w:rsidP="00A4098F">
            <w:pPr>
              <w:spacing w:line="240" w:lineRule="auto"/>
              <w:rPr>
                <w:rFonts w:eastAsia="Times New Roman" w:cs="Times New Roman"/>
                <w:bCs/>
                <w:color w:val="000000"/>
                <w:sz w:val="18"/>
                <w:szCs w:val="18"/>
                <w:lang w:val="en-US"/>
              </w:rPr>
            </w:pPr>
            <w:r>
              <w:rPr>
                <w:rFonts w:eastAsia="Times New Roman" w:cs="Times New Roman"/>
                <w:bCs/>
                <w:color w:val="000000"/>
                <w:sz w:val="18"/>
                <w:szCs w:val="18"/>
                <w:lang w:val="en-US"/>
              </w:rPr>
              <w:t>Section 7</w:t>
            </w:r>
          </w:p>
        </w:tc>
      </w:tr>
      <w:tr w:rsidR="006970CA" w:rsidRPr="006970CA" w14:paraId="106E4C6E" w14:textId="1665C4BD" w:rsidTr="006970CA">
        <w:trPr>
          <w:trHeight w:val="300"/>
        </w:trPr>
        <w:tc>
          <w:tcPr>
            <w:tcW w:w="600" w:type="dxa"/>
            <w:shd w:val="clear" w:color="000000" w:fill="auto"/>
            <w:hideMark/>
          </w:tcPr>
          <w:p w14:paraId="69B8596F"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7</w:t>
            </w:r>
          </w:p>
        </w:tc>
        <w:tc>
          <w:tcPr>
            <w:tcW w:w="2813" w:type="dxa"/>
            <w:shd w:val="clear" w:color="000000" w:fill="auto"/>
            <w:hideMark/>
          </w:tcPr>
          <w:p w14:paraId="604BE6F7"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 End User IT Support</w:t>
            </w:r>
          </w:p>
        </w:tc>
        <w:tc>
          <w:tcPr>
            <w:tcW w:w="2819" w:type="dxa"/>
            <w:shd w:val="clear" w:color="000000" w:fill="auto"/>
            <w:hideMark/>
          </w:tcPr>
          <w:p w14:paraId="5AE8844B" w14:textId="77777777" w:rsidR="006970CA" w:rsidRPr="006970CA" w:rsidRDefault="006970CA" w:rsidP="00A4098F">
            <w:pPr>
              <w:spacing w:line="240" w:lineRule="auto"/>
              <w:rPr>
                <w:rFonts w:eastAsia="Times New Roman" w:cs="Times New Roman"/>
                <w:bCs/>
                <w:color w:val="000000"/>
                <w:sz w:val="18"/>
                <w:szCs w:val="18"/>
                <w:lang w:val="en-US"/>
              </w:rPr>
            </w:pPr>
            <w:r w:rsidRPr="006970CA">
              <w:rPr>
                <w:rFonts w:eastAsia="Times New Roman" w:cs="Times New Roman"/>
                <w:bCs/>
                <w:color w:val="000000"/>
                <w:sz w:val="18"/>
                <w:szCs w:val="18"/>
                <w:lang w:val="en-US"/>
              </w:rPr>
              <w:t>EUIT017 Professional Services</w:t>
            </w:r>
          </w:p>
        </w:tc>
        <w:tc>
          <w:tcPr>
            <w:tcW w:w="993" w:type="dxa"/>
            <w:shd w:val="clear" w:color="000000" w:fill="auto"/>
          </w:tcPr>
          <w:p w14:paraId="72873CF5" w14:textId="77777777" w:rsidR="006970CA" w:rsidRPr="006970CA" w:rsidRDefault="006970CA" w:rsidP="00DC22F4">
            <w:pPr>
              <w:spacing w:line="240" w:lineRule="auto"/>
              <w:jc w:val="center"/>
              <w:rPr>
                <w:rFonts w:eastAsia="Times New Roman" w:cs="Times New Roman"/>
                <w:bCs/>
                <w:color w:val="000000"/>
                <w:sz w:val="18"/>
                <w:szCs w:val="18"/>
                <w:lang w:val="en-US"/>
              </w:rPr>
            </w:pPr>
          </w:p>
        </w:tc>
        <w:tc>
          <w:tcPr>
            <w:tcW w:w="2126" w:type="dxa"/>
            <w:shd w:val="clear" w:color="000000" w:fill="auto"/>
          </w:tcPr>
          <w:p w14:paraId="59395662" w14:textId="77777777" w:rsidR="006970CA" w:rsidRPr="006970CA" w:rsidRDefault="006970CA" w:rsidP="00A4098F">
            <w:pPr>
              <w:spacing w:line="240" w:lineRule="auto"/>
              <w:rPr>
                <w:rFonts w:eastAsia="Times New Roman" w:cs="Times New Roman"/>
                <w:bCs/>
                <w:color w:val="000000"/>
                <w:sz w:val="18"/>
                <w:szCs w:val="18"/>
                <w:lang w:val="en-US"/>
              </w:rPr>
            </w:pPr>
          </w:p>
        </w:tc>
      </w:tr>
    </w:tbl>
    <w:p w14:paraId="55AED3EF" w14:textId="77777777" w:rsidR="00A4098F" w:rsidRDefault="00A4098F" w:rsidP="00BB3B6D">
      <w:pPr>
        <w:rPr>
          <w:lang w:val="en-US"/>
        </w:rPr>
      </w:pPr>
    </w:p>
    <w:p w14:paraId="2F7BD0CA" w14:textId="3C676228" w:rsidR="005D4211" w:rsidRPr="00DE63E5" w:rsidRDefault="005D4211" w:rsidP="00EC0057">
      <w:pPr>
        <w:pStyle w:val="Heading1"/>
      </w:pPr>
      <w:bookmarkStart w:id="40" w:name="_Toc531355980"/>
      <w:r>
        <w:lastRenderedPageBreak/>
        <w:t xml:space="preserve">Solution </w:t>
      </w:r>
      <w:r w:rsidR="0007092D">
        <w:t>Overview</w:t>
      </w:r>
      <w:bookmarkEnd w:id="40"/>
    </w:p>
    <w:p w14:paraId="7C548DD4" w14:textId="06FA2026" w:rsidR="00EF201D" w:rsidRDefault="00EF201D" w:rsidP="00FD70F1">
      <w:pPr>
        <w:pStyle w:val="Heading2"/>
      </w:pPr>
      <w:bookmarkStart w:id="41" w:name="_Toc441061309"/>
      <w:bookmarkStart w:id="42" w:name="_Toc441063822"/>
      <w:bookmarkStart w:id="43" w:name="_Toc441236561"/>
      <w:bookmarkStart w:id="44" w:name="_Toc441236656"/>
      <w:bookmarkStart w:id="45" w:name="_Toc441236763"/>
      <w:bookmarkStart w:id="46" w:name="_Toc441236858"/>
      <w:bookmarkStart w:id="47" w:name="_Toc441237198"/>
      <w:bookmarkStart w:id="48" w:name="_Toc441237400"/>
      <w:bookmarkStart w:id="49" w:name="_Toc441237495"/>
      <w:bookmarkStart w:id="50" w:name="_Toc441237590"/>
      <w:bookmarkStart w:id="51" w:name="_Toc441237680"/>
      <w:bookmarkStart w:id="52" w:name="_Toc441237775"/>
      <w:bookmarkStart w:id="53" w:name="_Toc441237870"/>
      <w:bookmarkStart w:id="54" w:name="_Toc441237965"/>
      <w:bookmarkStart w:id="55" w:name="_Toc441238060"/>
      <w:bookmarkStart w:id="56" w:name="_Toc441238155"/>
      <w:bookmarkStart w:id="57" w:name="_Toc441238250"/>
      <w:bookmarkStart w:id="58" w:name="_Toc441238345"/>
      <w:bookmarkStart w:id="59" w:name="_Toc441238440"/>
      <w:bookmarkStart w:id="60" w:name="_Toc442686765"/>
      <w:bookmarkStart w:id="61" w:name="_Toc442858211"/>
      <w:bookmarkStart w:id="62" w:name="_Toc442858354"/>
      <w:bookmarkStart w:id="63" w:name="_Toc441061310"/>
      <w:bookmarkStart w:id="64" w:name="_Toc441063823"/>
      <w:bookmarkStart w:id="65" w:name="_Toc441236562"/>
      <w:bookmarkStart w:id="66" w:name="_Toc441236657"/>
      <w:bookmarkStart w:id="67" w:name="_Toc441236764"/>
      <w:bookmarkStart w:id="68" w:name="_Toc441236859"/>
      <w:bookmarkStart w:id="69" w:name="_Toc441237199"/>
      <w:bookmarkStart w:id="70" w:name="_Toc441237401"/>
      <w:bookmarkStart w:id="71" w:name="_Toc441237496"/>
      <w:bookmarkStart w:id="72" w:name="_Toc441237591"/>
      <w:bookmarkStart w:id="73" w:name="_Toc441237681"/>
      <w:bookmarkStart w:id="74" w:name="_Toc441237776"/>
      <w:bookmarkStart w:id="75" w:name="_Toc441237871"/>
      <w:bookmarkStart w:id="76" w:name="_Toc441237966"/>
      <w:bookmarkStart w:id="77" w:name="_Toc441238061"/>
      <w:bookmarkStart w:id="78" w:name="_Toc441238156"/>
      <w:bookmarkStart w:id="79" w:name="_Toc441238251"/>
      <w:bookmarkStart w:id="80" w:name="_Toc441238346"/>
      <w:bookmarkStart w:id="81" w:name="_Toc441238441"/>
      <w:bookmarkStart w:id="82" w:name="_Toc442686766"/>
      <w:bookmarkStart w:id="83" w:name="_Toc442858212"/>
      <w:bookmarkStart w:id="84" w:name="_Toc442858355"/>
      <w:bookmarkStart w:id="85" w:name="_Toc441061312"/>
      <w:bookmarkStart w:id="86" w:name="_Toc441063825"/>
      <w:bookmarkStart w:id="87" w:name="_Toc441236564"/>
      <w:bookmarkStart w:id="88" w:name="_Toc441236659"/>
      <w:bookmarkStart w:id="89" w:name="_Toc441236766"/>
      <w:bookmarkStart w:id="90" w:name="_Toc441236861"/>
      <w:bookmarkStart w:id="91" w:name="_Toc441237201"/>
      <w:bookmarkStart w:id="92" w:name="_Toc441237403"/>
      <w:bookmarkStart w:id="93" w:name="_Toc441237498"/>
      <w:bookmarkStart w:id="94" w:name="_Toc441237593"/>
      <w:bookmarkStart w:id="95" w:name="_Toc441237683"/>
      <w:bookmarkStart w:id="96" w:name="_Toc441237778"/>
      <w:bookmarkStart w:id="97" w:name="_Toc441237873"/>
      <w:bookmarkStart w:id="98" w:name="_Toc441237968"/>
      <w:bookmarkStart w:id="99" w:name="_Toc441238063"/>
      <w:bookmarkStart w:id="100" w:name="_Toc441238158"/>
      <w:bookmarkStart w:id="101" w:name="_Toc441238253"/>
      <w:bookmarkStart w:id="102" w:name="_Toc441238348"/>
      <w:bookmarkStart w:id="103" w:name="_Toc441238443"/>
      <w:bookmarkStart w:id="104" w:name="_Toc442686768"/>
      <w:bookmarkStart w:id="105" w:name="_Toc442858214"/>
      <w:bookmarkStart w:id="106" w:name="_Toc442858357"/>
      <w:bookmarkStart w:id="107" w:name="_Toc441061314"/>
      <w:bookmarkStart w:id="108" w:name="_Toc441063827"/>
      <w:bookmarkStart w:id="109" w:name="_Toc441236566"/>
      <w:bookmarkStart w:id="110" w:name="_Toc441236661"/>
      <w:bookmarkStart w:id="111" w:name="_Toc441236768"/>
      <w:bookmarkStart w:id="112" w:name="_Toc441236863"/>
      <w:bookmarkStart w:id="113" w:name="_Toc441237203"/>
      <w:bookmarkStart w:id="114" w:name="_Toc441237405"/>
      <w:bookmarkStart w:id="115" w:name="_Toc441237500"/>
      <w:bookmarkStart w:id="116" w:name="_Toc441237595"/>
      <w:bookmarkStart w:id="117" w:name="_Toc441237685"/>
      <w:bookmarkStart w:id="118" w:name="_Toc441237780"/>
      <w:bookmarkStart w:id="119" w:name="_Toc441237875"/>
      <w:bookmarkStart w:id="120" w:name="_Toc441237970"/>
      <w:bookmarkStart w:id="121" w:name="_Toc441238065"/>
      <w:bookmarkStart w:id="122" w:name="_Toc441238160"/>
      <w:bookmarkStart w:id="123" w:name="_Toc441238255"/>
      <w:bookmarkStart w:id="124" w:name="_Toc441238350"/>
      <w:bookmarkStart w:id="125" w:name="_Toc441238445"/>
      <w:bookmarkStart w:id="126" w:name="_Toc442686770"/>
      <w:bookmarkStart w:id="127" w:name="_Toc442858216"/>
      <w:bookmarkStart w:id="128" w:name="_Toc442858359"/>
      <w:bookmarkStart w:id="129" w:name="_Toc441061315"/>
      <w:bookmarkStart w:id="130" w:name="_Toc441063828"/>
      <w:bookmarkStart w:id="131" w:name="_Toc441236567"/>
      <w:bookmarkStart w:id="132" w:name="_Toc441236662"/>
      <w:bookmarkStart w:id="133" w:name="_Toc441236769"/>
      <w:bookmarkStart w:id="134" w:name="_Toc441236864"/>
      <w:bookmarkStart w:id="135" w:name="_Toc441237204"/>
      <w:bookmarkStart w:id="136" w:name="_Toc441237406"/>
      <w:bookmarkStart w:id="137" w:name="_Toc441237501"/>
      <w:bookmarkStart w:id="138" w:name="_Toc441237596"/>
      <w:bookmarkStart w:id="139" w:name="_Toc441237686"/>
      <w:bookmarkStart w:id="140" w:name="_Toc441237781"/>
      <w:bookmarkStart w:id="141" w:name="_Toc441237876"/>
      <w:bookmarkStart w:id="142" w:name="_Toc441237971"/>
      <w:bookmarkStart w:id="143" w:name="_Toc441238066"/>
      <w:bookmarkStart w:id="144" w:name="_Toc441238161"/>
      <w:bookmarkStart w:id="145" w:name="_Toc441238256"/>
      <w:bookmarkStart w:id="146" w:name="_Toc441238351"/>
      <w:bookmarkStart w:id="147" w:name="_Toc441238446"/>
      <w:bookmarkStart w:id="148" w:name="_Toc442686771"/>
      <w:bookmarkStart w:id="149" w:name="_Toc442858217"/>
      <w:bookmarkStart w:id="150" w:name="_Toc442858360"/>
      <w:bookmarkStart w:id="151" w:name="_Toc441061316"/>
      <w:bookmarkStart w:id="152" w:name="_Toc441063829"/>
      <w:bookmarkStart w:id="153" w:name="_Toc441236568"/>
      <w:bookmarkStart w:id="154" w:name="_Toc441236663"/>
      <w:bookmarkStart w:id="155" w:name="_Toc441236770"/>
      <w:bookmarkStart w:id="156" w:name="_Toc441236865"/>
      <w:bookmarkStart w:id="157" w:name="_Toc441237205"/>
      <w:bookmarkStart w:id="158" w:name="_Toc441237407"/>
      <w:bookmarkStart w:id="159" w:name="_Toc441237502"/>
      <w:bookmarkStart w:id="160" w:name="_Toc441237597"/>
      <w:bookmarkStart w:id="161" w:name="_Toc441237687"/>
      <w:bookmarkStart w:id="162" w:name="_Toc441237782"/>
      <w:bookmarkStart w:id="163" w:name="_Toc441237877"/>
      <w:bookmarkStart w:id="164" w:name="_Toc441237972"/>
      <w:bookmarkStart w:id="165" w:name="_Toc441238067"/>
      <w:bookmarkStart w:id="166" w:name="_Toc441238162"/>
      <w:bookmarkStart w:id="167" w:name="_Toc441238257"/>
      <w:bookmarkStart w:id="168" w:name="_Toc441238352"/>
      <w:bookmarkStart w:id="169" w:name="_Toc441238447"/>
      <w:bookmarkStart w:id="170" w:name="_Toc442686772"/>
      <w:bookmarkStart w:id="171" w:name="_Toc442858218"/>
      <w:bookmarkStart w:id="172" w:name="_Toc442858361"/>
      <w:bookmarkStart w:id="173" w:name="_Toc441061319"/>
      <w:bookmarkStart w:id="174" w:name="_Toc441063832"/>
      <w:bookmarkStart w:id="175" w:name="_Toc441236571"/>
      <w:bookmarkStart w:id="176" w:name="_Toc441236666"/>
      <w:bookmarkStart w:id="177" w:name="_Toc441236773"/>
      <w:bookmarkStart w:id="178" w:name="_Toc441236868"/>
      <w:bookmarkStart w:id="179" w:name="_Toc441237208"/>
      <w:bookmarkStart w:id="180" w:name="_Toc441237410"/>
      <w:bookmarkStart w:id="181" w:name="_Toc441237505"/>
      <w:bookmarkStart w:id="182" w:name="_Toc441237600"/>
      <w:bookmarkStart w:id="183" w:name="_Toc441237690"/>
      <w:bookmarkStart w:id="184" w:name="_Toc441237785"/>
      <w:bookmarkStart w:id="185" w:name="_Toc441237880"/>
      <w:bookmarkStart w:id="186" w:name="_Toc441237975"/>
      <w:bookmarkStart w:id="187" w:name="_Toc441238070"/>
      <w:bookmarkStart w:id="188" w:name="_Toc441238165"/>
      <w:bookmarkStart w:id="189" w:name="_Toc441238260"/>
      <w:bookmarkStart w:id="190" w:name="_Toc441238355"/>
      <w:bookmarkStart w:id="191" w:name="_Toc441238450"/>
      <w:bookmarkStart w:id="192" w:name="_Toc442686775"/>
      <w:bookmarkStart w:id="193" w:name="_Toc442858221"/>
      <w:bookmarkStart w:id="194" w:name="_Toc442858364"/>
      <w:bookmarkStart w:id="195" w:name="_Toc441061322"/>
      <w:bookmarkStart w:id="196" w:name="_Toc441063835"/>
      <w:bookmarkStart w:id="197" w:name="_Toc441236574"/>
      <w:bookmarkStart w:id="198" w:name="_Toc441236669"/>
      <w:bookmarkStart w:id="199" w:name="_Toc441236776"/>
      <w:bookmarkStart w:id="200" w:name="_Toc441236871"/>
      <w:bookmarkStart w:id="201" w:name="_Toc441237211"/>
      <w:bookmarkStart w:id="202" w:name="_Toc441237413"/>
      <w:bookmarkStart w:id="203" w:name="_Toc441237508"/>
      <w:bookmarkStart w:id="204" w:name="_Toc441237603"/>
      <w:bookmarkStart w:id="205" w:name="_Toc441237693"/>
      <w:bookmarkStart w:id="206" w:name="_Toc441237788"/>
      <w:bookmarkStart w:id="207" w:name="_Toc441237883"/>
      <w:bookmarkStart w:id="208" w:name="_Toc441237978"/>
      <w:bookmarkStart w:id="209" w:name="_Toc441238073"/>
      <w:bookmarkStart w:id="210" w:name="_Toc441238168"/>
      <w:bookmarkStart w:id="211" w:name="_Toc441238263"/>
      <w:bookmarkStart w:id="212" w:name="_Toc441238358"/>
      <w:bookmarkStart w:id="213" w:name="_Toc441238453"/>
      <w:bookmarkStart w:id="214" w:name="_Toc442686778"/>
      <w:bookmarkStart w:id="215" w:name="_Toc442858224"/>
      <w:bookmarkStart w:id="216" w:name="_Toc442858367"/>
      <w:bookmarkStart w:id="217" w:name="_Toc441061323"/>
      <w:bookmarkStart w:id="218" w:name="_Toc441063836"/>
      <w:bookmarkStart w:id="219" w:name="_Toc441236575"/>
      <w:bookmarkStart w:id="220" w:name="_Toc441236670"/>
      <w:bookmarkStart w:id="221" w:name="_Toc441236777"/>
      <w:bookmarkStart w:id="222" w:name="_Toc441236872"/>
      <w:bookmarkStart w:id="223" w:name="_Toc441237212"/>
      <w:bookmarkStart w:id="224" w:name="_Toc441237414"/>
      <w:bookmarkStart w:id="225" w:name="_Toc441237509"/>
      <w:bookmarkStart w:id="226" w:name="_Toc441237604"/>
      <w:bookmarkStart w:id="227" w:name="_Toc441237694"/>
      <w:bookmarkStart w:id="228" w:name="_Toc441237789"/>
      <w:bookmarkStart w:id="229" w:name="_Toc441237884"/>
      <w:bookmarkStart w:id="230" w:name="_Toc441237979"/>
      <w:bookmarkStart w:id="231" w:name="_Toc441238074"/>
      <w:bookmarkStart w:id="232" w:name="_Toc441238169"/>
      <w:bookmarkStart w:id="233" w:name="_Toc441238264"/>
      <w:bookmarkStart w:id="234" w:name="_Toc441238359"/>
      <w:bookmarkStart w:id="235" w:name="_Toc441238454"/>
      <w:bookmarkStart w:id="236" w:name="_Toc442686779"/>
      <w:bookmarkStart w:id="237" w:name="_Toc442858225"/>
      <w:bookmarkStart w:id="238" w:name="_Toc442858368"/>
      <w:bookmarkStart w:id="239" w:name="_Toc441061324"/>
      <w:bookmarkStart w:id="240" w:name="_Toc441063837"/>
      <w:bookmarkStart w:id="241" w:name="_Toc441236576"/>
      <w:bookmarkStart w:id="242" w:name="_Toc441236671"/>
      <w:bookmarkStart w:id="243" w:name="_Toc441236778"/>
      <w:bookmarkStart w:id="244" w:name="_Toc441236873"/>
      <w:bookmarkStart w:id="245" w:name="_Toc441237213"/>
      <w:bookmarkStart w:id="246" w:name="_Toc441237415"/>
      <w:bookmarkStart w:id="247" w:name="_Toc441237510"/>
      <w:bookmarkStart w:id="248" w:name="_Toc441237605"/>
      <w:bookmarkStart w:id="249" w:name="_Toc441237695"/>
      <w:bookmarkStart w:id="250" w:name="_Toc441237790"/>
      <w:bookmarkStart w:id="251" w:name="_Toc441237885"/>
      <w:bookmarkStart w:id="252" w:name="_Toc441237980"/>
      <w:bookmarkStart w:id="253" w:name="_Toc441238075"/>
      <w:bookmarkStart w:id="254" w:name="_Toc441238170"/>
      <w:bookmarkStart w:id="255" w:name="_Toc441238265"/>
      <w:bookmarkStart w:id="256" w:name="_Toc441238360"/>
      <w:bookmarkStart w:id="257" w:name="_Toc441238455"/>
      <w:bookmarkStart w:id="258" w:name="_Toc442686780"/>
      <w:bookmarkStart w:id="259" w:name="_Toc442858226"/>
      <w:bookmarkStart w:id="260" w:name="_Toc442858369"/>
      <w:bookmarkStart w:id="261" w:name="_Toc441061325"/>
      <w:bookmarkStart w:id="262" w:name="_Toc441063838"/>
      <w:bookmarkStart w:id="263" w:name="_Toc441236577"/>
      <w:bookmarkStart w:id="264" w:name="_Toc441236672"/>
      <w:bookmarkStart w:id="265" w:name="_Toc441236779"/>
      <w:bookmarkStart w:id="266" w:name="_Toc441236874"/>
      <w:bookmarkStart w:id="267" w:name="_Toc441237214"/>
      <w:bookmarkStart w:id="268" w:name="_Toc441237416"/>
      <w:bookmarkStart w:id="269" w:name="_Toc441237511"/>
      <w:bookmarkStart w:id="270" w:name="_Toc441237606"/>
      <w:bookmarkStart w:id="271" w:name="_Toc441237696"/>
      <w:bookmarkStart w:id="272" w:name="_Toc441237791"/>
      <w:bookmarkStart w:id="273" w:name="_Toc441237886"/>
      <w:bookmarkStart w:id="274" w:name="_Toc441237981"/>
      <w:bookmarkStart w:id="275" w:name="_Toc441238076"/>
      <w:bookmarkStart w:id="276" w:name="_Toc441238171"/>
      <w:bookmarkStart w:id="277" w:name="_Toc441238266"/>
      <w:bookmarkStart w:id="278" w:name="_Toc441238361"/>
      <w:bookmarkStart w:id="279" w:name="_Toc441238456"/>
      <w:bookmarkStart w:id="280" w:name="_Toc442686781"/>
      <w:bookmarkStart w:id="281" w:name="_Toc442858227"/>
      <w:bookmarkStart w:id="282" w:name="_Toc442858370"/>
      <w:bookmarkStart w:id="283" w:name="_Toc441061326"/>
      <w:bookmarkStart w:id="284" w:name="_Toc441063839"/>
      <w:bookmarkStart w:id="285" w:name="_Toc441236578"/>
      <w:bookmarkStart w:id="286" w:name="_Toc441236673"/>
      <w:bookmarkStart w:id="287" w:name="_Toc441236780"/>
      <w:bookmarkStart w:id="288" w:name="_Toc441236875"/>
      <w:bookmarkStart w:id="289" w:name="_Toc441237215"/>
      <w:bookmarkStart w:id="290" w:name="_Toc441237417"/>
      <w:bookmarkStart w:id="291" w:name="_Toc441237512"/>
      <w:bookmarkStart w:id="292" w:name="_Toc441237607"/>
      <w:bookmarkStart w:id="293" w:name="_Toc441237697"/>
      <w:bookmarkStart w:id="294" w:name="_Toc441237792"/>
      <w:bookmarkStart w:id="295" w:name="_Toc441237887"/>
      <w:bookmarkStart w:id="296" w:name="_Toc441237982"/>
      <w:bookmarkStart w:id="297" w:name="_Toc441238077"/>
      <w:bookmarkStart w:id="298" w:name="_Toc441238172"/>
      <w:bookmarkStart w:id="299" w:name="_Toc441238267"/>
      <w:bookmarkStart w:id="300" w:name="_Toc441238362"/>
      <w:bookmarkStart w:id="301" w:name="_Toc441238457"/>
      <w:bookmarkStart w:id="302" w:name="_Toc442686782"/>
      <w:bookmarkStart w:id="303" w:name="_Toc442858228"/>
      <w:bookmarkStart w:id="304" w:name="_Toc442858371"/>
      <w:bookmarkStart w:id="305" w:name="_Toc441061332"/>
      <w:bookmarkStart w:id="306" w:name="_Toc441063845"/>
      <w:bookmarkStart w:id="307" w:name="_Toc441236584"/>
      <w:bookmarkStart w:id="308" w:name="_Toc441236679"/>
      <w:bookmarkStart w:id="309" w:name="_Toc441236786"/>
      <w:bookmarkStart w:id="310" w:name="_Toc441236881"/>
      <w:bookmarkStart w:id="311" w:name="_Toc441237221"/>
      <w:bookmarkStart w:id="312" w:name="_Toc441237423"/>
      <w:bookmarkStart w:id="313" w:name="_Toc441237518"/>
      <w:bookmarkStart w:id="314" w:name="_Toc441237613"/>
      <w:bookmarkStart w:id="315" w:name="_Toc441237703"/>
      <w:bookmarkStart w:id="316" w:name="_Toc441237798"/>
      <w:bookmarkStart w:id="317" w:name="_Toc441237893"/>
      <w:bookmarkStart w:id="318" w:name="_Toc441237988"/>
      <w:bookmarkStart w:id="319" w:name="_Toc441238083"/>
      <w:bookmarkStart w:id="320" w:name="_Toc441238178"/>
      <w:bookmarkStart w:id="321" w:name="_Toc441238273"/>
      <w:bookmarkStart w:id="322" w:name="_Toc441238368"/>
      <w:bookmarkStart w:id="323" w:name="_Toc441238463"/>
      <w:bookmarkStart w:id="324" w:name="_Toc442686788"/>
      <w:bookmarkStart w:id="325" w:name="_Toc442858234"/>
      <w:bookmarkStart w:id="326" w:name="_Toc442858377"/>
      <w:bookmarkStart w:id="327" w:name="_Toc442858236"/>
      <w:bookmarkStart w:id="328" w:name="_Toc442858379"/>
      <w:bookmarkStart w:id="329" w:name="_Toc531355981"/>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r w:rsidRPr="00EF201D">
        <w:t>Introduction</w:t>
      </w:r>
      <w:bookmarkEnd w:id="329"/>
    </w:p>
    <w:p w14:paraId="792FA00B" w14:textId="36B1127F" w:rsidR="000C64AA" w:rsidRDefault="000C64AA" w:rsidP="000C64AA">
      <w:pPr>
        <w:rPr>
          <w:lang w:val="en-US"/>
        </w:rPr>
      </w:pPr>
      <w:r>
        <w:rPr>
          <w:lang w:val="en-US"/>
        </w:rPr>
        <w:t>The solution will provide for continued access to TU UK systems detailed in the TSA service schedules underpinned by the technical workstreams (Remote Access, Office &amp; Collaboration, End User Compute and Active Directory) illustrated in the figure below.</w:t>
      </w:r>
    </w:p>
    <w:p w14:paraId="4AB9D725" w14:textId="107F978F" w:rsidR="000C64AA" w:rsidRDefault="000C64AA" w:rsidP="000C64AA">
      <w:pPr>
        <w:rPr>
          <w:lang w:val="en-US"/>
        </w:rPr>
      </w:pPr>
    </w:p>
    <w:p w14:paraId="09E5F7B5" w14:textId="38C4C116" w:rsidR="000C64AA" w:rsidRDefault="00FC3269" w:rsidP="000C64AA">
      <w:pPr>
        <w:jc w:val="center"/>
      </w:pPr>
      <w:r>
        <w:object w:dxaOrig="8265" w:dyaOrig="3150" w14:anchorId="34F86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0.1pt;height:158.4pt" o:ole="">
            <v:imagedata r:id="rId25" o:title=""/>
          </v:shape>
          <o:OLEObject Type="Embed" ProgID="Visio.Drawing.15" ShapeID="_x0000_i1027" DrawAspect="Content" ObjectID="_1605507885" r:id="rId26"/>
        </w:object>
      </w:r>
    </w:p>
    <w:p w14:paraId="2F24B6F0" w14:textId="2C21B1A0" w:rsidR="000C64AA" w:rsidRPr="00D17A40" w:rsidRDefault="000C64AA" w:rsidP="000C64AA">
      <w:pPr>
        <w:pStyle w:val="Caption"/>
        <w:jc w:val="center"/>
        <w:rPr>
          <w:b w:val="0"/>
          <w:i w:val="0"/>
          <w:lang w:val="en-US"/>
        </w:rPr>
      </w:pPr>
      <w:r w:rsidRPr="00D17A40">
        <w:rPr>
          <w:b w:val="0"/>
          <w:i w:val="0"/>
        </w:rPr>
        <w:t xml:space="preserve">Figure </w:t>
      </w:r>
      <w:r w:rsidR="00CC6249">
        <w:rPr>
          <w:b w:val="0"/>
          <w:i w:val="0"/>
        </w:rPr>
        <w:t>1.0</w:t>
      </w:r>
      <w:r w:rsidRPr="00D17A40">
        <w:rPr>
          <w:b w:val="0"/>
          <w:i w:val="0"/>
        </w:rPr>
        <w:t xml:space="preserve"> - Current State Architecture</w:t>
      </w:r>
    </w:p>
    <w:p w14:paraId="38D072F2" w14:textId="7C5DF283" w:rsidR="00D066E3" w:rsidRDefault="00D066E3" w:rsidP="000B26CB"/>
    <w:p w14:paraId="17E0D89D" w14:textId="7A53CF0B" w:rsidR="0035343A" w:rsidRDefault="000C000F" w:rsidP="00FD70F1">
      <w:pPr>
        <w:pStyle w:val="Heading2"/>
      </w:pPr>
      <w:bookmarkStart w:id="330" w:name="_Toc442877329"/>
      <w:bookmarkStart w:id="331" w:name="_Toc531355982"/>
      <w:bookmarkEnd w:id="330"/>
      <w:r>
        <w:t>Current State</w:t>
      </w:r>
      <w:bookmarkEnd w:id="331"/>
    </w:p>
    <w:p w14:paraId="7C3ACFFB" w14:textId="791D5155" w:rsidR="002D5841" w:rsidRDefault="002D5841" w:rsidP="002D5841">
      <w:pPr>
        <w:rPr>
          <w:lang w:val="en-US"/>
        </w:rPr>
      </w:pPr>
      <w:r>
        <w:rPr>
          <w:lang w:val="en-US"/>
        </w:rPr>
        <w:t xml:space="preserve">The existing Noddle </w:t>
      </w:r>
      <w:r w:rsidR="00226674">
        <w:rPr>
          <w:lang w:val="en-US"/>
        </w:rPr>
        <w:t>employees</w:t>
      </w:r>
      <w:r>
        <w:rPr>
          <w:lang w:val="en-US"/>
        </w:rPr>
        <w:t xml:space="preserve"> are subject to standard TU UK IT services including both wire</w:t>
      </w:r>
      <w:r w:rsidR="00FA3A7D">
        <w:rPr>
          <w:lang w:val="en-US"/>
        </w:rPr>
        <w:t>d</w:t>
      </w:r>
      <w:r>
        <w:rPr>
          <w:lang w:val="en-US"/>
        </w:rPr>
        <w:t>, wireless and remote access methods providing for full access to TU UK internal and external systems.</w:t>
      </w:r>
    </w:p>
    <w:p w14:paraId="2E2AAEBB" w14:textId="77777777" w:rsidR="002D5841" w:rsidRPr="002D5841" w:rsidRDefault="002D5841" w:rsidP="002D5841">
      <w:pPr>
        <w:rPr>
          <w:lang w:val="en-US"/>
        </w:rPr>
      </w:pPr>
    </w:p>
    <w:p w14:paraId="0CD7614C" w14:textId="04E57F7D" w:rsidR="000B26CB" w:rsidRDefault="000B26CB" w:rsidP="00FD70F1">
      <w:pPr>
        <w:pStyle w:val="Heading2"/>
      </w:pPr>
      <w:bookmarkStart w:id="332" w:name="_Toc442877335"/>
      <w:bookmarkStart w:id="333" w:name="_Toc531355983"/>
      <w:bookmarkEnd w:id="332"/>
      <w:r w:rsidRPr="00FD70F1">
        <w:t>Transition State</w:t>
      </w:r>
      <w:bookmarkEnd w:id="333"/>
      <w:r w:rsidR="007C15F8" w:rsidRPr="00FD70F1">
        <w:t xml:space="preserve"> </w:t>
      </w:r>
    </w:p>
    <w:p w14:paraId="73589E8C" w14:textId="072860F1" w:rsidR="002D5841" w:rsidRDefault="00D57164" w:rsidP="002D5841">
      <w:pPr>
        <w:rPr>
          <w:lang w:val="en-US"/>
        </w:rPr>
      </w:pPr>
      <w:r>
        <w:rPr>
          <w:lang w:val="en-US"/>
        </w:rPr>
        <w:t>During the TSA period t</w:t>
      </w:r>
      <w:r w:rsidR="002D5841">
        <w:rPr>
          <w:lang w:val="en-US"/>
        </w:rPr>
        <w:t xml:space="preserve">he Noddle employees will be provided with a new </w:t>
      </w:r>
      <w:r w:rsidR="0091198F">
        <w:rPr>
          <w:lang w:val="en-US"/>
        </w:rPr>
        <w:t>divestment posture</w:t>
      </w:r>
      <w:r w:rsidR="0024429E">
        <w:rPr>
          <w:lang w:val="en-US"/>
        </w:rPr>
        <w:t xml:space="preserve"> securely </w:t>
      </w:r>
      <w:r w:rsidR="00B46B3C">
        <w:rPr>
          <w:lang w:val="en-US"/>
        </w:rPr>
        <w:t>separating</w:t>
      </w:r>
      <w:r w:rsidR="0024429E">
        <w:rPr>
          <w:lang w:val="en-US"/>
        </w:rPr>
        <w:t xml:space="preserve"> the business</w:t>
      </w:r>
      <w:r w:rsidR="0091198F">
        <w:rPr>
          <w:lang w:val="en-US"/>
        </w:rPr>
        <w:t xml:space="preserve"> comprising of a new </w:t>
      </w:r>
      <w:r w:rsidR="0024429E">
        <w:rPr>
          <w:lang w:val="en-US"/>
        </w:rPr>
        <w:t>TU UK provided</w:t>
      </w:r>
      <w:r w:rsidR="005E6079">
        <w:rPr>
          <w:lang w:val="en-US"/>
        </w:rPr>
        <w:t xml:space="preserve"> </w:t>
      </w:r>
      <w:r w:rsidR="0091198F">
        <w:rPr>
          <w:lang w:val="en-US"/>
        </w:rPr>
        <w:t>corporate machine</w:t>
      </w:r>
      <w:r w:rsidR="0024429E">
        <w:rPr>
          <w:lang w:val="en-US"/>
        </w:rPr>
        <w:t xml:space="preserve">, </w:t>
      </w:r>
      <w:r w:rsidR="00FE56DF">
        <w:rPr>
          <w:lang w:val="en-US"/>
        </w:rPr>
        <w:t>remote access VPN and new Active Directory accounts</w:t>
      </w:r>
      <w:r w:rsidR="0024429E">
        <w:rPr>
          <w:lang w:val="en-US"/>
        </w:rPr>
        <w:t>/groups</w:t>
      </w:r>
      <w:r w:rsidR="00FE56DF">
        <w:rPr>
          <w:lang w:val="en-US"/>
        </w:rPr>
        <w:t xml:space="preserve"> based upon </w:t>
      </w:r>
      <w:r w:rsidR="0024429E">
        <w:rPr>
          <w:lang w:val="en-US"/>
        </w:rPr>
        <w:t>a</w:t>
      </w:r>
      <w:r w:rsidR="00FE56DF">
        <w:rPr>
          <w:lang w:val="en-US"/>
        </w:rPr>
        <w:t xml:space="preserve"> least </w:t>
      </w:r>
      <w:r w:rsidR="009D12DA">
        <w:rPr>
          <w:lang w:val="en-US"/>
        </w:rPr>
        <w:t>privileges</w:t>
      </w:r>
      <w:r w:rsidR="005E6079">
        <w:rPr>
          <w:lang w:val="en-US"/>
        </w:rPr>
        <w:t xml:space="preserve"> </w:t>
      </w:r>
      <w:r w:rsidR="0024429E">
        <w:rPr>
          <w:lang w:val="en-US"/>
        </w:rPr>
        <w:t xml:space="preserve">security principle whilst also </w:t>
      </w:r>
      <w:r w:rsidR="00FE56DF">
        <w:rPr>
          <w:lang w:val="en-US"/>
        </w:rPr>
        <w:t>removing</w:t>
      </w:r>
      <w:r w:rsidR="005E6079">
        <w:rPr>
          <w:lang w:val="en-US"/>
        </w:rPr>
        <w:t xml:space="preserve"> a</w:t>
      </w:r>
      <w:r w:rsidR="00BC3A1E">
        <w:rPr>
          <w:lang w:val="en-US"/>
        </w:rPr>
        <w:t xml:space="preserve">ll </w:t>
      </w:r>
      <w:commentRangeStart w:id="334"/>
      <w:r w:rsidR="00FE56DF">
        <w:rPr>
          <w:lang w:val="en-US"/>
        </w:rPr>
        <w:t>TU UK</w:t>
      </w:r>
      <w:r w:rsidR="005E6079">
        <w:rPr>
          <w:lang w:val="en-US"/>
        </w:rPr>
        <w:t xml:space="preserve"> data prior to the divestment commencement</w:t>
      </w:r>
      <w:commentRangeEnd w:id="334"/>
      <w:r w:rsidR="0091195A">
        <w:rPr>
          <w:rStyle w:val="CommentReference"/>
          <w:rFonts w:ascii="Arial" w:eastAsia="Times New Roman" w:hAnsi="Arial" w:cs="Tahoma"/>
          <w:lang w:val="en-US"/>
        </w:rPr>
        <w:commentReference w:id="334"/>
      </w:r>
      <w:r w:rsidR="005E6079">
        <w:rPr>
          <w:lang w:val="en-US"/>
        </w:rPr>
        <w:t>.</w:t>
      </w:r>
    </w:p>
    <w:p w14:paraId="5B46DB5B" w14:textId="2B887571" w:rsidR="005E6079" w:rsidRDefault="005E6079" w:rsidP="002D5841">
      <w:pPr>
        <w:rPr>
          <w:lang w:val="en-US"/>
        </w:rPr>
      </w:pPr>
    </w:p>
    <w:p w14:paraId="4930B5FC" w14:textId="54A03A91" w:rsidR="00D76C74" w:rsidRDefault="000B26CB" w:rsidP="00FD70F1">
      <w:pPr>
        <w:pStyle w:val="Heading2"/>
      </w:pPr>
      <w:bookmarkStart w:id="335" w:name="_Toc531355984"/>
      <w:r>
        <w:t>End State</w:t>
      </w:r>
      <w:bookmarkEnd w:id="335"/>
    </w:p>
    <w:p w14:paraId="1C07E022" w14:textId="1EFE4A51" w:rsidR="00D57164" w:rsidRPr="00D57164" w:rsidRDefault="0024429E" w:rsidP="00D57164">
      <w:pPr>
        <w:rPr>
          <w:lang w:val="en-US"/>
        </w:rPr>
      </w:pPr>
      <w:r>
        <w:rPr>
          <w:lang w:val="en-US"/>
        </w:rPr>
        <w:t>Before</w:t>
      </w:r>
      <w:r w:rsidR="00D57164">
        <w:rPr>
          <w:lang w:val="en-US"/>
        </w:rPr>
        <w:t xml:space="preserve"> the</w:t>
      </w:r>
      <w:r w:rsidR="0060635F">
        <w:rPr>
          <w:lang w:val="en-US"/>
        </w:rPr>
        <w:t xml:space="preserve"> </w:t>
      </w:r>
      <w:r w:rsidR="00D57164">
        <w:rPr>
          <w:lang w:val="en-US"/>
        </w:rPr>
        <w:t xml:space="preserve">end of the TSA period the Noddle employees will transition all </w:t>
      </w:r>
      <w:r w:rsidR="0060635F">
        <w:rPr>
          <w:lang w:val="en-US"/>
        </w:rPr>
        <w:t>TSA services</w:t>
      </w:r>
      <w:r w:rsidR="00D57164">
        <w:rPr>
          <w:lang w:val="en-US"/>
        </w:rPr>
        <w:t xml:space="preserve"> to </w:t>
      </w:r>
      <w:r w:rsidR="00EA61EF">
        <w:rPr>
          <w:lang w:val="en-US"/>
        </w:rPr>
        <w:t>Newcastle</w:t>
      </w:r>
      <w:r w:rsidR="00D57164">
        <w:rPr>
          <w:lang w:val="en-US"/>
        </w:rPr>
        <w:t xml:space="preserve"> </w:t>
      </w:r>
      <w:r w:rsidR="0060635F">
        <w:rPr>
          <w:lang w:val="en-US"/>
        </w:rPr>
        <w:t>returning all</w:t>
      </w:r>
      <w:r w:rsidR="00D57164">
        <w:rPr>
          <w:lang w:val="en-US"/>
        </w:rPr>
        <w:t xml:space="preserve"> TU UK </w:t>
      </w:r>
      <w:r w:rsidR="0060635F">
        <w:rPr>
          <w:lang w:val="en-US"/>
        </w:rPr>
        <w:t>assets.</w:t>
      </w:r>
    </w:p>
    <w:p w14:paraId="15AE6706" w14:textId="2297FEC4" w:rsidR="00E1056B" w:rsidRPr="005B0D94" w:rsidRDefault="00E1056B" w:rsidP="00EC0057">
      <w:pPr>
        <w:pStyle w:val="Heading1"/>
      </w:pPr>
      <w:bookmarkStart w:id="336" w:name="_Toc531355985"/>
      <w:r w:rsidRPr="005B0D94">
        <w:lastRenderedPageBreak/>
        <w:t xml:space="preserve">Design </w:t>
      </w:r>
      <w:r w:rsidR="00465A7A" w:rsidRPr="005B0D94">
        <w:t>Summary</w:t>
      </w:r>
      <w:bookmarkEnd w:id="336"/>
    </w:p>
    <w:p w14:paraId="3C157860" w14:textId="57DB0DF8" w:rsidR="00F21486" w:rsidRDefault="00F404B8" w:rsidP="00F21486">
      <w:r w:rsidRPr="00F404B8">
        <w:t xml:space="preserve">To provide single view of the design elements covered within this document, the following </w:t>
      </w:r>
      <w:r>
        <w:t>sections present the</w:t>
      </w:r>
      <w:r w:rsidRPr="00F404B8">
        <w:t xml:space="preserve"> </w:t>
      </w:r>
      <w:r w:rsidR="004638D6">
        <w:t xml:space="preserve">Design </w:t>
      </w:r>
      <w:r w:rsidR="00BC6D28">
        <w:t xml:space="preserve">Principles, </w:t>
      </w:r>
      <w:r w:rsidR="004638D6">
        <w:t>Decisions</w:t>
      </w:r>
      <w:r w:rsidR="00EC097E">
        <w:t xml:space="preserve"> and </w:t>
      </w:r>
      <w:r w:rsidR="00BC6D28">
        <w:t>S</w:t>
      </w:r>
      <w:r>
        <w:t xml:space="preserve">ecurity Controls followed by a detailed breakdown of each </w:t>
      </w:r>
      <w:r w:rsidR="00BC6D28">
        <w:t xml:space="preserve">solution </w:t>
      </w:r>
      <w:r>
        <w:t>component.</w:t>
      </w:r>
    </w:p>
    <w:p w14:paraId="5CCF3DCB" w14:textId="1A13BAA0" w:rsidR="00F404B8" w:rsidRDefault="00F404B8" w:rsidP="00F21486"/>
    <w:p w14:paraId="6D5DB211" w14:textId="02D2E2DC" w:rsidR="00C2396A" w:rsidRDefault="00C2396A" w:rsidP="00F404B8">
      <w:pPr>
        <w:pStyle w:val="Heading2"/>
      </w:pPr>
      <w:bookmarkStart w:id="337" w:name="_Toc531355986"/>
      <w:r>
        <w:t>Design Princ</w:t>
      </w:r>
      <w:r w:rsidR="00BE3F8F">
        <w:t>I</w:t>
      </w:r>
      <w:r>
        <w:t>ples</w:t>
      </w:r>
      <w:bookmarkEnd w:id="337"/>
    </w:p>
    <w:p w14:paraId="6FC55635" w14:textId="7713E975" w:rsidR="00C2396A" w:rsidRPr="00C2396A" w:rsidRDefault="00C2396A" w:rsidP="00C2396A">
      <w:pPr>
        <w:pStyle w:val="ListParagraph"/>
        <w:numPr>
          <w:ilvl w:val="0"/>
          <w:numId w:val="44"/>
        </w:numPr>
        <w:rPr>
          <w:lang w:val="en-US"/>
        </w:rPr>
      </w:pPr>
      <w:r>
        <w:rPr>
          <w:lang w:val="en-US"/>
        </w:rPr>
        <w:t xml:space="preserve">All hardware and software to support the delivery of the TSA services will be provided </w:t>
      </w:r>
      <w:r w:rsidR="00BE3F8F">
        <w:rPr>
          <w:lang w:val="en-US"/>
        </w:rPr>
        <w:t xml:space="preserve">where possible </w:t>
      </w:r>
      <w:r>
        <w:rPr>
          <w:lang w:val="en-US"/>
        </w:rPr>
        <w:t xml:space="preserve">by </w:t>
      </w:r>
      <w:r w:rsidR="00BE3F8F">
        <w:rPr>
          <w:lang w:val="en-US"/>
        </w:rPr>
        <w:t xml:space="preserve">existing </w:t>
      </w:r>
      <w:r>
        <w:rPr>
          <w:lang w:val="en-US"/>
        </w:rPr>
        <w:t>TransUnion</w:t>
      </w:r>
      <w:r w:rsidR="00BE3F8F">
        <w:rPr>
          <w:lang w:val="en-US"/>
        </w:rPr>
        <w:t xml:space="preserve"> standard procurement and licensing agreements.</w:t>
      </w:r>
    </w:p>
    <w:p w14:paraId="05F093CA" w14:textId="7D165328" w:rsidR="00C2396A" w:rsidRPr="00C2396A" w:rsidRDefault="00BE3F8F" w:rsidP="00C2396A">
      <w:pPr>
        <w:pStyle w:val="ListParagraph"/>
        <w:numPr>
          <w:ilvl w:val="0"/>
          <w:numId w:val="44"/>
        </w:numPr>
        <w:rPr>
          <w:lang w:val="en-US"/>
        </w:rPr>
      </w:pPr>
      <w:r>
        <w:t xml:space="preserve">All Office </w:t>
      </w:r>
      <w:r w:rsidR="00C2396A" w:rsidRPr="00C2396A">
        <w:t xml:space="preserve">Facilities Management, Internet access, bandwidth capacity and availability will be the responsibility of </w:t>
      </w:r>
      <w:r w:rsidR="0060635F">
        <w:t>Newcastle</w:t>
      </w:r>
      <w:r>
        <w:t>.</w:t>
      </w:r>
    </w:p>
    <w:p w14:paraId="1ACE6D65" w14:textId="77777777" w:rsidR="00C2396A" w:rsidRPr="00C2396A" w:rsidRDefault="00C2396A" w:rsidP="00C2396A">
      <w:pPr>
        <w:rPr>
          <w:lang w:val="en-US"/>
        </w:rPr>
      </w:pPr>
    </w:p>
    <w:p w14:paraId="01EB4C31" w14:textId="1E03484B" w:rsidR="00F404B8" w:rsidRPr="009F2A20" w:rsidRDefault="004638D6" w:rsidP="00F404B8">
      <w:pPr>
        <w:pStyle w:val="Heading2"/>
      </w:pPr>
      <w:bookmarkStart w:id="338" w:name="_Toc531355987"/>
      <w:r w:rsidRPr="009F2A20">
        <w:t>Design Decisions</w:t>
      </w:r>
      <w:bookmarkEnd w:id="338"/>
    </w:p>
    <w:p w14:paraId="11A821D7" w14:textId="0B587715" w:rsidR="004638D6" w:rsidRPr="009F2A20" w:rsidRDefault="004638D6" w:rsidP="004638D6">
      <w:pPr>
        <w:rPr>
          <w:lang w:val="en-US"/>
        </w:rPr>
      </w:pPr>
      <w:r w:rsidRPr="009F2A20">
        <w:rPr>
          <w:lang w:val="en-US"/>
        </w:rPr>
        <w:t xml:space="preserve">The </w:t>
      </w:r>
      <w:r w:rsidR="0060635F">
        <w:rPr>
          <w:lang w:val="en-US"/>
        </w:rPr>
        <w:t xml:space="preserve">key </w:t>
      </w:r>
      <w:r w:rsidRPr="009F2A20">
        <w:rPr>
          <w:lang w:val="en-US"/>
        </w:rPr>
        <w:t xml:space="preserve">decisions supporting this </w:t>
      </w:r>
      <w:r w:rsidR="008B6964" w:rsidRPr="009F2A20">
        <w:rPr>
          <w:lang w:val="en-US"/>
        </w:rPr>
        <w:t>high-level</w:t>
      </w:r>
      <w:r w:rsidRPr="009F2A20">
        <w:rPr>
          <w:lang w:val="en-US"/>
        </w:rPr>
        <w:t xml:space="preserve"> design are presented full in Section </w:t>
      </w:r>
      <w:r w:rsidR="009F2A20" w:rsidRPr="009F2A20">
        <w:rPr>
          <w:lang w:val="en-US"/>
        </w:rPr>
        <w:t xml:space="preserve">11.1 and </w:t>
      </w:r>
      <w:r w:rsidR="009F2A20" w:rsidRPr="008B6964">
        <w:t>summarised</w:t>
      </w:r>
      <w:r w:rsidR="009F2A20" w:rsidRPr="009F2A20">
        <w:rPr>
          <w:lang w:val="en-US"/>
        </w:rPr>
        <w:t xml:space="preserve"> as follows.</w:t>
      </w:r>
    </w:p>
    <w:p w14:paraId="4497ECAE" w14:textId="08C62326" w:rsidR="009F2A20" w:rsidRPr="009F2A20" w:rsidRDefault="009F2A20" w:rsidP="004638D6">
      <w:pPr>
        <w:rPr>
          <w:lang w:val="en-US"/>
        </w:rPr>
      </w:pPr>
    </w:p>
    <w:p w14:paraId="55C70539" w14:textId="5C8A510F" w:rsidR="005D6B5D" w:rsidRPr="005D6B5D" w:rsidRDefault="005D6B5D" w:rsidP="005D6B5D">
      <w:pPr>
        <w:numPr>
          <w:ilvl w:val="0"/>
          <w:numId w:val="42"/>
        </w:numPr>
        <w:spacing w:line="252" w:lineRule="auto"/>
        <w:rPr>
          <w:rFonts w:eastAsia="Times New Roman" w:cs="Times New Roman"/>
        </w:rPr>
      </w:pPr>
      <w:r w:rsidRPr="005D6B5D">
        <w:rPr>
          <w:rFonts w:eastAsia="Times New Roman" w:cs="Times New Roman"/>
        </w:rPr>
        <w:t xml:space="preserve">All divesting users will be provided with a new </w:t>
      </w:r>
      <w:r w:rsidR="00384A13">
        <w:rPr>
          <w:rFonts w:eastAsia="Times New Roman" w:cs="Times New Roman"/>
        </w:rPr>
        <w:t>TU UK</w:t>
      </w:r>
      <w:r w:rsidRPr="005D6B5D">
        <w:rPr>
          <w:rFonts w:eastAsia="Times New Roman" w:cs="Times New Roman"/>
        </w:rPr>
        <w:t xml:space="preserve"> Windows 7 </w:t>
      </w:r>
      <w:commentRangeStart w:id="339"/>
      <w:r w:rsidRPr="005D6B5D">
        <w:rPr>
          <w:rFonts w:eastAsia="Times New Roman" w:cs="Times New Roman"/>
        </w:rPr>
        <w:t>desktop build</w:t>
      </w:r>
      <w:commentRangeEnd w:id="339"/>
      <w:r w:rsidR="0091195A">
        <w:rPr>
          <w:rStyle w:val="CommentReference"/>
          <w:rFonts w:ascii="Arial" w:eastAsia="Times New Roman" w:hAnsi="Arial" w:cs="Tahoma"/>
          <w:lang w:val="en-US"/>
        </w:rPr>
        <w:commentReference w:id="339"/>
      </w:r>
    </w:p>
    <w:p w14:paraId="4F204B46" w14:textId="77777777" w:rsidR="005D6B5D" w:rsidRPr="005D6B5D" w:rsidRDefault="005D6B5D" w:rsidP="005D6B5D">
      <w:pPr>
        <w:numPr>
          <w:ilvl w:val="0"/>
          <w:numId w:val="42"/>
        </w:numPr>
        <w:spacing w:line="252" w:lineRule="auto"/>
        <w:rPr>
          <w:rFonts w:eastAsia="Times New Roman" w:cs="Times New Roman"/>
        </w:rPr>
      </w:pPr>
      <w:r w:rsidRPr="005D6B5D">
        <w:rPr>
          <w:rFonts w:eastAsia="Times New Roman" w:cs="Times New Roman"/>
        </w:rPr>
        <w:t>The connectivity solution will be TU UK standard remote access (Cisco AnyConnect Full Tunnel VPN)</w:t>
      </w:r>
    </w:p>
    <w:p w14:paraId="24F4A807" w14:textId="77777777" w:rsidR="005D6B5D" w:rsidRPr="005D6B5D" w:rsidRDefault="005D6B5D" w:rsidP="005D6B5D">
      <w:pPr>
        <w:numPr>
          <w:ilvl w:val="0"/>
          <w:numId w:val="42"/>
        </w:numPr>
        <w:spacing w:line="252" w:lineRule="auto"/>
        <w:rPr>
          <w:rFonts w:eastAsia="Times New Roman" w:cs="Times New Roman"/>
        </w:rPr>
      </w:pPr>
      <w:r w:rsidRPr="005D6B5D">
        <w:rPr>
          <w:rFonts w:eastAsia="Times New Roman" w:cs="Times New Roman"/>
        </w:rPr>
        <w:t>The connectivity solution will whitelist access to approved TU UK resources</w:t>
      </w:r>
    </w:p>
    <w:p w14:paraId="58DEE816" w14:textId="7857A4FF" w:rsidR="005D6B5D" w:rsidRDefault="005D6B5D" w:rsidP="005D6B5D">
      <w:pPr>
        <w:numPr>
          <w:ilvl w:val="0"/>
          <w:numId w:val="42"/>
        </w:numPr>
        <w:spacing w:line="252" w:lineRule="auto"/>
        <w:rPr>
          <w:rFonts w:eastAsia="Times New Roman" w:cs="Times New Roman"/>
        </w:rPr>
      </w:pPr>
      <w:r w:rsidRPr="005D6B5D">
        <w:rPr>
          <w:rFonts w:eastAsia="Times New Roman" w:cs="Times New Roman"/>
        </w:rPr>
        <w:t xml:space="preserve">All divesting users will receive a new Active Directory account </w:t>
      </w:r>
    </w:p>
    <w:p w14:paraId="5561CEE2" w14:textId="667437E1" w:rsidR="00E9119A" w:rsidRPr="005D6B5D" w:rsidRDefault="00E9119A" w:rsidP="005D6B5D">
      <w:pPr>
        <w:numPr>
          <w:ilvl w:val="0"/>
          <w:numId w:val="42"/>
        </w:numPr>
        <w:spacing w:line="252" w:lineRule="auto"/>
        <w:rPr>
          <w:rFonts w:eastAsia="Times New Roman" w:cs="Times New Roman"/>
        </w:rPr>
      </w:pPr>
      <w:r>
        <w:rPr>
          <w:rFonts w:eastAsia="Times New Roman" w:cs="Times New Roman"/>
        </w:rPr>
        <w:t>All divesting users will receive new Active Directory Groups controlling access to TU UK resources</w:t>
      </w:r>
    </w:p>
    <w:p w14:paraId="7A7A8222" w14:textId="65ABFADA" w:rsidR="005D6B5D" w:rsidRPr="005D6B5D" w:rsidRDefault="005D6B5D" w:rsidP="005D6B5D">
      <w:pPr>
        <w:numPr>
          <w:ilvl w:val="0"/>
          <w:numId w:val="42"/>
        </w:numPr>
        <w:spacing w:line="252" w:lineRule="auto"/>
        <w:rPr>
          <w:rFonts w:eastAsia="Times New Roman" w:cs="Times New Roman"/>
        </w:rPr>
      </w:pPr>
      <w:r w:rsidRPr="005D6B5D">
        <w:rPr>
          <w:rFonts w:eastAsia="Times New Roman" w:cs="Times New Roman"/>
        </w:rPr>
        <w:t>All divesting users with both Laptop and PCs will received a single developer</w:t>
      </w:r>
      <w:r w:rsidR="00BC6D28">
        <w:rPr>
          <w:rFonts w:eastAsia="Times New Roman" w:cs="Times New Roman"/>
        </w:rPr>
        <w:t xml:space="preserve"> specification</w:t>
      </w:r>
      <w:r w:rsidRPr="005D6B5D">
        <w:rPr>
          <w:rFonts w:eastAsia="Times New Roman" w:cs="Times New Roman"/>
        </w:rPr>
        <w:t xml:space="preserve"> </w:t>
      </w:r>
      <w:r w:rsidR="00BC6D28">
        <w:rPr>
          <w:rFonts w:eastAsia="Times New Roman" w:cs="Times New Roman"/>
        </w:rPr>
        <w:t>L</w:t>
      </w:r>
      <w:r w:rsidRPr="005D6B5D">
        <w:rPr>
          <w:rFonts w:eastAsia="Times New Roman" w:cs="Times New Roman"/>
        </w:rPr>
        <w:t>aptop</w:t>
      </w:r>
    </w:p>
    <w:p w14:paraId="6846AAC5" w14:textId="77777777" w:rsidR="00F404B8" w:rsidRPr="005D6B5D" w:rsidRDefault="00F404B8" w:rsidP="005D6B5D">
      <w:pPr>
        <w:ind w:left="360"/>
      </w:pPr>
    </w:p>
    <w:p w14:paraId="4B94C71E" w14:textId="02754A6A" w:rsidR="00F21486" w:rsidRPr="00F21486" w:rsidRDefault="00F21486" w:rsidP="00F404B8">
      <w:pPr>
        <w:pStyle w:val="Heading2"/>
      </w:pPr>
      <w:bookmarkStart w:id="340" w:name="_Toc531355988"/>
      <w:r>
        <w:t>Security Controls</w:t>
      </w:r>
      <w:bookmarkEnd w:id="340"/>
    </w:p>
    <w:p w14:paraId="4F24CE12" w14:textId="7138FC1C" w:rsidR="00E835AA" w:rsidRDefault="00B5403D" w:rsidP="00B5403D">
      <w:r w:rsidRPr="00752EE5">
        <w:t>The solution</w:t>
      </w:r>
      <w:r w:rsidR="00E835AA">
        <w:t xml:space="preserve"> design provides</w:t>
      </w:r>
      <w:r w:rsidRPr="00752EE5">
        <w:t xml:space="preserve"> for </w:t>
      </w:r>
      <w:proofErr w:type="gramStart"/>
      <w:r w:rsidRPr="00752EE5">
        <w:t>a number of</w:t>
      </w:r>
      <w:proofErr w:type="gramEnd"/>
      <w:r w:rsidRPr="00752EE5">
        <w:t xml:space="preserve"> </w:t>
      </w:r>
      <w:r>
        <w:t>s</w:t>
      </w:r>
      <w:r w:rsidRPr="00752EE5">
        <w:t>ecurity</w:t>
      </w:r>
      <w:r>
        <w:t xml:space="preserve"> c</w:t>
      </w:r>
      <w:r w:rsidRPr="00752EE5">
        <w:t>ontrols</w:t>
      </w:r>
      <w:r>
        <w:t xml:space="preserve"> which </w:t>
      </w:r>
      <w:r w:rsidR="00E835AA">
        <w:t xml:space="preserve">segment the Noddle business from the TU UK network </w:t>
      </w:r>
      <w:r w:rsidR="0060635F">
        <w:t xml:space="preserve">providing for a secure Divestment posture </w:t>
      </w:r>
      <w:r w:rsidR="00E835AA">
        <w:t xml:space="preserve">whilst operating within the TSA period. </w:t>
      </w:r>
    </w:p>
    <w:p w14:paraId="1F69BEC8" w14:textId="36E2C5E9" w:rsidR="00E835AA" w:rsidRDefault="00E835AA" w:rsidP="00B5403D"/>
    <w:p w14:paraId="34CF4467" w14:textId="72B9CE23" w:rsidR="00E835AA" w:rsidRDefault="00E835AA" w:rsidP="00B5403D">
      <w:r>
        <w:t>The security controls detai</w:t>
      </w:r>
      <w:r w:rsidR="00757942">
        <w:t>l</w:t>
      </w:r>
      <w:r>
        <w:t xml:space="preserve">ed within this design </w:t>
      </w:r>
      <w:r w:rsidR="009D12DA">
        <w:t>document</w:t>
      </w:r>
      <w:r>
        <w:t xml:space="preserve"> are summarised as follows.</w:t>
      </w:r>
    </w:p>
    <w:p w14:paraId="41BF87BE" w14:textId="1EA40C20" w:rsidR="00A06560" w:rsidRDefault="00A06560" w:rsidP="00E1056B"/>
    <w:p w14:paraId="42BB40AB" w14:textId="77777777" w:rsidR="005D6B5D" w:rsidRPr="005D6B5D" w:rsidRDefault="005D6B5D" w:rsidP="005D6B5D">
      <w:pPr>
        <w:numPr>
          <w:ilvl w:val="0"/>
          <w:numId w:val="43"/>
        </w:numPr>
        <w:spacing w:line="252" w:lineRule="auto"/>
        <w:rPr>
          <w:rFonts w:eastAsia="Times New Roman" w:cs="Times New Roman"/>
        </w:rPr>
      </w:pPr>
      <w:r w:rsidRPr="005D6B5D">
        <w:rPr>
          <w:rFonts w:eastAsia="Times New Roman" w:cs="Times New Roman"/>
        </w:rPr>
        <w:t>Provision of a new TU UK CIG device secured with a Divestment posture as follows.</w:t>
      </w:r>
    </w:p>
    <w:p w14:paraId="24ACAEDF" w14:textId="77777777" w:rsidR="005D6B5D" w:rsidRPr="005D6B5D" w:rsidRDefault="005D6B5D" w:rsidP="005D6B5D">
      <w:pPr>
        <w:numPr>
          <w:ilvl w:val="1"/>
          <w:numId w:val="43"/>
        </w:numPr>
        <w:spacing w:line="252" w:lineRule="auto"/>
        <w:rPr>
          <w:rFonts w:eastAsia="Times New Roman" w:cs="Times New Roman"/>
        </w:rPr>
      </w:pPr>
      <w:r w:rsidRPr="005D6B5D">
        <w:rPr>
          <w:rFonts w:eastAsia="Times New Roman" w:cs="Times New Roman"/>
        </w:rPr>
        <w:t xml:space="preserve">No access to Team Shares (V, </w:t>
      </w:r>
      <w:proofErr w:type="gramStart"/>
      <w:r w:rsidRPr="005D6B5D">
        <w:rPr>
          <w:rFonts w:eastAsia="Times New Roman" w:cs="Times New Roman"/>
        </w:rPr>
        <w:t>W,X</w:t>
      </w:r>
      <w:proofErr w:type="gramEnd"/>
      <w:r w:rsidRPr="005D6B5D">
        <w:rPr>
          <w:rFonts w:eastAsia="Times New Roman" w:cs="Times New Roman"/>
        </w:rPr>
        <w:t xml:space="preserve"> Y </w:t>
      </w:r>
      <w:commentRangeStart w:id="341"/>
      <w:r w:rsidRPr="005D6B5D">
        <w:rPr>
          <w:rFonts w:eastAsia="Times New Roman" w:cs="Times New Roman"/>
        </w:rPr>
        <w:t>X</w:t>
      </w:r>
      <w:commentRangeEnd w:id="341"/>
      <w:r w:rsidR="0091195A">
        <w:rPr>
          <w:rStyle w:val="CommentReference"/>
          <w:rFonts w:ascii="Arial" w:eastAsia="Times New Roman" w:hAnsi="Arial" w:cs="Tahoma"/>
          <w:lang w:val="en-US"/>
        </w:rPr>
        <w:commentReference w:id="341"/>
      </w:r>
      <w:r w:rsidRPr="005D6B5D">
        <w:rPr>
          <w:rFonts w:eastAsia="Times New Roman" w:cs="Times New Roman"/>
        </w:rPr>
        <w:t>)</w:t>
      </w:r>
    </w:p>
    <w:p w14:paraId="0FBD772F" w14:textId="77777777" w:rsidR="005D6B5D" w:rsidRPr="005D6B5D" w:rsidRDefault="005D6B5D" w:rsidP="005D6B5D">
      <w:pPr>
        <w:numPr>
          <w:ilvl w:val="1"/>
          <w:numId w:val="43"/>
        </w:numPr>
        <w:spacing w:line="252" w:lineRule="auto"/>
        <w:rPr>
          <w:rFonts w:eastAsia="Times New Roman" w:cs="Times New Roman"/>
        </w:rPr>
      </w:pPr>
      <w:r w:rsidRPr="005D6B5D">
        <w:rPr>
          <w:rFonts w:eastAsia="Times New Roman" w:cs="Times New Roman"/>
        </w:rPr>
        <w:t>Internet access secured via TU UK Forcepoint Proxies (McAfee)</w:t>
      </w:r>
    </w:p>
    <w:p w14:paraId="7291F534" w14:textId="77777777" w:rsidR="005D6B5D" w:rsidRPr="005D6B5D" w:rsidRDefault="005D6B5D" w:rsidP="005D6B5D">
      <w:pPr>
        <w:numPr>
          <w:ilvl w:val="1"/>
          <w:numId w:val="43"/>
        </w:numPr>
        <w:spacing w:line="252" w:lineRule="auto"/>
        <w:rPr>
          <w:rFonts w:eastAsia="Times New Roman" w:cs="Times New Roman"/>
        </w:rPr>
      </w:pPr>
      <w:r w:rsidRPr="005D6B5D">
        <w:rPr>
          <w:rFonts w:eastAsia="Times New Roman" w:cs="Times New Roman"/>
        </w:rPr>
        <w:t>Active Directory Group Policies blocking access to PLL WIFI networks</w:t>
      </w:r>
    </w:p>
    <w:p w14:paraId="6478AF65" w14:textId="77777777" w:rsidR="005D6B5D" w:rsidRPr="005D6B5D" w:rsidRDefault="005D6B5D" w:rsidP="005D6B5D">
      <w:pPr>
        <w:numPr>
          <w:ilvl w:val="0"/>
          <w:numId w:val="43"/>
        </w:numPr>
        <w:spacing w:line="252" w:lineRule="auto"/>
        <w:rPr>
          <w:rFonts w:eastAsia="Times New Roman" w:cs="Times New Roman"/>
        </w:rPr>
      </w:pPr>
      <w:r w:rsidRPr="005D6B5D">
        <w:rPr>
          <w:rFonts w:eastAsia="Times New Roman" w:cs="Times New Roman"/>
        </w:rPr>
        <w:t>Provision of a new Remote access solution secured with a Divestment posture as follows.</w:t>
      </w:r>
    </w:p>
    <w:p w14:paraId="04ED97ED" w14:textId="77777777" w:rsidR="005D6B5D" w:rsidRPr="005D6B5D" w:rsidRDefault="005D6B5D" w:rsidP="005D6B5D">
      <w:pPr>
        <w:numPr>
          <w:ilvl w:val="1"/>
          <w:numId w:val="43"/>
        </w:numPr>
        <w:spacing w:line="252" w:lineRule="auto"/>
        <w:rPr>
          <w:rFonts w:eastAsia="Times New Roman" w:cs="Times New Roman"/>
        </w:rPr>
      </w:pPr>
      <w:r w:rsidRPr="005D6B5D">
        <w:rPr>
          <w:rFonts w:eastAsia="Times New Roman" w:cs="Times New Roman"/>
        </w:rPr>
        <w:t>Device authentication using existing TU UK issued machine certificate</w:t>
      </w:r>
    </w:p>
    <w:p w14:paraId="29EA1798" w14:textId="77777777" w:rsidR="005D6B5D" w:rsidRPr="005D6B5D" w:rsidRDefault="005D6B5D" w:rsidP="005D6B5D">
      <w:pPr>
        <w:numPr>
          <w:ilvl w:val="1"/>
          <w:numId w:val="43"/>
        </w:numPr>
        <w:spacing w:line="252" w:lineRule="auto"/>
        <w:rPr>
          <w:rFonts w:eastAsia="Times New Roman" w:cs="Times New Roman"/>
        </w:rPr>
      </w:pPr>
      <w:r w:rsidRPr="005D6B5D">
        <w:rPr>
          <w:rFonts w:eastAsia="Times New Roman" w:cs="Times New Roman"/>
        </w:rPr>
        <w:t xml:space="preserve">Two factor user </w:t>
      </w:r>
      <w:proofErr w:type="gramStart"/>
      <w:r w:rsidRPr="005D6B5D">
        <w:rPr>
          <w:rFonts w:eastAsia="Times New Roman" w:cs="Times New Roman"/>
        </w:rPr>
        <w:t>authentication</w:t>
      </w:r>
      <w:proofErr w:type="gramEnd"/>
      <w:r w:rsidRPr="005D6B5D">
        <w:rPr>
          <w:rFonts w:eastAsia="Times New Roman" w:cs="Times New Roman"/>
        </w:rPr>
        <w:t xml:space="preserve"> (CIG user and RSA Token)</w:t>
      </w:r>
    </w:p>
    <w:p w14:paraId="1497FA6A" w14:textId="77777777" w:rsidR="005D6B5D" w:rsidRPr="005D6B5D" w:rsidRDefault="005D6B5D" w:rsidP="005D6B5D">
      <w:pPr>
        <w:numPr>
          <w:ilvl w:val="1"/>
          <w:numId w:val="43"/>
        </w:numPr>
        <w:spacing w:line="252" w:lineRule="auto"/>
        <w:rPr>
          <w:rFonts w:eastAsia="Times New Roman" w:cs="Times New Roman"/>
        </w:rPr>
      </w:pPr>
      <w:r w:rsidRPr="005D6B5D">
        <w:rPr>
          <w:rFonts w:eastAsia="Times New Roman" w:cs="Times New Roman"/>
        </w:rPr>
        <w:t>New IP Subnet assigned to all Noddle employees</w:t>
      </w:r>
    </w:p>
    <w:p w14:paraId="256E5FF8" w14:textId="77777777" w:rsidR="005D6B5D" w:rsidRPr="005D6B5D" w:rsidRDefault="005D6B5D" w:rsidP="005D6B5D">
      <w:pPr>
        <w:numPr>
          <w:ilvl w:val="1"/>
          <w:numId w:val="43"/>
        </w:numPr>
        <w:spacing w:line="252" w:lineRule="auto"/>
        <w:rPr>
          <w:rFonts w:eastAsia="Times New Roman" w:cs="Times New Roman"/>
        </w:rPr>
      </w:pPr>
      <w:r w:rsidRPr="005D6B5D">
        <w:rPr>
          <w:rFonts w:eastAsia="Times New Roman" w:cs="Times New Roman"/>
        </w:rPr>
        <w:t>Per Device/</w:t>
      </w:r>
      <w:commentRangeStart w:id="342"/>
      <w:r w:rsidRPr="005D6B5D">
        <w:rPr>
          <w:rFonts w:eastAsia="Times New Roman" w:cs="Times New Roman"/>
        </w:rPr>
        <w:t xml:space="preserve">User </w:t>
      </w:r>
      <w:commentRangeEnd w:id="342"/>
      <w:r w:rsidR="0091195A">
        <w:rPr>
          <w:rStyle w:val="CommentReference"/>
          <w:rFonts w:ascii="Arial" w:eastAsia="Times New Roman" w:hAnsi="Arial" w:cs="Tahoma"/>
          <w:lang w:val="en-US"/>
        </w:rPr>
        <w:commentReference w:id="342"/>
      </w:r>
      <w:r w:rsidRPr="005D6B5D">
        <w:rPr>
          <w:rFonts w:eastAsia="Times New Roman" w:cs="Times New Roman"/>
        </w:rPr>
        <w:t>firewall policy permitting access to whitelisted TU UK resources</w:t>
      </w:r>
    </w:p>
    <w:p w14:paraId="16646E0F" w14:textId="6A175B32" w:rsidR="005D6B5D" w:rsidRDefault="005D6B5D" w:rsidP="005D6B5D">
      <w:pPr>
        <w:numPr>
          <w:ilvl w:val="0"/>
          <w:numId w:val="43"/>
        </w:numPr>
        <w:spacing w:line="252" w:lineRule="auto"/>
        <w:rPr>
          <w:rFonts w:eastAsia="Times New Roman" w:cs="Times New Roman"/>
        </w:rPr>
      </w:pPr>
      <w:r w:rsidRPr="005D6B5D">
        <w:rPr>
          <w:rFonts w:eastAsia="Times New Roman" w:cs="Times New Roman"/>
        </w:rPr>
        <w:t xml:space="preserve">Provision of new Active Directory accounts for each divesting employee </w:t>
      </w:r>
    </w:p>
    <w:p w14:paraId="02938E62" w14:textId="269EDC1A" w:rsidR="00CD1D38" w:rsidRPr="00722E8C" w:rsidRDefault="00CD1D38" w:rsidP="00722E8C">
      <w:pPr>
        <w:numPr>
          <w:ilvl w:val="0"/>
          <w:numId w:val="43"/>
        </w:numPr>
        <w:spacing w:line="252" w:lineRule="auto"/>
        <w:rPr>
          <w:rFonts w:eastAsia="Times New Roman" w:cs="Times New Roman"/>
        </w:rPr>
      </w:pPr>
      <w:r>
        <w:rPr>
          <w:rFonts w:eastAsia="Times New Roman" w:cs="Times New Roman"/>
        </w:rPr>
        <w:t xml:space="preserve">Provision of new Active Directory </w:t>
      </w:r>
      <w:r w:rsidR="00722E8C">
        <w:rPr>
          <w:rFonts w:eastAsia="Times New Roman" w:cs="Times New Roman"/>
        </w:rPr>
        <w:t>g</w:t>
      </w:r>
      <w:r>
        <w:rPr>
          <w:rFonts w:eastAsia="Times New Roman" w:cs="Times New Roman"/>
        </w:rPr>
        <w:t>roup</w:t>
      </w:r>
      <w:r w:rsidR="00722E8C">
        <w:rPr>
          <w:rFonts w:eastAsia="Times New Roman" w:cs="Times New Roman"/>
        </w:rPr>
        <w:t>s granting access to approved TU UK resources</w:t>
      </w:r>
    </w:p>
    <w:p w14:paraId="25DEFB6F" w14:textId="77777777" w:rsidR="005D6B5D" w:rsidRPr="005D6B5D" w:rsidRDefault="005D6B5D" w:rsidP="005D6B5D">
      <w:pPr>
        <w:numPr>
          <w:ilvl w:val="0"/>
          <w:numId w:val="43"/>
        </w:numPr>
        <w:spacing w:line="252" w:lineRule="auto"/>
        <w:rPr>
          <w:rFonts w:eastAsia="Times New Roman" w:cs="Times New Roman"/>
        </w:rPr>
      </w:pPr>
      <w:r w:rsidRPr="005D6B5D">
        <w:rPr>
          <w:rFonts w:eastAsia="Times New Roman" w:cs="Times New Roman"/>
        </w:rPr>
        <w:t>Provision of a new O365 Tenant providing for Mail, Office and Collaboration services</w:t>
      </w:r>
    </w:p>
    <w:p w14:paraId="76609DD3" w14:textId="77777777" w:rsidR="005D6B5D" w:rsidRPr="005D6B5D" w:rsidRDefault="005D6B5D" w:rsidP="005D6B5D">
      <w:pPr>
        <w:numPr>
          <w:ilvl w:val="0"/>
          <w:numId w:val="43"/>
        </w:numPr>
        <w:spacing w:line="252" w:lineRule="auto"/>
        <w:rPr>
          <w:rFonts w:eastAsia="Times New Roman" w:cs="Times New Roman"/>
        </w:rPr>
      </w:pPr>
      <w:r w:rsidRPr="005D6B5D">
        <w:rPr>
          <w:rFonts w:eastAsia="Times New Roman" w:cs="Times New Roman"/>
        </w:rPr>
        <w:t xml:space="preserve">Access to new O365 Tenant restricted to </w:t>
      </w:r>
      <w:commentRangeStart w:id="343"/>
      <w:r w:rsidRPr="005D6B5D">
        <w:rPr>
          <w:rFonts w:eastAsia="Times New Roman" w:cs="Times New Roman"/>
        </w:rPr>
        <w:t xml:space="preserve">TU UK network </w:t>
      </w:r>
      <w:commentRangeEnd w:id="343"/>
      <w:r w:rsidR="005A0803">
        <w:rPr>
          <w:rStyle w:val="CommentReference"/>
          <w:rFonts w:ascii="Arial" w:eastAsia="Times New Roman" w:hAnsi="Arial" w:cs="Tahoma"/>
          <w:lang w:val="en-US"/>
        </w:rPr>
        <w:commentReference w:id="343"/>
      </w:r>
      <w:r w:rsidRPr="005D6B5D">
        <w:rPr>
          <w:rFonts w:eastAsia="Times New Roman" w:cs="Times New Roman"/>
        </w:rPr>
        <w:t xml:space="preserve">(O365 Conditional Access) </w:t>
      </w:r>
    </w:p>
    <w:p w14:paraId="739392F2" w14:textId="054D47F2" w:rsidR="005D6B5D" w:rsidRPr="005D6B5D" w:rsidRDefault="005D6B5D" w:rsidP="005D6B5D">
      <w:pPr>
        <w:numPr>
          <w:ilvl w:val="0"/>
          <w:numId w:val="43"/>
        </w:numPr>
        <w:spacing w:line="252" w:lineRule="auto"/>
        <w:rPr>
          <w:rFonts w:eastAsia="Times New Roman" w:cs="Times New Roman"/>
        </w:rPr>
      </w:pPr>
      <w:r w:rsidRPr="005D6B5D">
        <w:rPr>
          <w:rFonts w:eastAsia="Times New Roman" w:cs="Times New Roman"/>
        </w:rPr>
        <w:t xml:space="preserve">Access to new O365 Tenant restricted to TU UK devices (installed </w:t>
      </w:r>
      <w:r w:rsidR="009E1EDB">
        <w:rPr>
          <w:rFonts w:eastAsia="Times New Roman" w:cs="Times New Roman"/>
        </w:rPr>
        <w:t xml:space="preserve">with </w:t>
      </w:r>
      <w:r w:rsidRPr="005D6B5D">
        <w:rPr>
          <w:rFonts w:eastAsia="Times New Roman" w:cs="Times New Roman"/>
        </w:rPr>
        <w:t>a valid machine certificate)</w:t>
      </w:r>
    </w:p>
    <w:p w14:paraId="60DF65FD" w14:textId="627F9FAB" w:rsidR="00F21486" w:rsidRPr="005D6B5D" w:rsidRDefault="00F21486" w:rsidP="00F21486"/>
    <w:p w14:paraId="1AB5EDEA" w14:textId="58A357FE" w:rsidR="00F404B8" w:rsidRDefault="00F404B8" w:rsidP="00F404B8"/>
    <w:p w14:paraId="5B2A7537" w14:textId="1D530313" w:rsidR="00F404B8" w:rsidRDefault="00F404B8" w:rsidP="00F404B8"/>
    <w:p w14:paraId="14A9A10F" w14:textId="3372FCC0" w:rsidR="00F404B8" w:rsidRDefault="00F404B8" w:rsidP="00F404B8"/>
    <w:p w14:paraId="5D570EE4" w14:textId="489704F9" w:rsidR="00F404B8" w:rsidRDefault="00F404B8" w:rsidP="00F404B8"/>
    <w:p w14:paraId="64A692C1" w14:textId="2A0F73DE" w:rsidR="00F404B8" w:rsidRDefault="00F404B8" w:rsidP="00F404B8"/>
    <w:p w14:paraId="2DDCE4F7" w14:textId="2A59AFC9" w:rsidR="00F404B8" w:rsidRDefault="00F404B8" w:rsidP="00F404B8"/>
    <w:p w14:paraId="4DB96D23" w14:textId="42FDEDB7" w:rsidR="00F404B8" w:rsidRDefault="00F404B8" w:rsidP="00F404B8"/>
    <w:p w14:paraId="22956FE1" w14:textId="4B8E84C9" w:rsidR="00F404B8" w:rsidRDefault="00F404B8" w:rsidP="00F404B8"/>
    <w:p w14:paraId="358902F7" w14:textId="2EB9FCC5" w:rsidR="00F404B8" w:rsidRDefault="00F404B8" w:rsidP="00F404B8"/>
    <w:p w14:paraId="3022D920" w14:textId="05E5F538" w:rsidR="00F404B8" w:rsidRDefault="00F404B8" w:rsidP="00F404B8"/>
    <w:p w14:paraId="155B6F34" w14:textId="486BC987" w:rsidR="00A82B9C" w:rsidRDefault="00247078" w:rsidP="00F404B8">
      <w:pPr>
        <w:pStyle w:val="Heading1"/>
      </w:pPr>
      <w:bookmarkStart w:id="344" w:name="_Toc531355989"/>
      <w:r>
        <w:lastRenderedPageBreak/>
        <w:t xml:space="preserve">Client </w:t>
      </w:r>
      <w:r w:rsidR="00234C81">
        <w:t>Remote access</w:t>
      </w:r>
      <w:bookmarkEnd w:id="344"/>
      <w:r w:rsidR="00234C81">
        <w:t xml:space="preserve"> </w:t>
      </w:r>
    </w:p>
    <w:p w14:paraId="36B16BF6" w14:textId="18EDFE34" w:rsidR="00583782" w:rsidRDefault="002418A3" w:rsidP="00234C81">
      <w:pPr>
        <w:rPr>
          <w:lang w:val="en-US"/>
        </w:rPr>
      </w:pPr>
      <w:r>
        <w:rPr>
          <w:lang w:val="en-US"/>
        </w:rPr>
        <w:t xml:space="preserve">The remote access solution will provide for the continued access to </w:t>
      </w:r>
      <w:r w:rsidR="00583782">
        <w:rPr>
          <w:lang w:val="en-US"/>
        </w:rPr>
        <w:t>access all TU UK resources as defined in the TSA</w:t>
      </w:r>
      <w:r w:rsidR="004C633F">
        <w:rPr>
          <w:lang w:val="en-US"/>
        </w:rPr>
        <w:t xml:space="preserve"> </w:t>
      </w:r>
      <w:r w:rsidR="00583782">
        <w:rPr>
          <w:lang w:val="en-US"/>
        </w:rPr>
        <w:t>provid</w:t>
      </w:r>
      <w:r w:rsidR="004C633F">
        <w:rPr>
          <w:lang w:val="en-US"/>
        </w:rPr>
        <w:t>ing</w:t>
      </w:r>
      <w:r w:rsidR="00583782">
        <w:rPr>
          <w:lang w:val="en-US"/>
        </w:rPr>
        <w:t xml:space="preserve"> for the following.</w:t>
      </w:r>
    </w:p>
    <w:p w14:paraId="0C45C141" w14:textId="77777777" w:rsidR="00583782" w:rsidRDefault="00583782" w:rsidP="00234C81">
      <w:pPr>
        <w:rPr>
          <w:lang w:val="en-US"/>
        </w:rPr>
      </w:pPr>
    </w:p>
    <w:p w14:paraId="7E881094" w14:textId="3C607FCA" w:rsidR="00583782" w:rsidRDefault="00226674" w:rsidP="006F43A2">
      <w:pPr>
        <w:pStyle w:val="ListParagraph"/>
        <w:numPr>
          <w:ilvl w:val="0"/>
          <w:numId w:val="14"/>
        </w:numPr>
        <w:rPr>
          <w:lang w:val="en-US"/>
        </w:rPr>
      </w:pPr>
      <w:r>
        <w:rPr>
          <w:lang w:val="en-US"/>
        </w:rPr>
        <w:t>Provision</w:t>
      </w:r>
      <w:r w:rsidR="00583782">
        <w:rPr>
          <w:lang w:val="en-US"/>
        </w:rPr>
        <w:t xml:space="preserve"> of a</w:t>
      </w:r>
      <w:r w:rsidR="00247078">
        <w:rPr>
          <w:lang w:val="en-US"/>
        </w:rPr>
        <w:t xml:space="preserve"> Cisco </w:t>
      </w:r>
      <w:r>
        <w:rPr>
          <w:lang w:val="en-US"/>
        </w:rPr>
        <w:t>AnyConnect</w:t>
      </w:r>
      <w:r w:rsidR="00583782">
        <w:rPr>
          <w:lang w:val="en-US"/>
        </w:rPr>
        <w:t xml:space="preserve"> Client to Site VPN with full tunnel (no split tunnel permitted)</w:t>
      </w:r>
    </w:p>
    <w:p w14:paraId="3877B4AD" w14:textId="24AED618" w:rsidR="00583782" w:rsidRDefault="00583782" w:rsidP="006F43A2">
      <w:pPr>
        <w:pStyle w:val="ListParagraph"/>
        <w:numPr>
          <w:ilvl w:val="0"/>
          <w:numId w:val="14"/>
        </w:numPr>
        <w:rPr>
          <w:lang w:val="en-US"/>
        </w:rPr>
      </w:pPr>
      <w:r w:rsidRPr="00583782">
        <w:rPr>
          <w:lang w:val="en-US"/>
        </w:rPr>
        <w:t>Connectivity support for 45 employees increasing to 60 over the TSA term</w:t>
      </w:r>
    </w:p>
    <w:p w14:paraId="4A0B3787" w14:textId="5B4277F1" w:rsidR="00583782" w:rsidRDefault="00583782" w:rsidP="006F43A2">
      <w:pPr>
        <w:pStyle w:val="ListParagraph"/>
        <w:numPr>
          <w:ilvl w:val="0"/>
          <w:numId w:val="14"/>
        </w:numPr>
        <w:rPr>
          <w:lang w:val="en-US"/>
        </w:rPr>
      </w:pPr>
      <w:r>
        <w:rPr>
          <w:lang w:val="en-US"/>
        </w:rPr>
        <w:t xml:space="preserve">New Remote Access Profile and </w:t>
      </w:r>
      <w:r w:rsidR="00226674">
        <w:rPr>
          <w:lang w:val="en-US"/>
        </w:rPr>
        <w:t>Subnet</w:t>
      </w:r>
      <w:r>
        <w:rPr>
          <w:lang w:val="en-US"/>
        </w:rPr>
        <w:t xml:space="preserve"> providing for Separation of access </w:t>
      </w:r>
      <w:r w:rsidR="006844CA">
        <w:rPr>
          <w:lang w:val="en-US"/>
        </w:rPr>
        <w:t>to approved TU UK</w:t>
      </w:r>
      <w:r>
        <w:rPr>
          <w:lang w:val="en-US"/>
        </w:rPr>
        <w:t xml:space="preserve"> resources</w:t>
      </w:r>
    </w:p>
    <w:p w14:paraId="2E7C5D3F" w14:textId="3A2BB741" w:rsidR="00583782" w:rsidRDefault="00583782" w:rsidP="006F43A2">
      <w:pPr>
        <w:pStyle w:val="ListParagraph"/>
        <w:numPr>
          <w:ilvl w:val="0"/>
          <w:numId w:val="14"/>
        </w:numPr>
        <w:rPr>
          <w:lang w:val="en-US"/>
        </w:rPr>
      </w:pPr>
      <w:r>
        <w:rPr>
          <w:lang w:val="en-US"/>
        </w:rPr>
        <w:t xml:space="preserve">Device authentication via </w:t>
      </w:r>
      <w:r w:rsidR="008E6D4A">
        <w:rPr>
          <w:lang w:val="en-US"/>
        </w:rPr>
        <w:t>existing</w:t>
      </w:r>
      <w:r w:rsidR="00AE3C13">
        <w:rPr>
          <w:lang w:val="en-US"/>
        </w:rPr>
        <w:t xml:space="preserve"> </w:t>
      </w:r>
      <w:r w:rsidR="006844CA">
        <w:rPr>
          <w:lang w:val="en-US"/>
        </w:rPr>
        <w:t xml:space="preserve">TU UK </w:t>
      </w:r>
      <w:r w:rsidR="00997C81">
        <w:rPr>
          <w:lang w:val="en-US"/>
        </w:rPr>
        <w:t xml:space="preserve">internal CA </w:t>
      </w:r>
      <w:r w:rsidR="00AE3C13">
        <w:rPr>
          <w:lang w:val="en-US"/>
        </w:rPr>
        <w:t>issued</w:t>
      </w:r>
      <w:r>
        <w:rPr>
          <w:lang w:val="en-US"/>
        </w:rPr>
        <w:t xml:space="preserve"> Machine Certificate</w:t>
      </w:r>
    </w:p>
    <w:p w14:paraId="5DC1F68F" w14:textId="513A3BB0" w:rsidR="00583782" w:rsidRDefault="00583782" w:rsidP="006F43A2">
      <w:pPr>
        <w:pStyle w:val="ListParagraph"/>
        <w:numPr>
          <w:ilvl w:val="0"/>
          <w:numId w:val="14"/>
        </w:numPr>
        <w:rPr>
          <w:lang w:val="en-US"/>
        </w:rPr>
      </w:pPr>
      <w:r>
        <w:rPr>
          <w:lang w:val="en-US"/>
        </w:rPr>
        <w:t>User authentication via</w:t>
      </w:r>
      <w:r w:rsidR="006844CA">
        <w:rPr>
          <w:lang w:val="en-US"/>
        </w:rPr>
        <w:t xml:space="preserve"> TU UK</w:t>
      </w:r>
      <w:r>
        <w:rPr>
          <w:lang w:val="en-US"/>
        </w:rPr>
        <w:t xml:space="preserve"> Active Directory and RSA soft token (2FA)</w:t>
      </w:r>
    </w:p>
    <w:p w14:paraId="0EC0B93E" w14:textId="0D8C52D4" w:rsidR="00583782" w:rsidRDefault="00583782" w:rsidP="00583782">
      <w:pPr>
        <w:rPr>
          <w:lang w:val="en-US"/>
        </w:rPr>
      </w:pPr>
    </w:p>
    <w:p w14:paraId="5B523A9F" w14:textId="684195CD" w:rsidR="00583782" w:rsidRPr="00247078" w:rsidRDefault="006249B8" w:rsidP="00F404B8">
      <w:pPr>
        <w:pStyle w:val="Heading2"/>
      </w:pPr>
      <w:bookmarkStart w:id="345" w:name="_Toc531355990"/>
      <w:r>
        <w:t xml:space="preserve">Client </w:t>
      </w:r>
      <w:r w:rsidR="00247078" w:rsidRPr="00247078">
        <w:t xml:space="preserve">Internet </w:t>
      </w:r>
      <w:r w:rsidR="00997C81">
        <w:t>Connectivity</w:t>
      </w:r>
      <w:bookmarkEnd w:id="345"/>
    </w:p>
    <w:p w14:paraId="4DB0A2B9" w14:textId="7ED892CA" w:rsidR="00247078" w:rsidRDefault="00247078" w:rsidP="00CB3089">
      <w:r w:rsidRPr="00247078">
        <w:t xml:space="preserve">The Internet access provision will provide for connectivity to the TU UK VPN </w:t>
      </w:r>
      <w:r>
        <w:t xml:space="preserve">either whilst </w:t>
      </w:r>
      <w:r w:rsidR="00B46B3C">
        <w:t>roaming,</w:t>
      </w:r>
      <w:r w:rsidR="006844CA">
        <w:t xml:space="preserve"> </w:t>
      </w:r>
      <w:r>
        <w:t>working from home or</w:t>
      </w:r>
      <w:r w:rsidR="006844CA">
        <w:t xml:space="preserve"> whilst</w:t>
      </w:r>
      <w:r>
        <w:t xml:space="preserve"> from the new </w:t>
      </w:r>
      <w:r w:rsidR="00EA61EF">
        <w:t>Newcastle</w:t>
      </w:r>
      <w:r>
        <w:t xml:space="preserve"> offices in Leeds.</w:t>
      </w:r>
    </w:p>
    <w:p w14:paraId="5C27F363" w14:textId="77777777" w:rsidR="00DC22F4" w:rsidRDefault="00DC22F4" w:rsidP="00CB3089"/>
    <w:p w14:paraId="42E9E766" w14:textId="7C050806" w:rsidR="00247078" w:rsidRDefault="00247078" w:rsidP="00247078">
      <w:r>
        <w:t xml:space="preserve">Access from the </w:t>
      </w:r>
      <w:r w:rsidR="00EA61EF">
        <w:t>Newcastle</w:t>
      </w:r>
      <w:r>
        <w:t xml:space="preserve"> office premises will depend upon the local internet access provision and therefore it is </w:t>
      </w:r>
      <w:r w:rsidR="00226674">
        <w:t>imperative</w:t>
      </w:r>
      <w:r>
        <w:t xml:space="preserve"> that the local internet connection provides for both </w:t>
      </w:r>
      <w:r w:rsidR="00226674">
        <w:t>sufficient</w:t>
      </w:r>
      <w:r>
        <w:t xml:space="preserve"> bandwidth and availability to support </w:t>
      </w:r>
      <w:r w:rsidR="00226674">
        <w:t>up to</w:t>
      </w:r>
      <w:r>
        <w:t xml:space="preserve"> 60 employees concurrently connected to the Cisco </w:t>
      </w:r>
      <w:r w:rsidR="00226674">
        <w:t>AnyConnect</w:t>
      </w:r>
      <w:r>
        <w:t xml:space="preserve"> VPN.</w:t>
      </w:r>
    </w:p>
    <w:p w14:paraId="1CCBE032" w14:textId="058FD871" w:rsidR="00247078" w:rsidRDefault="00247078" w:rsidP="00247078"/>
    <w:p w14:paraId="4F920F0E" w14:textId="38D210B1" w:rsidR="006249B8" w:rsidRDefault="004C633F" w:rsidP="00F404B8">
      <w:pPr>
        <w:pStyle w:val="Heading2"/>
      </w:pPr>
      <w:bookmarkStart w:id="346" w:name="_Toc531355991"/>
      <w:r>
        <w:t>VPN</w:t>
      </w:r>
      <w:r w:rsidR="00775C3A">
        <w:t xml:space="preserve"> Gateway</w:t>
      </w:r>
      <w:r>
        <w:t xml:space="preserve"> </w:t>
      </w:r>
      <w:r w:rsidR="006249B8">
        <w:t xml:space="preserve">Internet </w:t>
      </w:r>
      <w:r w:rsidR="00997C81">
        <w:t>Connectivity</w:t>
      </w:r>
      <w:bookmarkEnd w:id="346"/>
    </w:p>
    <w:p w14:paraId="05701A31" w14:textId="1D254DE8" w:rsidR="006249B8" w:rsidRDefault="006249B8" w:rsidP="00247078">
      <w:r>
        <w:t xml:space="preserve">The </w:t>
      </w:r>
      <w:r w:rsidR="008A31BD">
        <w:t xml:space="preserve">existing </w:t>
      </w:r>
      <w:r>
        <w:t xml:space="preserve">TU VPN headend </w:t>
      </w:r>
      <w:r w:rsidR="00111E4D">
        <w:t>will be l</w:t>
      </w:r>
      <w:r w:rsidR="008A31BD">
        <w:t>everaged to support the Noddle Divestment located</w:t>
      </w:r>
      <w:r w:rsidR="00111E4D">
        <w:t xml:space="preserve"> in both Park Lane Leeds (Primary Site) and Elland (Disaster Recovery Site) with a</w:t>
      </w:r>
      <w:r w:rsidR="008A31BD">
        <w:t xml:space="preserve"> Park Lane </w:t>
      </w:r>
      <w:r w:rsidR="00111E4D">
        <w:t>Internet bandwidth provision of 300Mbps which in turn is pending an upgrade from the Service Provider (Vodafone) to 500Mbps.</w:t>
      </w:r>
    </w:p>
    <w:p w14:paraId="30237E04" w14:textId="365E2366" w:rsidR="00111E4D" w:rsidRDefault="00111E4D" w:rsidP="00247078"/>
    <w:p w14:paraId="5480DEFD" w14:textId="4A5A5FEF" w:rsidR="00111E4D" w:rsidRDefault="00111E4D" w:rsidP="00247078">
      <w:r>
        <w:t>In the medium term the Park Lane Internet bandwidth provision is shared with Corporate</w:t>
      </w:r>
      <w:r w:rsidR="00997C81">
        <w:t xml:space="preserve"> and Product</w:t>
      </w:r>
      <w:r>
        <w:t xml:space="preserve"> internet </w:t>
      </w:r>
      <w:r w:rsidR="00997C81">
        <w:t>a</w:t>
      </w:r>
      <w:r>
        <w:t>ccess requirements and therefore the solution assume</w:t>
      </w:r>
      <w:r w:rsidR="00997C81">
        <w:t>s</w:t>
      </w:r>
      <w:r>
        <w:t xml:space="preserve"> for sufficient </w:t>
      </w:r>
      <w:r w:rsidR="00226674">
        <w:t>bandwidth</w:t>
      </w:r>
      <w:r>
        <w:t xml:space="preserve"> availability to support </w:t>
      </w:r>
      <w:r w:rsidR="00997C81">
        <w:t>R</w:t>
      </w:r>
      <w:r w:rsidR="00226674">
        <w:t>emote</w:t>
      </w:r>
      <w:r>
        <w:t xml:space="preserve"> </w:t>
      </w:r>
      <w:r w:rsidR="00997C81">
        <w:t>A</w:t>
      </w:r>
      <w:r>
        <w:t>ccess</w:t>
      </w:r>
      <w:r w:rsidR="00BC0270">
        <w:t>, Corporate</w:t>
      </w:r>
      <w:r>
        <w:t xml:space="preserve"> and</w:t>
      </w:r>
      <w:r w:rsidR="00997C81">
        <w:t xml:space="preserve"> Product </w:t>
      </w:r>
      <w:r>
        <w:t xml:space="preserve">Internet access </w:t>
      </w:r>
      <w:r w:rsidR="00BC0270">
        <w:t>demand</w:t>
      </w:r>
      <w:r>
        <w:t>.</w:t>
      </w:r>
    </w:p>
    <w:p w14:paraId="38A75AE2" w14:textId="36146BE6" w:rsidR="00111E4D" w:rsidRDefault="00111E4D" w:rsidP="00247078"/>
    <w:p w14:paraId="73EF7D03" w14:textId="763F7BF1" w:rsidR="00111E4D" w:rsidRDefault="00111E4D" w:rsidP="00247078">
      <w:r>
        <w:t>In the longer term the Remote Access solution shall be</w:t>
      </w:r>
      <w:r w:rsidR="00226674">
        <w:t xml:space="preserve"> </w:t>
      </w:r>
      <w:r w:rsidR="00997C81">
        <w:t>re-</w:t>
      </w:r>
      <w:r w:rsidR="00226674">
        <w:t>located</w:t>
      </w:r>
      <w:r>
        <w:t xml:space="preserve"> to the TU UK network hubs to </w:t>
      </w:r>
      <w:proofErr w:type="gramStart"/>
      <w:r w:rsidR="00226674">
        <w:t>be</w:t>
      </w:r>
      <w:r w:rsidR="00BC0270">
        <w:t xml:space="preserve"> </w:t>
      </w:r>
      <w:r w:rsidR="00B46B3C">
        <w:t>located</w:t>
      </w:r>
      <w:r w:rsidR="00226674">
        <w:t xml:space="preserve"> in</w:t>
      </w:r>
      <w:proofErr w:type="gramEnd"/>
      <w:r>
        <w:t xml:space="preserve"> both London Data Centres (CRL &amp; VAL) which will comprise of dedicated corporate </w:t>
      </w:r>
      <w:r w:rsidR="00226674">
        <w:t>Internet</w:t>
      </w:r>
      <w:r>
        <w:t xml:space="preserve"> bandwidth </w:t>
      </w:r>
      <w:r w:rsidR="00997C81">
        <w:t>mitigating</w:t>
      </w:r>
      <w:r>
        <w:t xml:space="preserve"> the current contention scenario present in Park Lane.</w:t>
      </w:r>
    </w:p>
    <w:p w14:paraId="1CC62F3E" w14:textId="77777777" w:rsidR="00111E4D" w:rsidRPr="00247078" w:rsidRDefault="00111E4D" w:rsidP="00247078"/>
    <w:p w14:paraId="2C79110F" w14:textId="5310E065" w:rsidR="00247078" w:rsidRPr="00247078" w:rsidRDefault="00247078" w:rsidP="00F404B8">
      <w:pPr>
        <w:pStyle w:val="Heading2"/>
      </w:pPr>
      <w:bookmarkStart w:id="347" w:name="_Toc531355992"/>
      <w:r w:rsidRPr="00247078">
        <w:t xml:space="preserve">Cisco </w:t>
      </w:r>
      <w:r w:rsidR="00226674" w:rsidRPr="00247078">
        <w:t>AnyConnect</w:t>
      </w:r>
      <w:bookmarkEnd w:id="347"/>
    </w:p>
    <w:p w14:paraId="50F49310" w14:textId="287AD14A" w:rsidR="00247078" w:rsidRDefault="004C633F" w:rsidP="00CB3089">
      <w:r w:rsidRPr="004C633F">
        <w:t xml:space="preserve">The VPN solution is based upon the Cisco </w:t>
      </w:r>
      <w:r w:rsidR="00226674" w:rsidRPr="004C633F">
        <w:t>AnyConnect</w:t>
      </w:r>
      <w:r w:rsidR="00BC0270">
        <w:t xml:space="preserve"> client</w:t>
      </w:r>
      <w:r w:rsidRPr="004C633F">
        <w:t xml:space="preserve"> which will be deployed with a </w:t>
      </w:r>
      <w:r w:rsidR="00BC0270">
        <w:t>Dynamic Access Policy providing for a Noddle specific</w:t>
      </w:r>
      <w:r w:rsidRPr="004C633F">
        <w:t xml:space="preserve"> profile that will require the following.</w:t>
      </w:r>
    </w:p>
    <w:p w14:paraId="1F9BB381" w14:textId="77777777" w:rsidR="00CB3089" w:rsidRPr="004C633F" w:rsidRDefault="00CB3089" w:rsidP="00CB3089"/>
    <w:p w14:paraId="20932579" w14:textId="1B711834" w:rsidR="004C633F" w:rsidRDefault="004C633F" w:rsidP="000700A6">
      <w:pPr>
        <w:pStyle w:val="ListParagraph"/>
        <w:numPr>
          <w:ilvl w:val="0"/>
          <w:numId w:val="27"/>
        </w:numPr>
      </w:pPr>
      <w:r>
        <w:t>Valid Machine Certificate (Device)</w:t>
      </w:r>
    </w:p>
    <w:p w14:paraId="36C5E3C4" w14:textId="5266B93B" w:rsidR="004C633F" w:rsidRDefault="004C633F" w:rsidP="000700A6">
      <w:pPr>
        <w:pStyle w:val="ListParagraph"/>
        <w:numPr>
          <w:ilvl w:val="0"/>
          <w:numId w:val="27"/>
        </w:numPr>
      </w:pPr>
      <w:r>
        <w:t>Valid CIG Active Directory (User 1FA)</w:t>
      </w:r>
    </w:p>
    <w:p w14:paraId="2C8E6524" w14:textId="5C6DD1EE" w:rsidR="004C633F" w:rsidRDefault="004C633F" w:rsidP="000700A6">
      <w:pPr>
        <w:pStyle w:val="ListParagraph"/>
        <w:numPr>
          <w:ilvl w:val="0"/>
          <w:numId w:val="27"/>
        </w:numPr>
      </w:pPr>
      <w:r>
        <w:t>Valid CIG RSA Soft Token (User 2FA)</w:t>
      </w:r>
    </w:p>
    <w:p w14:paraId="7C1B7A83" w14:textId="3A1B395F" w:rsidR="004C633F" w:rsidRDefault="004C633F" w:rsidP="004C633F"/>
    <w:p w14:paraId="7D61CE53" w14:textId="32DFFE0B" w:rsidR="004C633F" w:rsidRDefault="004C633F" w:rsidP="004C633F">
      <w:r>
        <w:t xml:space="preserve">The new </w:t>
      </w:r>
      <w:r w:rsidR="008A31BD">
        <w:t xml:space="preserve">Cisco </w:t>
      </w:r>
      <w:r w:rsidR="00226674">
        <w:t>AnyConnect</w:t>
      </w:r>
      <w:r>
        <w:t xml:space="preserve"> profile will be configured to permit access based upon the following.</w:t>
      </w:r>
    </w:p>
    <w:p w14:paraId="33CAF63A" w14:textId="77777777" w:rsidR="004C633F" w:rsidRDefault="004C633F" w:rsidP="004C633F"/>
    <w:p w14:paraId="076CF528" w14:textId="4FECA522" w:rsidR="004C633F" w:rsidRDefault="004C633F" w:rsidP="000700A6">
      <w:pPr>
        <w:pStyle w:val="ListParagraph"/>
        <w:numPr>
          <w:ilvl w:val="0"/>
          <w:numId w:val="28"/>
        </w:numPr>
      </w:pPr>
      <w:r>
        <w:t xml:space="preserve">User Device </w:t>
      </w:r>
      <w:r w:rsidR="00473876">
        <w:t>Has</w:t>
      </w:r>
      <w:r>
        <w:t xml:space="preserve"> </w:t>
      </w:r>
      <w:r w:rsidR="00EA61EF">
        <w:t>TU UK</w:t>
      </w:r>
      <w:r>
        <w:t xml:space="preserve"> Certificate installed</w:t>
      </w:r>
    </w:p>
    <w:p w14:paraId="1A426AB2" w14:textId="2245A9BF" w:rsidR="004C633F" w:rsidRDefault="004C633F" w:rsidP="000700A6">
      <w:pPr>
        <w:pStyle w:val="ListParagraph"/>
        <w:numPr>
          <w:ilvl w:val="0"/>
          <w:numId w:val="28"/>
        </w:numPr>
      </w:pPr>
      <w:r>
        <w:t xml:space="preserve">User is a member of the required Active </w:t>
      </w:r>
      <w:r w:rsidR="00226674">
        <w:t>Directory</w:t>
      </w:r>
      <w:r>
        <w:t xml:space="preserve"> Security Group</w:t>
      </w:r>
      <w:r w:rsidR="00BC0270">
        <w:t xml:space="preserve"> (</w:t>
      </w:r>
      <w:proofErr w:type="spellStart"/>
      <w:r w:rsidR="00BC0270">
        <w:t>CIG.VPN.Noddle</w:t>
      </w:r>
      <w:proofErr w:type="spellEnd"/>
      <w:r w:rsidR="00BC0270">
        <w:t>) / Organisational Unit</w:t>
      </w:r>
      <w:r w:rsidR="00997C81">
        <w:t xml:space="preserve"> and </w:t>
      </w:r>
      <w:r w:rsidR="00B46B3C">
        <w:t>possess</w:t>
      </w:r>
      <w:r w:rsidR="00BC0270">
        <w:t xml:space="preserve"> a valid</w:t>
      </w:r>
      <w:r w:rsidR="00997C81">
        <w:t xml:space="preserve"> RSA token</w:t>
      </w:r>
      <w:r>
        <w:t xml:space="preserve"> </w:t>
      </w:r>
    </w:p>
    <w:p w14:paraId="72E7BD9E" w14:textId="77777777" w:rsidR="00A31184" w:rsidRDefault="00A31184" w:rsidP="004C633F"/>
    <w:p w14:paraId="4174BFE3" w14:textId="47145AAF" w:rsidR="004C633F" w:rsidRDefault="004C633F" w:rsidP="004C633F">
      <w:r>
        <w:t xml:space="preserve">Once the above criteria </w:t>
      </w:r>
      <w:r w:rsidR="00226674">
        <w:t>are</w:t>
      </w:r>
      <w:r>
        <w:t xml:space="preserve"> satisfied the Client device will then be connected to the VPN and assigned an address from </w:t>
      </w:r>
      <w:r w:rsidR="00BC0270">
        <w:t>the Noddle</w:t>
      </w:r>
      <w:r>
        <w:t xml:space="preserve"> IP </w:t>
      </w:r>
      <w:r w:rsidR="00B46B3C">
        <w:t>subnet.</w:t>
      </w:r>
    </w:p>
    <w:p w14:paraId="15BA7774" w14:textId="670D7891" w:rsidR="0060635F" w:rsidRDefault="0060635F" w:rsidP="004C633F"/>
    <w:p w14:paraId="0AD7350F" w14:textId="77777777" w:rsidR="0060635F" w:rsidRDefault="0060635F" w:rsidP="004C633F"/>
    <w:p w14:paraId="333A5AC0" w14:textId="3F31B16B" w:rsidR="00DC22F4" w:rsidRDefault="00DC22F4" w:rsidP="004C633F"/>
    <w:p w14:paraId="707021D9" w14:textId="1866130C" w:rsidR="00DC22F4" w:rsidRDefault="00DC22F4" w:rsidP="00F404B8">
      <w:pPr>
        <w:pStyle w:val="Heading2"/>
      </w:pPr>
      <w:bookmarkStart w:id="348" w:name="_Toc531355993"/>
      <w:r>
        <w:lastRenderedPageBreak/>
        <w:t>Security Controls</w:t>
      </w:r>
      <w:bookmarkEnd w:id="348"/>
    </w:p>
    <w:p w14:paraId="1EF57E24" w14:textId="358414CB" w:rsidR="000B4C45" w:rsidRDefault="000B4C45" w:rsidP="000B4C45">
      <w:pPr>
        <w:rPr>
          <w:lang w:val="en-US"/>
        </w:rPr>
      </w:pPr>
      <w:r>
        <w:rPr>
          <w:lang w:val="en-US"/>
        </w:rPr>
        <w:t xml:space="preserve">The </w:t>
      </w:r>
      <w:r w:rsidR="00AD3AF7">
        <w:rPr>
          <w:lang w:val="en-US"/>
        </w:rPr>
        <w:t>DHCP Scopes to be reserved for the Noddle VPN profile are presented in the tables below.</w:t>
      </w:r>
    </w:p>
    <w:p w14:paraId="0AA34968" w14:textId="7454B334" w:rsidR="00AD3AF7" w:rsidRDefault="00AD3AF7" w:rsidP="000B4C45">
      <w:pPr>
        <w:rPr>
          <w:lang w:val="en-US"/>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38"/>
        <w:gridCol w:w="6237"/>
      </w:tblGrid>
      <w:tr w:rsidR="00AD3AF7" w:rsidRPr="00EF5079" w14:paraId="0D6B0725" w14:textId="77777777" w:rsidTr="0022024A">
        <w:tc>
          <w:tcPr>
            <w:tcW w:w="1838" w:type="dxa"/>
            <w:shd w:val="clear" w:color="auto" w:fill="00A6CA"/>
          </w:tcPr>
          <w:p w14:paraId="0AAF8B87" w14:textId="77777777" w:rsidR="00AD3AF7" w:rsidRPr="000E3139" w:rsidRDefault="00AD3AF7" w:rsidP="0022024A">
            <w:pPr>
              <w:rPr>
                <w:b/>
                <w:smallCaps/>
                <w:color w:val="FFFFFF" w:themeColor="background1"/>
              </w:rPr>
            </w:pPr>
            <w:commentRangeStart w:id="349"/>
            <w:r w:rsidRPr="000E3139">
              <w:rPr>
                <w:b/>
                <w:smallCaps/>
                <w:color w:val="FFFFFF" w:themeColor="background1"/>
              </w:rPr>
              <w:t>Variable</w:t>
            </w:r>
          </w:p>
        </w:tc>
        <w:tc>
          <w:tcPr>
            <w:tcW w:w="6237" w:type="dxa"/>
            <w:shd w:val="clear" w:color="auto" w:fill="00A6CA"/>
          </w:tcPr>
          <w:p w14:paraId="0B8877DD" w14:textId="2BA3D79D" w:rsidR="00AD3AF7" w:rsidRPr="000E3139" w:rsidRDefault="00AD3AF7" w:rsidP="0022024A">
            <w:pPr>
              <w:rPr>
                <w:b/>
                <w:smallCaps/>
                <w:color w:val="FFFFFF" w:themeColor="background1"/>
              </w:rPr>
            </w:pPr>
            <w:r>
              <w:rPr>
                <w:b/>
                <w:smallCaps/>
                <w:color w:val="FFFFFF" w:themeColor="background1"/>
              </w:rPr>
              <w:t>Assignment</w:t>
            </w:r>
          </w:p>
        </w:tc>
      </w:tr>
      <w:tr w:rsidR="00AD3AF7" w:rsidRPr="00EF5079" w14:paraId="6C9A5433" w14:textId="77777777" w:rsidTr="0022024A">
        <w:tc>
          <w:tcPr>
            <w:tcW w:w="1838" w:type="dxa"/>
            <w:vAlign w:val="center"/>
          </w:tcPr>
          <w:p w14:paraId="5DFDD036" w14:textId="6FC94D5D" w:rsidR="00AD3AF7" w:rsidRPr="00171128" w:rsidRDefault="00AD3AF7" w:rsidP="0022024A">
            <w:pPr>
              <w:rPr>
                <w:sz w:val="18"/>
                <w:szCs w:val="18"/>
              </w:rPr>
            </w:pPr>
            <w:r>
              <w:t>Start Address</w:t>
            </w:r>
          </w:p>
        </w:tc>
        <w:tc>
          <w:tcPr>
            <w:tcW w:w="6237" w:type="dxa"/>
            <w:vAlign w:val="center"/>
          </w:tcPr>
          <w:p w14:paraId="6D29832D" w14:textId="6BDBC4B0" w:rsidR="00AD3AF7" w:rsidRPr="00171128" w:rsidRDefault="00AD3AF7" w:rsidP="0022024A">
            <w:pPr>
              <w:rPr>
                <w:sz w:val="18"/>
                <w:szCs w:val="18"/>
              </w:rPr>
            </w:pPr>
            <w:r>
              <w:t>172.31.6.10</w:t>
            </w:r>
          </w:p>
        </w:tc>
      </w:tr>
      <w:tr w:rsidR="00AD3AF7" w:rsidRPr="00EF5079" w14:paraId="5A29B58A" w14:textId="77777777" w:rsidTr="0022024A">
        <w:tc>
          <w:tcPr>
            <w:tcW w:w="1838" w:type="dxa"/>
            <w:vAlign w:val="center"/>
          </w:tcPr>
          <w:p w14:paraId="779D164B" w14:textId="2F95EA79" w:rsidR="00AD3AF7" w:rsidRPr="00171128" w:rsidRDefault="00AD3AF7" w:rsidP="0022024A">
            <w:pPr>
              <w:rPr>
                <w:sz w:val="18"/>
                <w:szCs w:val="18"/>
              </w:rPr>
            </w:pPr>
            <w:r>
              <w:t>End Address</w:t>
            </w:r>
          </w:p>
        </w:tc>
        <w:tc>
          <w:tcPr>
            <w:tcW w:w="6237" w:type="dxa"/>
            <w:vAlign w:val="center"/>
          </w:tcPr>
          <w:p w14:paraId="606D3F7E" w14:textId="2366AE63" w:rsidR="00AD3AF7" w:rsidRPr="00171128" w:rsidRDefault="00AD3AF7" w:rsidP="0022024A">
            <w:pPr>
              <w:rPr>
                <w:sz w:val="18"/>
                <w:szCs w:val="18"/>
              </w:rPr>
            </w:pPr>
            <w:r>
              <w:t>172.31.6.120</w:t>
            </w:r>
          </w:p>
        </w:tc>
      </w:tr>
      <w:tr w:rsidR="00AD3AF7" w:rsidRPr="00EF5079" w14:paraId="646071FC" w14:textId="77777777" w:rsidTr="0022024A">
        <w:tc>
          <w:tcPr>
            <w:tcW w:w="1838" w:type="dxa"/>
            <w:vAlign w:val="center"/>
          </w:tcPr>
          <w:p w14:paraId="0F0F13F2" w14:textId="347E89E2" w:rsidR="00AD3AF7" w:rsidRPr="00171128" w:rsidRDefault="00AD3AF7" w:rsidP="0022024A">
            <w:pPr>
              <w:rPr>
                <w:sz w:val="18"/>
                <w:szCs w:val="18"/>
              </w:rPr>
            </w:pPr>
            <w:r>
              <w:t>Subnet Mask</w:t>
            </w:r>
          </w:p>
        </w:tc>
        <w:tc>
          <w:tcPr>
            <w:tcW w:w="6237" w:type="dxa"/>
            <w:vAlign w:val="center"/>
          </w:tcPr>
          <w:p w14:paraId="507CF218" w14:textId="3C25414C" w:rsidR="00AD3AF7" w:rsidRPr="00171128" w:rsidRDefault="00AD3AF7" w:rsidP="0022024A">
            <w:pPr>
              <w:rPr>
                <w:sz w:val="18"/>
                <w:szCs w:val="18"/>
              </w:rPr>
            </w:pPr>
            <w:r>
              <w:t>255.255.255.128 Length: 25</w:t>
            </w:r>
          </w:p>
        </w:tc>
      </w:tr>
    </w:tbl>
    <w:p w14:paraId="18B83332" w14:textId="6466F6F6" w:rsidR="00AD3AF7" w:rsidRDefault="00AD3AF7" w:rsidP="00AD3AF7">
      <w:pPr>
        <w:pStyle w:val="Caption"/>
        <w:jc w:val="center"/>
        <w:rPr>
          <w:b w:val="0"/>
          <w:i w:val="0"/>
        </w:rPr>
      </w:pPr>
      <w:r>
        <w:rPr>
          <w:b w:val="0"/>
          <w:i w:val="0"/>
        </w:rPr>
        <w:t>Table</w:t>
      </w:r>
      <w:r w:rsidRPr="00D17A40">
        <w:rPr>
          <w:b w:val="0"/>
          <w:i w:val="0"/>
        </w:rPr>
        <w:t xml:space="preserve"> </w:t>
      </w:r>
      <w:r w:rsidR="0043174A">
        <w:rPr>
          <w:b w:val="0"/>
          <w:i w:val="0"/>
        </w:rPr>
        <w:t>0.1</w:t>
      </w:r>
      <w:r w:rsidRPr="00D17A40">
        <w:rPr>
          <w:b w:val="0"/>
          <w:i w:val="0"/>
        </w:rPr>
        <w:t xml:space="preserve"> </w:t>
      </w:r>
      <w:r>
        <w:rPr>
          <w:b w:val="0"/>
          <w:i w:val="0"/>
        </w:rPr>
        <w:t>–</w:t>
      </w:r>
      <w:r w:rsidRPr="00D17A40">
        <w:rPr>
          <w:b w:val="0"/>
          <w:i w:val="0"/>
        </w:rPr>
        <w:t xml:space="preserve"> </w:t>
      </w:r>
      <w:r>
        <w:rPr>
          <w:b w:val="0"/>
          <w:i w:val="0"/>
        </w:rPr>
        <w:t>Park Lane Leeds DHCP Scope</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38"/>
        <w:gridCol w:w="6237"/>
      </w:tblGrid>
      <w:tr w:rsidR="00AD3AF7" w:rsidRPr="00EF5079" w14:paraId="2F119D07" w14:textId="77777777" w:rsidTr="0022024A">
        <w:tc>
          <w:tcPr>
            <w:tcW w:w="1838" w:type="dxa"/>
            <w:shd w:val="clear" w:color="auto" w:fill="00A6CA"/>
          </w:tcPr>
          <w:p w14:paraId="23371875" w14:textId="77777777" w:rsidR="00AD3AF7" w:rsidRPr="000E3139" w:rsidRDefault="00AD3AF7" w:rsidP="0022024A">
            <w:pPr>
              <w:rPr>
                <w:b/>
                <w:smallCaps/>
                <w:color w:val="FFFFFF" w:themeColor="background1"/>
              </w:rPr>
            </w:pPr>
            <w:r w:rsidRPr="000E3139">
              <w:rPr>
                <w:b/>
                <w:smallCaps/>
                <w:color w:val="FFFFFF" w:themeColor="background1"/>
              </w:rPr>
              <w:t>Variable</w:t>
            </w:r>
          </w:p>
        </w:tc>
        <w:tc>
          <w:tcPr>
            <w:tcW w:w="6237" w:type="dxa"/>
            <w:shd w:val="clear" w:color="auto" w:fill="00A6CA"/>
          </w:tcPr>
          <w:p w14:paraId="13B2025E" w14:textId="77777777" w:rsidR="00AD3AF7" w:rsidRPr="000E3139" w:rsidRDefault="00AD3AF7" w:rsidP="0022024A">
            <w:pPr>
              <w:rPr>
                <w:b/>
                <w:smallCaps/>
                <w:color w:val="FFFFFF" w:themeColor="background1"/>
              </w:rPr>
            </w:pPr>
            <w:r>
              <w:rPr>
                <w:b/>
                <w:smallCaps/>
                <w:color w:val="FFFFFF" w:themeColor="background1"/>
              </w:rPr>
              <w:t>Assignment</w:t>
            </w:r>
          </w:p>
        </w:tc>
      </w:tr>
      <w:tr w:rsidR="00AD3AF7" w:rsidRPr="00EF5079" w14:paraId="4B480276" w14:textId="77777777" w:rsidTr="0022024A">
        <w:tc>
          <w:tcPr>
            <w:tcW w:w="1838" w:type="dxa"/>
            <w:vAlign w:val="center"/>
          </w:tcPr>
          <w:p w14:paraId="51C1D6F4" w14:textId="77777777" w:rsidR="00AD3AF7" w:rsidRPr="00171128" w:rsidRDefault="00AD3AF7" w:rsidP="0022024A">
            <w:pPr>
              <w:rPr>
                <w:sz w:val="18"/>
                <w:szCs w:val="18"/>
              </w:rPr>
            </w:pPr>
            <w:r>
              <w:t>Start Address</w:t>
            </w:r>
          </w:p>
        </w:tc>
        <w:tc>
          <w:tcPr>
            <w:tcW w:w="6237" w:type="dxa"/>
            <w:vAlign w:val="center"/>
          </w:tcPr>
          <w:p w14:paraId="14603E70" w14:textId="36E3A2B5" w:rsidR="00AD3AF7" w:rsidRPr="00171128" w:rsidRDefault="00AD3AF7" w:rsidP="0022024A">
            <w:pPr>
              <w:rPr>
                <w:sz w:val="18"/>
                <w:szCs w:val="18"/>
              </w:rPr>
            </w:pPr>
            <w:r>
              <w:t>172.31.6.138</w:t>
            </w:r>
          </w:p>
        </w:tc>
      </w:tr>
      <w:tr w:rsidR="00AD3AF7" w:rsidRPr="00EF5079" w14:paraId="5E15573B" w14:textId="77777777" w:rsidTr="0022024A">
        <w:tc>
          <w:tcPr>
            <w:tcW w:w="1838" w:type="dxa"/>
            <w:vAlign w:val="center"/>
          </w:tcPr>
          <w:p w14:paraId="2493566A" w14:textId="77777777" w:rsidR="00AD3AF7" w:rsidRPr="00171128" w:rsidRDefault="00AD3AF7" w:rsidP="0022024A">
            <w:pPr>
              <w:rPr>
                <w:sz w:val="18"/>
                <w:szCs w:val="18"/>
              </w:rPr>
            </w:pPr>
            <w:r>
              <w:t>End Address</w:t>
            </w:r>
          </w:p>
        </w:tc>
        <w:tc>
          <w:tcPr>
            <w:tcW w:w="6237" w:type="dxa"/>
            <w:vAlign w:val="center"/>
          </w:tcPr>
          <w:p w14:paraId="4366E96A" w14:textId="40DB0964" w:rsidR="00AD3AF7" w:rsidRPr="00171128" w:rsidRDefault="00AD3AF7" w:rsidP="0022024A">
            <w:pPr>
              <w:rPr>
                <w:sz w:val="18"/>
                <w:szCs w:val="18"/>
              </w:rPr>
            </w:pPr>
            <w:r>
              <w:t>172.31.6.250</w:t>
            </w:r>
          </w:p>
        </w:tc>
      </w:tr>
      <w:tr w:rsidR="00AD3AF7" w:rsidRPr="00EF5079" w14:paraId="0BC25F1E" w14:textId="77777777" w:rsidTr="0022024A">
        <w:tc>
          <w:tcPr>
            <w:tcW w:w="1838" w:type="dxa"/>
            <w:vAlign w:val="center"/>
          </w:tcPr>
          <w:p w14:paraId="73C05676" w14:textId="77777777" w:rsidR="00AD3AF7" w:rsidRPr="00171128" w:rsidRDefault="00AD3AF7" w:rsidP="0022024A">
            <w:pPr>
              <w:rPr>
                <w:sz w:val="18"/>
                <w:szCs w:val="18"/>
              </w:rPr>
            </w:pPr>
            <w:r>
              <w:t>Subnet Mask</w:t>
            </w:r>
          </w:p>
        </w:tc>
        <w:tc>
          <w:tcPr>
            <w:tcW w:w="6237" w:type="dxa"/>
            <w:vAlign w:val="center"/>
          </w:tcPr>
          <w:p w14:paraId="34C1D984" w14:textId="789740E1" w:rsidR="00AD3AF7" w:rsidRPr="00171128" w:rsidRDefault="00AD3AF7" w:rsidP="0022024A">
            <w:pPr>
              <w:rPr>
                <w:sz w:val="18"/>
                <w:szCs w:val="18"/>
              </w:rPr>
            </w:pPr>
            <w:r>
              <w:t>255.255.255.128 Length: 25</w:t>
            </w:r>
          </w:p>
        </w:tc>
      </w:tr>
    </w:tbl>
    <w:p w14:paraId="3AC7C449" w14:textId="05A0E041" w:rsidR="00AD3AF7" w:rsidRDefault="00AD3AF7" w:rsidP="00AD3AF7">
      <w:pPr>
        <w:pStyle w:val="Caption"/>
        <w:jc w:val="center"/>
        <w:rPr>
          <w:b w:val="0"/>
          <w:i w:val="0"/>
        </w:rPr>
      </w:pPr>
      <w:r>
        <w:rPr>
          <w:b w:val="0"/>
          <w:i w:val="0"/>
        </w:rPr>
        <w:t>Table</w:t>
      </w:r>
      <w:r w:rsidRPr="00D17A40">
        <w:rPr>
          <w:b w:val="0"/>
          <w:i w:val="0"/>
        </w:rPr>
        <w:t xml:space="preserve"> </w:t>
      </w:r>
      <w:r w:rsidR="0043174A">
        <w:rPr>
          <w:b w:val="0"/>
          <w:i w:val="0"/>
        </w:rPr>
        <w:t>0.2</w:t>
      </w:r>
      <w:r w:rsidRPr="00D17A40">
        <w:rPr>
          <w:b w:val="0"/>
          <w:i w:val="0"/>
        </w:rPr>
        <w:t xml:space="preserve"> </w:t>
      </w:r>
      <w:r>
        <w:rPr>
          <w:b w:val="0"/>
          <w:i w:val="0"/>
        </w:rPr>
        <w:t>–</w:t>
      </w:r>
      <w:r w:rsidRPr="00D17A40">
        <w:rPr>
          <w:b w:val="0"/>
          <w:i w:val="0"/>
        </w:rPr>
        <w:t xml:space="preserve"> </w:t>
      </w:r>
      <w:r>
        <w:rPr>
          <w:b w:val="0"/>
          <w:i w:val="0"/>
        </w:rPr>
        <w:t>Park Lane Leeds DHCP Scope</w:t>
      </w:r>
      <w:commentRangeEnd w:id="349"/>
      <w:r w:rsidR="00450353">
        <w:rPr>
          <w:rStyle w:val="CommentReference"/>
          <w:rFonts w:ascii="Arial" w:eastAsia="Times New Roman" w:hAnsi="Arial" w:cs="Tahoma"/>
          <w:b w:val="0"/>
          <w:i w:val="0"/>
          <w:iCs w:val="0"/>
          <w:color w:val="auto"/>
          <w:lang w:val="en-US"/>
        </w:rPr>
        <w:commentReference w:id="349"/>
      </w:r>
    </w:p>
    <w:p w14:paraId="47B51093" w14:textId="258F5179" w:rsidR="00DC22F4" w:rsidRDefault="004C633F" w:rsidP="00583782">
      <w:pPr>
        <w:rPr>
          <w:lang w:val="en-US"/>
        </w:rPr>
      </w:pPr>
      <w:r>
        <w:rPr>
          <w:lang w:val="en-US"/>
        </w:rPr>
        <w:t>The</w:t>
      </w:r>
      <w:r w:rsidR="00BC0270">
        <w:rPr>
          <w:lang w:val="en-US"/>
        </w:rPr>
        <w:t xml:space="preserve"> network access</w:t>
      </w:r>
      <w:r>
        <w:rPr>
          <w:lang w:val="en-US"/>
        </w:rPr>
        <w:t xml:space="preserve"> will be </w:t>
      </w:r>
      <w:r w:rsidR="00BC0270">
        <w:rPr>
          <w:lang w:val="en-US"/>
        </w:rPr>
        <w:t>subject to</w:t>
      </w:r>
      <w:r w:rsidR="006D3B37">
        <w:rPr>
          <w:lang w:val="en-US"/>
        </w:rPr>
        <w:t xml:space="preserve"> a Noddle specific access list providing for </w:t>
      </w:r>
      <w:r w:rsidR="00997C81">
        <w:rPr>
          <w:lang w:val="en-US"/>
        </w:rPr>
        <w:t>connectivity</w:t>
      </w:r>
      <w:r w:rsidR="006D3B37">
        <w:rPr>
          <w:lang w:val="en-US"/>
        </w:rPr>
        <w:t xml:space="preserve"> to approved </w:t>
      </w:r>
      <w:r w:rsidR="00BC0270">
        <w:rPr>
          <w:lang w:val="en-US"/>
        </w:rPr>
        <w:t>TU UK</w:t>
      </w:r>
      <w:r w:rsidR="006D3B37">
        <w:rPr>
          <w:lang w:val="en-US"/>
        </w:rPr>
        <w:t xml:space="preserve"> resources with implicit deny </w:t>
      </w:r>
      <w:r w:rsidR="00BC0270">
        <w:rPr>
          <w:lang w:val="en-US"/>
        </w:rPr>
        <w:t>preventing global access to the TU UK network.</w:t>
      </w:r>
    </w:p>
    <w:p w14:paraId="326BB5AC" w14:textId="72E3F375" w:rsidR="00DC22F4" w:rsidRDefault="00DC22F4" w:rsidP="00583782">
      <w:pPr>
        <w:rPr>
          <w:lang w:val="en-US"/>
        </w:rPr>
      </w:pPr>
    </w:p>
    <w:p w14:paraId="2DFFD0C2" w14:textId="47F90D3F" w:rsidR="00DC22F4" w:rsidRDefault="00DC22F4" w:rsidP="00583782">
      <w:pPr>
        <w:rPr>
          <w:lang w:val="en-US"/>
        </w:rPr>
      </w:pPr>
      <w:r>
        <w:rPr>
          <w:lang w:val="en-US"/>
        </w:rPr>
        <w:t>It is a project aspiration to extend the current Remote Access VPN solution to provide for an always on VPN implicitly securing the Divestment devices to the TU UK network.</w:t>
      </w:r>
    </w:p>
    <w:p w14:paraId="764D96CA" w14:textId="4491081B" w:rsidR="006D3B37" w:rsidRDefault="006D3B37" w:rsidP="00583782">
      <w:pPr>
        <w:rPr>
          <w:lang w:val="en-US"/>
        </w:rPr>
      </w:pPr>
    </w:p>
    <w:p w14:paraId="756BE262" w14:textId="32F607BA" w:rsidR="00EA61EF" w:rsidRDefault="006D3B37" w:rsidP="00234C81">
      <w:pPr>
        <w:rPr>
          <w:lang w:val="en-US"/>
        </w:rPr>
      </w:pPr>
      <w:r>
        <w:rPr>
          <w:lang w:val="en-US"/>
        </w:rPr>
        <w:t xml:space="preserve">It is </w:t>
      </w:r>
      <w:r w:rsidR="00997C81">
        <w:rPr>
          <w:lang w:val="en-US"/>
        </w:rPr>
        <w:t xml:space="preserve">also </w:t>
      </w:r>
      <w:r>
        <w:rPr>
          <w:lang w:val="en-US"/>
        </w:rPr>
        <w:t xml:space="preserve">important to note that the </w:t>
      </w:r>
      <w:r w:rsidR="00226674">
        <w:rPr>
          <w:lang w:val="en-US"/>
        </w:rPr>
        <w:t>initial</w:t>
      </w:r>
      <w:r>
        <w:rPr>
          <w:lang w:val="en-US"/>
        </w:rPr>
        <w:t xml:space="preserve"> project delivery will not provide for the Cisco Firepower Threat Defense Anti Malware Protection until such time that </w:t>
      </w:r>
      <w:r w:rsidR="00997C81">
        <w:rPr>
          <w:lang w:val="en-US"/>
        </w:rPr>
        <w:t>the transition to FTD code is completed</w:t>
      </w:r>
      <w:r>
        <w:rPr>
          <w:lang w:val="en-US"/>
        </w:rPr>
        <w:t xml:space="preserve"> </w:t>
      </w:r>
      <w:r w:rsidR="00BC0270">
        <w:rPr>
          <w:lang w:val="en-US"/>
        </w:rPr>
        <w:t>(</w:t>
      </w:r>
      <w:r>
        <w:rPr>
          <w:lang w:val="en-US"/>
        </w:rPr>
        <w:t>scheduled 2019</w:t>
      </w:r>
      <w:r w:rsidR="00BC0270">
        <w:rPr>
          <w:lang w:val="en-US"/>
        </w:rPr>
        <w:t>/</w:t>
      </w:r>
      <w:r>
        <w:rPr>
          <w:lang w:val="en-US"/>
        </w:rPr>
        <w:t>Q1</w:t>
      </w:r>
      <w:r w:rsidR="00BC0270">
        <w:rPr>
          <w:lang w:val="en-US"/>
        </w:rPr>
        <w:t>)</w:t>
      </w:r>
      <w:r>
        <w:rPr>
          <w:lang w:val="en-US"/>
        </w:rPr>
        <w:t>.</w:t>
      </w:r>
    </w:p>
    <w:p w14:paraId="7023BEB1" w14:textId="6A19D1DA" w:rsidR="00E150D1" w:rsidRDefault="00E150D1" w:rsidP="00234C81">
      <w:pPr>
        <w:rPr>
          <w:lang w:val="en-US"/>
        </w:rPr>
      </w:pPr>
    </w:p>
    <w:p w14:paraId="35AFBD8B" w14:textId="3E4DB848" w:rsidR="004A1234" w:rsidRDefault="004A1234" w:rsidP="00234C81">
      <w:pPr>
        <w:rPr>
          <w:lang w:val="en-US"/>
        </w:rPr>
      </w:pPr>
      <w:r>
        <w:rPr>
          <w:lang w:val="en-US"/>
        </w:rPr>
        <w:t xml:space="preserve">The </w:t>
      </w:r>
      <w:r w:rsidR="00C179C5">
        <w:rPr>
          <w:lang w:val="en-US"/>
        </w:rPr>
        <w:t>p</w:t>
      </w:r>
      <w:r>
        <w:rPr>
          <w:lang w:val="en-US"/>
        </w:rPr>
        <w:t xml:space="preserve">roposed remote access solution is presented in Figure </w:t>
      </w:r>
      <w:r w:rsidR="00CC6249">
        <w:rPr>
          <w:lang w:val="en-US"/>
        </w:rPr>
        <w:t>2.0</w:t>
      </w:r>
      <w:r>
        <w:rPr>
          <w:lang w:val="en-US"/>
        </w:rPr>
        <w:t xml:space="preserve"> below.</w:t>
      </w:r>
    </w:p>
    <w:p w14:paraId="4417C8D2" w14:textId="40B6D445" w:rsidR="004A1234" w:rsidRDefault="004A1234" w:rsidP="00234C81">
      <w:pPr>
        <w:rPr>
          <w:lang w:val="en-US"/>
        </w:rPr>
      </w:pPr>
    </w:p>
    <w:p w14:paraId="40FA3A9A" w14:textId="425741EC" w:rsidR="004A1234" w:rsidRDefault="00057468" w:rsidP="00357E27">
      <w:pPr>
        <w:jc w:val="center"/>
        <w:rPr>
          <w:lang w:val="en-US"/>
        </w:rPr>
      </w:pPr>
      <w:commentRangeStart w:id="350"/>
      <w:r>
        <w:rPr>
          <w:noProof/>
          <w:lang w:val="en-US"/>
        </w:rPr>
        <w:drawing>
          <wp:inline distT="0" distB="0" distL="0" distR="0" wp14:anchorId="2075FF16" wp14:editId="7C5ACC29">
            <wp:extent cx="61150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3524250"/>
                    </a:xfrm>
                    <a:prstGeom prst="rect">
                      <a:avLst/>
                    </a:prstGeom>
                    <a:noFill/>
                    <a:ln>
                      <a:noFill/>
                    </a:ln>
                  </pic:spPr>
                </pic:pic>
              </a:graphicData>
            </a:graphic>
          </wp:inline>
        </w:drawing>
      </w:r>
      <w:commentRangeEnd w:id="350"/>
      <w:r w:rsidR="005A0803">
        <w:rPr>
          <w:rStyle w:val="CommentReference"/>
          <w:rFonts w:ascii="Arial" w:eastAsia="Times New Roman" w:hAnsi="Arial" w:cs="Tahoma"/>
          <w:lang w:val="en-US"/>
        </w:rPr>
        <w:commentReference w:id="350"/>
      </w:r>
    </w:p>
    <w:p w14:paraId="1EB0D0BF" w14:textId="78D918EC" w:rsidR="004A1234" w:rsidRDefault="004A1234" w:rsidP="004A1234">
      <w:pPr>
        <w:pStyle w:val="Caption"/>
        <w:jc w:val="center"/>
        <w:rPr>
          <w:b w:val="0"/>
          <w:i w:val="0"/>
        </w:rPr>
      </w:pPr>
      <w:r w:rsidRPr="00D17A40">
        <w:rPr>
          <w:b w:val="0"/>
          <w:i w:val="0"/>
        </w:rPr>
        <w:t xml:space="preserve">Figure </w:t>
      </w:r>
      <w:r w:rsidR="00CC6249">
        <w:rPr>
          <w:b w:val="0"/>
          <w:i w:val="0"/>
        </w:rPr>
        <w:t>2.0</w:t>
      </w:r>
      <w:r w:rsidRPr="00D17A40">
        <w:rPr>
          <w:b w:val="0"/>
          <w:i w:val="0"/>
        </w:rPr>
        <w:t xml:space="preserve"> </w:t>
      </w:r>
      <w:r>
        <w:rPr>
          <w:b w:val="0"/>
          <w:i w:val="0"/>
        </w:rPr>
        <w:t>–</w:t>
      </w:r>
      <w:r w:rsidRPr="00D17A40">
        <w:rPr>
          <w:b w:val="0"/>
          <w:i w:val="0"/>
        </w:rPr>
        <w:t xml:space="preserve"> </w:t>
      </w:r>
      <w:r>
        <w:rPr>
          <w:b w:val="0"/>
          <w:i w:val="0"/>
        </w:rPr>
        <w:t xml:space="preserve">Cisco </w:t>
      </w:r>
      <w:r w:rsidR="00226674">
        <w:rPr>
          <w:b w:val="0"/>
          <w:i w:val="0"/>
        </w:rPr>
        <w:t>AnyConnect</w:t>
      </w:r>
      <w:r>
        <w:rPr>
          <w:b w:val="0"/>
          <w:i w:val="0"/>
        </w:rPr>
        <w:t xml:space="preserve"> Client VPN</w:t>
      </w:r>
      <w:r w:rsidR="00E00B0C">
        <w:rPr>
          <w:b w:val="0"/>
          <w:i w:val="0"/>
        </w:rPr>
        <w:t xml:space="preserve"> Design</w:t>
      </w:r>
    </w:p>
    <w:p w14:paraId="1E2CFB04" w14:textId="77777777" w:rsidR="006B4D9E" w:rsidRDefault="006B4D9E" w:rsidP="00544F05">
      <w:pPr>
        <w:rPr>
          <w:highlight w:val="yellow"/>
          <w:lang w:val="en-US"/>
        </w:rPr>
      </w:pPr>
    </w:p>
    <w:p w14:paraId="62D23FED" w14:textId="77777777" w:rsidR="0043174A" w:rsidRDefault="0043174A">
      <w:pPr>
        <w:rPr>
          <w:lang w:val="en-US"/>
        </w:rPr>
      </w:pPr>
      <w:r>
        <w:rPr>
          <w:lang w:val="en-US"/>
        </w:rPr>
        <w:br w:type="page"/>
      </w:r>
    </w:p>
    <w:p w14:paraId="5D96BDB4" w14:textId="6773DC2B" w:rsidR="00BA2578" w:rsidRDefault="00BA2578" w:rsidP="00544F05">
      <w:pPr>
        <w:rPr>
          <w:lang w:val="en-US"/>
        </w:rPr>
      </w:pPr>
      <w:r w:rsidRPr="004A5686">
        <w:rPr>
          <w:lang w:val="en-US"/>
        </w:rPr>
        <w:lastRenderedPageBreak/>
        <w:t xml:space="preserve">A design objective of the </w:t>
      </w:r>
      <w:r w:rsidR="004A5686" w:rsidRPr="004A5686">
        <w:rPr>
          <w:lang w:val="en-US"/>
        </w:rPr>
        <w:t xml:space="preserve">remote access </w:t>
      </w:r>
      <w:r w:rsidRPr="004A5686">
        <w:rPr>
          <w:lang w:val="en-US"/>
        </w:rPr>
        <w:t xml:space="preserve">solution </w:t>
      </w:r>
      <w:r w:rsidR="004A5686">
        <w:rPr>
          <w:lang w:val="en-US"/>
        </w:rPr>
        <w:t xml:space="preserve">is to provide </w:t>
      </w:r>
      <w:commentRangeStart w:id="351"/>
      <w:r w:rsidR="004A5686">
        <w:rPr>
          <w:lang w:val="en-US"/>
        </w:rPr>
        <w:t>for</w:t>
      </w:r>
      <w:commentRangeEnd w:id="351"/>
      <w:r w:rsidR="006123E9">
        <w:rPr>
          <w:rStyle w:val="CommentReference"/>
          <w:rFonts w:ascii="Arial" w:eastAsia="Times New Roman" w:hAnsi="Arial" w:cs="Tahoma"/>
          <w:lang w:val="en-US"/>
        </w:rPr>
        <w:commentReference w:id="351"/>
      </w:r>
      <w:r w:rsidR="004A5686">
        <w:rPr>
          <w:lang w:val="en-US"/>
        </w:rPr>
        <w:t xml:space="preserve"> a like for like user experience which reflects the existing granular access list controls providing Noddle users access to development and production environments from both existing TU UK remote access and PLL wired</w:t>
      </w:r>
      <w:r w:rsidR="00BC0270">
        <w:rPr>
          <w:lang w:val="en-US"/>
        </w:rPr>
        <w:t>/</w:t>
      </w:r>
      <w:r w:rsidR="004A5686">
        <w:rPr>
          <w:lang w:val="en-US"/>
        </w:rPr>
        <w:t xml:space="preserve">wireless LAN. </w:t>
      </w:r>
    </w:p>
    <w:p w14:paraId="0548EC83" w14:textId="4B2FB57A" w:rsidR="004A5686" w:rsidRDefault="004A5686" w:rsidP="00544F05">
      <w:pPr>
        <w:rPr>
          <w:lang w:val="en-US"/>
        </w:rPr>
      </w:pPr>
    </w:p>
    <w:p w14:paraId="0051D4DA" w14:textId="54FF6733" w:rsidR="004A5686" w:rsidRDefault="004A5686" w:rsidP="00544F05">
      <w:pPr>
        <w:rPr>
          <w:lang w:val="en-US"/>
        </w:rPr>
      </w:pPr>
      <w:r>
        <w:rPr>
          <w:lang w:val="en-US"/>
        </w:rPr>
        <w:t>This design objective will be subject to the DHCP controls available on the Cisco ASA VPN gateway as will be dependent upon issuing a per user or per device fixed lease which in turn will be subject to a granular access list to provide for the required connectivity.</w:t>
      </w:r>
    </w:p>
    <w:p w14:paraId="1859F0CB" w14:textId="77777777" w:rsidR="00BA2578" w:rsidRDefault="00BA2578" w:rsidP="00544F05">
      <w:pPr>
        <w:rPr>
          <w:lang w:val="en-US"/>
        </w:rPr>
      </w:pPr>
    </w:p>
    <w:p w14:paraId="7A349EF3" w14:textId="12815140" w:rsidR="00BA2578" w:rsidRDefault="00BA2578" w:rsidP="00BA2578">
      <w:pPr>
        <w:rPr>
          <w:lang w:val="en-US"/>
        </w:rPr>
      </w:pPr>
      <w:r>
        <w:rPr>
          <w:lang w:val="en-US"/>
        </w:rPr>
        <w:t xml:space="preserve">The remote access solution will also provide for access to all resources not currently accessible via </w:t>
      </w:r>
      <w:r w:rsidR="000B4C45">
        <w:rPr>
          <w:lang w:val="en-US"/>
        </w:rPr>
        <w:t xml:space="preserve">the standard TU UK </w:t>
      </w:r>
      <w:r>
        <w:rPr>
          <w:lang w:val="en-US"/>
        </w:rPr>
        <w:t>VPN presented in the following table.</w:t>
      </w:r>
    </w:p>
    <w:p w14:paraId="4FC2CE15" w14:textId="77777777" w:rsidR="00BA2578" w:rsidRDefault="00BA2578" w:rsidP="00BA2578">
      <w:pPr>
        <w:rPr>
          <w:lang w:val="en-US"/>
        </w:rPr>
      </w:pPr>
    </w:p>
    <w:tbl>
      <w:tblPr>
        <w:tblW w:w="100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830"/>
        <w:gridCol w:w="2977"/>
        <w:gridCol w:w="1701"/>
        <w:gridCol w:w="992"/>
        <w:gridCol w:w="1560"/>
      </w:tblGrid>
      <w:tr w:rsidR="00BA2578" w:rsidRPr="00EF5079" w14:paraId="6DD19C84" w14:textId="77777777" w:rsidTr="00BA2578">
        <w:tc>
          <w:tcPr>
            <w:tcW w:w="2830" w:type="dxa"/>
            <w:shd w:val="clear" w:color="auto" w:fill="00A6CA"/>
          </w:tcPr>
          <w:p w14:paraId="7F68D491" w14:textId="77777777" w:rsidR="00BA2578" w:rsidRPr="000E3139" w:rsidRDefault="00BA2578" w:rsidP="00BA2578">
            <w:pPr>
              <w:rPr>
                <w:b/>
                <w:smallCaps/>
                <w:color w:val="FFFFFF" w:themeColor="background1"/>
              </w:rPr>
            </w:pPr>
            <w:bookmarkStart w:id="352" w:name="_Hlk530734435"/>
            <w:commentRangeStart w:id="353"/>
            <w:r w:rsidRPr="000E3139">
              <w:rPr>
                <w:b/>
                <w:smallCaps/>
                <w:color w:val="FFFFFF" w:themeColor="background1"/>
              </w:rPr>
              <w:t>Resource</w:t>
            </w:r>
          </w:p>
        </w:tc>
        <w:tc>
          <w:tcPr>
            <w:tcW w:w="2977" w:type="dxa"/>
            <w:shd w:val="clear" w:color="auto" w:fill="00A6CA"/>
          </w:tcPr>
          <w:p w14:paraId="73AFAFD1" w14:textId="77777777" w:rsidR="00BA2578" w:rsidRPr="000E3139" w:rsidRDefault="00BA2578" w:rsidP="00BA2578">
            <w:pPr>
              <w:rPr>
                <w:b/>
                <w:smallCaps/>
                <w:color w:val="FFFFFF" w:themeColor="background1"/>
              </w:rPr>
            </w:pPr>
            <w:r w:rsidRPr="000E3139">
              <w:rPr>
                <w:b/>
                <w:smallCaps/>
                <w:color w:val="FFFFFF" w:themeColor="background1"/>
              </w:rPr>
              <w:t>URL/Hostname</w:t>
            </w:r>
          </w:p>
        </w:tc>
        <w:tc>
          <w:tcPr>
            <w:tcW w:w="1701" w:type="dxa"/>
            <w:shd w:val="clear" w:color="auto" w:fill="00A6CA"/>
          </w:tcPr>
          <w:p w14:paraId="35F8C98E" w14:textId="77777777" w:rsidR="00BA2578" w:rsidRPr="000E3139" w:rsidRDefault="00BA2578" w:rsidP="00BA2578">
            <w:pPr>
              <w:rPr>
                <w:b/>
                <w:smallCaps/>
                <w:color w:val="FFFFFF" w:themeColor="background1"/>
              </w:rPr>
            </w:pPr>
            <w:r w:rsidRPr="000E3139">
              <w:rPr>
                <w:b/>
                <w:smallCaps/>
                <w:color w:val="FFFFFF" w:themeColor="background1"/>
              </w:rPr>
              <w:t>IP Address</w:t>
            </w:r>
          </w:p>
        </w:tc>
        <w:tc>
          <w:tcPr>
            <w:tcW w:w="992" w:type="dxa"/>
            <w:shd w:val="clear" w:color="auto" w:fill="00A6CA"/>
          </w:tcPr>
          <w:p w14:paraId="24592454" w14:textId="77777777" w:rsidR="00BA2578" w:rsidRPr="000E3139" w:rsidRDefault="00BA2578" w:rsidP="00BA2578">
            <w:pPr>
              <w:rPr>
                <w:b/>
                <w:smallCaps/>
                <w:color w:val="FFFFFF" w:themeColor="background1"/>
              </w:rPr>
            </w:pPr>
            <w:r w:rsidRPr="000E3139">
              <w:rPr>
                <w:b/>
                <w:smallCaps/>
                <w:color w:val="FFFFFF" w:themeColor="background1"/>
              </w:rPr>
              <w:t>Port</w:t>
            </w:r>
          </w:p>
        </w:tc>
        <w:tc>
          <w:tcPr>
            <w:tcW w:w="1560" w:type="dxa"/>
            <w:shd w:val="clear" w:color="auto" w:fill="00A6CA"/>
          </w:tcPr>
          <w:p w14:paraId="0AD378E5" w14:textId="77777777" w:rsidR="00BA2578" w:rsidRPr="000E3139" w:rsidRDefault="00BA2578" w:rsidP="00BA2578">
            <w:pPr>
              <w:rPr>
                <w:b/>
                <w:smallCaps/>
                <w:color w:val="FFFFFF" w:themeColor="background1"/>
              </w:rPr>
            </w:pPr>
            <w:r w:rsidRPr="000E3139">
              <w:rPr>
                <w:b/>
                <w:smallCaps/>
                <w:color w:val="FFFFFF" w:themeColor="background1"/>
              </w:rPr>
              <w:t>Comment</w:t>
            </w:r>
          </w:p>
        </w:tc>
      </w:tr>
      <w:tr w:rsidR="00BA2578" w:rsidRPr="00EF5079" w14:paraId="6743C4A2" w14:textId="77777777" w:rsidTr="00BA2578">
        <w:tc>
          <w:tcPr>
            <w:tcW w:w="2830" w:type="dxa"/>
          </w:tcPr>
          <w:p w14:paraId="1D6E5E0E" w14:textId="77777777" w:rsidR="00BA2578" w:rsidRPr="00171128" w:rsidRDefault="00BA2578" w:rsidP="00BA2578">
            <w:pPr>
              <w:rPr>
                <w:sz w:val="18"/>
                <w:szCs w:val="18"/>
              </w:rPr>
            </w:pPr>
            <w:r w:rsidRPr="00171128">
              <w:rPr>
                <w:sz w:val="18"/>
                <w:szCs w:val="18"/>
              </w:rPr>
              <w:t>Build Server</w:t>
            </w:r>
          </w:p>
        </w:tc>
        <w:tc>
          <w:tcPr>
            <w:tcW w:w="2977" w:type="dxa"/>
          </w:tcPr>
          <w:p w14:paraId="2E1AFA5B" w14:textId="77777777" w:rsidR="00BA2578" w:rsidRPr="00171128" w:rsidRDefault="00BA2578" w:rsidP="00BA2578">
            <w:pPr>
              <w:rPr>
                <w:sz w:val="18"/>
                <w:szCs w:val="18"/>
              </w:rPr>
            </w:pPr>
            <w:r w:rsidRPr="00171128">
              <w:rPr>
                <w:sz w:val="18"/>
                <w:szCs w:val="18"/>
              </w:rPr>
              <w:t>http://pllwinlvbld017.cig.local/nuget</w:t>
            </w:r>
          </w:p>
        </w:tc>
        <w:tc>
          <w:tcPr>
            <w:tcW w:w="1701" w:type="dxa"/>
          </w:tcPr>
          <w:p w14:paraId="5C034288" w14:textId="77777777" w:rsidR="00BA2578" w:rsidRPr="00171128" w:rsidRDefault="00BA2578" w:rsidP="00BA2578">
            <w:pPr>
              <w:rPr>
                <w:sz w:val="18"/>
                <w:szCs w:val="18"/>
              </w:rPr>
            </w:pPr>
            <w:r w:rsidRPr="00171128">
              <w:rPr>
                <w:sz w:val="18"/>
                <w:szCs w:val="18"/>
              </w:rPr>
              <w:t>172.21.164.108</w:t>
            </w:r>
          </w:p>
        </w:tc>
        <w:tc>
          <w:tcPr>
            <w:tcW w:w="992" w:type="dxa"/>
          </w:tcPr>
          <w:p w14:paraId="041C5492" w14:textId="77777777" w:rsidR="00BA2578" w:rsidRPr="00171128" w:rsidRDefault="00BA2578" w:rsidP="00BA2578">
            <w:pPr>
              <w:rPr>
                <w:sz w:val="18"/>
                <w:szCs w:val="18"/>
              </w:rPr>
            </w:pPr>
            <w:r>
              <w:rPr>
                <w:sz w:val="18"/>
                <w:szCs w:val="18"/>
              </w:rPr>
              <w:t>3389</w:t>
            </w:r>
            <w:r w:rsidRPr="00171128">
              <w:rPr>
                <w:sz w:val="18"/>
                <w:szCs w:val="18"/>
              </w:rPr>
              <w:t>/</w:t>
            </w:r>
            <w:proofErr w:type="spellStart"/>
            <w:r w:rsidRPr="00171128">
              <w:rPr>
                <w:sz w:val="18"/>
                <w:szCs w:val="18"/>
              </w:rPr>
              <w:t>tcp</w:t>
            </w:r>
            <w:proofErr w:type="spellEnd"/>
          </w:p>
        </w:tc>
        <w:tc>
          <w:tcPr>
            <w:tcW w:w="1560" w:type="dxa"/>
          </w:tcPr>
          <w:p w14:paraId="4DE50D80" w14:textId="77777777" w:rsidR="00BA2578" w:rsidRPr="00171128" w:rsidRDefault="00BA2578" w:rsidP="00BA2578">
            <w:pPr>
              <w:rPr>
                <w:sz w:val="18"/>
                <w:szCs w:val="18"/>
              </w:rPr>
            </w:pPr>
          </w:p>
        </w:tc>
      </w:tr>
      <w:tr w:rsidR="00BA2578" w:rsidRPr="00EF5079" w14:paraId="3C4BA08A" w14:textId="77777777" w:rsidTr="00BA2578">
        <w:tc>
          <w:tcPr>
            <w:tcW w:w="2830" w:type="dxa"/>
          </w:tcPr>
          <w:p w14:paraId="2DDB7297" w14:textId="77777777" w:rsidR="00BA2578" w:rsidRPr="00171128" w:rsidRDefault="00BA2578" w:rsidP="00BA2578">
            <w:pPr>
              <w:rPr>
                <w:sz w:val="18"/>
                <w:szCs w:val="18"/>
              </w:rPr>
            </w:pPr>
            <w:r w:rsidRPr="00171128">
              <w:rPr>
                <w:sz w:val="18"/>
                <w:szCs w:val="18"/>
              </w:rPr>
              <w:t>Service Fabric explorer</w:t>
            </w:r>
          </w:p>
        </w:tc>
        <w:tc>
          <w:tcPr>
            <w:tcW w:w="2977" w:type="dxa"/>
          </w:tcPr>
          <w:p w14:paraId="56C7C85F" w14:textId="77777777" w:rsidR="00BA2578" w:rsidRPr="00171128" w:rsidRDefault="00BA2578" w:rsidP="00BA2578">
            <w:pPr>
              <w:rPr>
                <w:sz w:val="18"/>
                <w:szCs w:val="18"/>
              </w:rPr>
            </w:pPr>
            <w:r w:rsidRPr="00171128">
              <w:rPr>
                <w:sz w:val="18"/>
                <w:szCs w:val="18"/>
              </w:rPr>
              <w:t>https://euacpldv-cluster.consumerplatform.cig.local</w:t>
            </w:r>
          </w:p>
        </w:tc>
        <w:tc>
          <w:tcPr>
            <w:tcW w:w="1701" w:type="dxa"/>
          </w:tcPr>
          <w:p w14:paraId="495EC339" w14:textId="77777777" w:rsidR="00BA2578" w:rsidRPr="00171128" w:rsidRDefault="00BA2578" w:rsidP="00BA2578">
            <w:pPr>
              <w:rPr>
                <w:sz w:val="18"/>
                <w:szCs w:val="18"/>
              </w:rPr>
            </w:pPr>
            <w:r w:rsidRPr="00171128">
              <w:rPr>
                <w:sz w:val="18"/>
                <w:szCs w:val="18"/>
              </w:rPr>
              <w:t>10.53.23.132</w:t>
            </w:r>
          </w:p>
        </w:tc>
        <w:tc>
          <w:tcPr>
            <w:tcW w:w="992" w:type="dxa"/>
          </w:tcPr>
          <w:p w14:paraId="53742BF6" w14:textId="77777777" w:rsidR="00BA2578" w:rsidRPr="00171128" w:rsidRDefault="00BA2578" w:rsidP="00BA2578">
            <w:pPr>
              <w:rPr>
                <w:sz w:val="18"/>
                <w:szCs w:val="18"/>
              </w:rPr>
            </w:pPr>
            <w:r>
              <w:rPr>
                <w:sz w:val="18"/>
                <w:szCs w:val="18"/>
              </w:rPr>
              <w:t>3389</w:t>
            </w:r>
            <w:r w:rsidRPr="00171128">
              <w:rPr>
                <w:sz w:val="18"/>
                <w:szCs w:val="18"/>
              </w:rPr>
              <w:t>/</w:t>
            </w:r>
            <w:proofErr w:type="spellStart"/>
            <w:r w:rsidRPr="00171128">
              <w:rPr>
                <w:sz w:val="18"/>
                <w:szCs w:val="18"/>
              </w:rPr>
              <w:t>tcp</w:t>
            </w:r>
            <w:proofErr w:type="spellEnd"/>
          </w:p>
        </w:tc>
        <w:tc>
          <w:tcPr>
            <w:tcW w:w="1560" w:type="dxa"/>
          </w:tcPr>
          <w:p w14:paraId="2AC7566F" w14:textId="77777777" w:rsidR="00BA2578" w:rsidRPr="00171128" w:rsidRDefault="00BA2578" w:rsidP="00BA2578">
            <w:pPr>
              <w:rPr>
                <w:sz w:val="18"/>
                <w:szCs w:val="18"/>
              </w:rPr>
            </w:pPr>
          </w:p>
        </w:tc>
      </w:tr>
      <w:tr w:rsidR="00BA2578" w:rsidRPr="00EF5079" w14:paraId="7268BFAE" w14:textId="77777777" w:rsidTr="00BA2578">
        <w:tc>
          <w:tcPr>
            <w:tcW w:w="2830" w:type="dxa"/>
          </w:tcPr>
          <w:p w14:paraId="3C5A9B29" w14:textId="77777777" w:rsidR="00BA2578" w:rsidRPr="00171128" w:rsidRDefault="00BA2578" w:rsidP="00BA2578">
            <w:pPr>
              <w:rPr>
                <w:sz w:val="18"/>
                <w:szCs w:val="18"/>
              </w:rPr>
            </w:pPr>
            <w:r w:rsidRPr="00171128">
              <w:rPr>
                <w:sz w:val="18"/>
                <w:szCs w:val="18"/>
              </w:rPr>
              <w:t>Consumer IaaS Platform (</w:t>
            </w:r>
            <w:proofErr w:type="spellStart"/>
            <w:r w:rsidRPr="00171128">
              <w:rPr>
                <w:sz w:val="18"/>
                <w:szCs w:val="18"/>
              </w:rPr>
              <w:t>DevTest</w:t>
            </w:r>
            <w:proofErr w:type="spellEnd"/>
            <w:r w:rsidRPr="00171128">
              <w:rPr>
                <w:sz w:val="18"/>
                <w:szCs w:val="18"/>
              </w:rPr>
              <w:t>)</w:t>
            </w:r>
          </w:p>
        </w:tc>
        <w:tc>
          <w:tcPr>
            <w:tcW w:w="2977" w:type="dxa"/>
          </w:tcPr>
          <w:p w14:paraId="7AFF433E" w14:textId="77777777" w:rsidR="00BA2578" w:rsidRPr="00171128" w:rsidRDefault="00BA2578" w:rsidP="00BA2578">
            <w:pPr>
              <w:rPr>
                <w:sz w:val="18"/>
                <w:szCs w:val="18"/>
              </w:rPr>
            </w:pPr>
            <w:r w:rsidRPr="00171128">
              <w:rPr>
                <w:sz w:val="18"/>
                <w:szCs w:val="18"/>
              </w:rPr>
              <w:t>WEUWINDVSQL1</w:t>
            </w:r>
          </w:p>
          <w:p w14:paraId="2DC38913" w14:textId="77777777" w:rsidR="00BA2578" w:rsidRPr="00171128" w:rsidRDefault="00BA2578" w:rsidP="00BA2578">
            <w:pPr>
              <w:rPr>
                <w:sz w:val="18"/>
                <w:szCs w:val="18"/>
              </w:rPr>
            </w:pPr>
            <w:r w:rsidRPr="00171128">
              <w:rPr>
                <w:sz w:val="18"/>
                <w:szCs w:val="18"/>
              </w:rPr>
              <w:t>WEUWINDVWEB1</w:t>
            </w:r>
          </w:p>
          <w:p w14:paraId="416E78F1" w14:textId="77777777" w:rsidR="00BA2578" w:rsidRPr="00171128" w:rsidRDefault="00BA2578" w:rsidP="00BA2578">
            <w:pPr>
              <w:rPr>
                <w:sz w:val="18"/>
                <w:szCs w:val="18"/>
              </w:rPr>
            </w:pPr>
            <w:r w:rsidRPr="00171128">
              <w:rPr>
                <w:sz w:val="18"/>
                <w:szCs w:val="18"/>
              </w:rPr>
              <w:t>WEUWINDVWEB2</w:t>
            </w:r>
          </w:p>
          <w:p w14:paraId="462283A0" w14:textId="77777777" w:rsidR="00BA2578" w:rsidRPr="00171128" w:rsidRDefault="00BA2578" w:rsidP="00BA2578">
            <w:pPr>
              <w:rPr>
                <w:sz w:val="18"/>
                <w:szCs w:val="18"/>
              </w:rPr>
            </w:pPr>
            <w:r w:rsidRPr="00171128">
              <w:rPr>
                <w:sz w:val="18"/>
                <w:szCs w:val="18"/>
              </w:rPr>
              <w:t>WEUWINDVWEB3</w:t>
            </w:r>
          </w:p>
        </w:tc>
        <w:tc>
          <w:tcPr>
            <w:tcW w:w="1701" w:type="dxa"/>
          </w:tcPr>
          <w:p w14:paraId="3520754E" w14:textId="77777777" w:rsidR="00BA2578" w:rsidRPr="00171128" w:rsidRDefault="00BA2578" w:rsidP="00BA2578">
            <w:pPr>
              <w:rPr>
                <w:sz w:val="18"/>
                <w:szCs w:val="18"/>
              </w:rPr>
            </w:pPr>
            <w:r w:rsidRPr="00171128">
              <w:rPr>
                <w:sz w:val="18"/>
                <w:szCs w:val="18"/>
              </w:rPr>
              <w:t>172.17.205.170</w:t>
            </w:r>
          </w:p>
          <w:p w14:paraId="3941058E" w14:textId="77777777" w:rsidR="00BA2578" w:rsidRPr="00171128" w:rsidRDefault="00BA2578" w:rsidP="00BA2578">
            <w:pPr>
              <w:rPr>
                <w:sz w:val="18"/>
                <w:szCs w:val="18"/>
              </w:rPr>
            </w:pPr>
            <w:r w:rsidRPr="00171128">
              <w:rPr>
                <w:sz w:val="18"/>
                <w:szCs w:val="18"/>
              </w:rPr>
              <w:t>172.17.205.137</w:t>
            </w:r>
          </w:p>
          <w:p w14:paraId="0E7EF8B9" w14:textId="77777777" w:rsidR="00BA2578" w:rsidRPr="00171128" w:rsidRDefault="00BA2578" w:rsidP="00BA2578">
            <w:pPr>
              <w:rPr>
                <w:sz w:val="18"/>
                <w:szCs w:val="18"/>
              </w:rPr>
            </w:pPr>
            <w:r w:rsidRPr="00171128">
              <w:rPr>
                <w:sz w:val="18"/>
                <w:szCs w:val="18"/>
              </w:rPr>
              <w:t>172.17.205.139</w:t>
            </w:r>
          </w:p>
          <w:p w14:paraId="38188668" w14:textId="77777777" w:rsidR="00BA2578" w:rsidRPr="00171128" w:rsidRDefault="00BA2578" w:rsidP="00BA2578">
            <w:pPr>
              <w:rPr>
                <w:sz w:val="18"/>
                <w:szCs w:val="18"/>
              </w:rPr>
            </w:pPr>
            <w:r w:rsidRPr="00171128">
              <w:rPr>
                <w:sz w:val="18"/>
                <w:szCs w:val="18"/>
              </w:rPr>
              <w:t>172.17.205.136</w:t>
            </w:r>
          </w:p>
        </w:tc>
        <w:tc>
          <w:tcPr>
            <w:tcW w:w="992" w:type="dxa"/>
          </w:tcPr>
          <w:p w14:paraId="1FE91C46" w14:textId="77777777" w:rsidR="00BA2578" w:rsidRPr="00171128" w:rsidRDefault="00BA2578" w:rsidP="00BA2578">
            <w:pPr>
              <w:rPr>
                <w:sz w:val="18"/>
                <w:szCs w:val="18"/>
              </w:rPr>
            </w:pPr>
            <w:r>
              <w:rPr>
                <w:sz w:val="18"/>
                <w:szCs w:val="18"/>
              </w:rPr>
              <w:t>3389</w:t>
            </w:r>
            <w:r w:rsidRPr="00171128">
              <w:rPr>
                <w:sz w:val="18"/>
                <w:szCs w:val="18"/>
              </w:rPr>
              <w:t>/</w:t>
            </w:r>
            <w:proofErr w:type="spellStart"/>
            <w:r w:rsidRPr="00171128">
              <w:rPr>
                <w:sz w:val="18"/>
                <w:szCs w:val="18"/>
              </w:rPr>
              <w:t>tcp</w:t>
            </w:r>
            <w:proofErr w:type="spellEnd"/>
          </w:p>
        </w:tc>
        <w:tc>
          <w:tcPr>
            <w:tcW w:w="1560" w:type="dxa"/>
          </w:tcPr>
          <w:p w14:paraId="4CEE70C3" w14:textId="77777777" w:rsidR="00BA2578" w:rsidRPr="00171128" w:rsidRDefault="00BA2578" w:rsidP="00BA2578">
            <w:pPr>
              <w:rPr>
                <w:sz w:val="18"/>
                <w:szCs w:val="18"/>
              </w:rPr>
            </w:pPr>
          </w:p>
        </w:tc>
      </w:tr>
      <w:tr w:rsidR="00BA2578" w:rsidRPr="00EF5079" w14:paraId="01058C43" w14:textId="77777777" w:rsidTr="00BA2578">
        <w:tc>
          <w:tcPr>
            <w:tcW w:w="2830" w:type="dxa"/>
          </w:tcPr>
          <w:p w14:paraId="378E640F" w14:textId="77777777" w:rsidR="00BA2578" w:rsidRPr="00171128" w:rsidRDefault="00BA2578" w:rsidP="00BA2578">
            <w:pPr>
              <w:rPr>
                <w:sz w:val="18"/>
                <w:szCs w:val="18"/>
              </w:rPr>
            </w:pPr>
            <w:r w:rsidRPr="00171128">
              <w:rPr>
                <w:sz w:val="18"/>
                <w:szCs w:val="18"/>
              </w:rPr>
              <w:t>Consumer IaaS Platform (Pre-Production)</w:t>
            </w:r>
          </w:p>
        </w:tc>
        <w:tc>
          <w:tcPr>
            <w:tcW w:w="2977" w:type="dxa"/>
          </w:tcPr>
          <w:p w14:paraId="6CA15203" w14:textId="77777777" w:rsidR="00BA2578" w:rsidRPr="00171128" w:rsidRDefault="00BA2578" w:rsidP="00BA2578">
            <w:pPr>
              <w:rPr>
                <w:sz w:val="18"/>
                <w:szCs w:val="18"/>
              </w:rPr>
            </w:pPr>
            <w:r w:rsidRPr="00171128">
              <w:rPr>
                <w:sz w:val="18"/>
                <w:szCs w:val="18"/>
              </w:rPr>
              <w:t>WEUWINPPSQL1</w:t>
            </w:r>
          </w:p>
          <w:p w14:paraId="03D430A2" w14:textId="77777777" w:rsidR="00BA2578" w:rsidRPr="00171128" w:rsidRDefault="00BA2578" w:rsidP="00BA2578">
            <w:pPr>
              <w:rPr>
                <w:sz w:val="18"/>
                <w:szCs w:val="18"/>
              </w:rPr>
            </w:pPr>
            <w:r w:rsidRPr="00171128">
              <w:rPr>
                <w:sz w:val="18"/>
                <w:szCs w:val="18"/>
              </w:rPr>
              <w:t>WEUWINPPSQL2</w:t>
            </w:r>
          </w:p>
          <w:p w14:paraId="7E5A6DEC" w14:textId="77777777" w:rsidR="00BA2578" w:rsidRPr="00171128" w:rsidRDefault="00BA2578" w:rsidP="00BA2578">
            <w:pPr>
              <w:rPr>
                <w:sz w:val="18"/>
                <w:szCs w:val="18"/>
              </w:rPr>
            </w:pPr>
            <w:r w:rsidRPr="00171128">
              <w:rPr>
                <w:sz w:val="18"/>
                <w:szCs w:val="18"/>
              </w:rPr>
              <w:t>WEUWINPPWEB1</w:t>
            </w:r>
          </w:p>
          <w:p w14:paraId="6E37E3FA" w14:textId="77777777" w:rsidR="00BA2578" w:rsidRPr="00171128" w:rsidRDefault="00BA2578" w:rsidP="00BA2578">
            <w:pPr>
              <w:rPr>
                <w:sz w:val="18"/>
                <w:szCs w:val="18"/>
              </w:rPr>
            </w:pPr>
            <w:r w:rsidRPr="00171128">
              <w:rPr>
                <w:sz w:val="18"/>
                <w:szCs w:val="18"/>
              </w:rPr>
              <w:t>WEUWINPPWEB2</w:t>
            </w:r>
          </w:p>
          <w:p w14:paraId="7131E7BA" w14:textId="77777777" w:rsidR="00BA2578" w:rsidRPr="00171128" w:rsidRDefault="00BA2578" w:rsidP="00BA2578">
            <w:pPr>
              <w:rPr>
                <w:sz w:val="18"/>
                <w:szCs w:val="18"/>
              </w:rPr>
            </w:pPr>
            <w:r w:rsidRPr="00171128">
              <w:rPr>
                <w:sz w:val="18"/>
                <w:szCs w:val="18"/>
              </w:rPr>
              <w:t>WEUWINPPWEB3</w:t>
            </w:r>
          </w:p>
        </w:tc>
        <w:tc>
          <w:tcPr>
            <w:tcW w:w="1701" w:type="dxa"/>
          </w:tcPr>
          <w:p w14:paraId="2293B8CB" w14:textId="77777777" w:rsidR="00BA2578" w:rsidRPr="00171128" w:rsidRDefault="00BA2578" w:rsidP="00BA2578">
            <w:pPr>
              <w:rPr>
                <w:sz w:val="18"/>
                <w:szCs w:val="18"/>
              </w:rPr>
            </w:pPr>
            <w:r w:rsidRPr="00171128">
              <w:rPr>
                <w:sz w:val="18"/>
                <w:szCs w:val="18"/>
              </w:rPr>
              <w:t>172.17.204.42</w:t>
            </w:r>
          </w:p>
          <w:p w14:paraId="1824FEB8" w14:textId="77777777" w:rsidR="00BA2578" w:rsidRPr="00171128" w:rsidRDefault="00BA2578" w:rsidP="00BA2578">
            <w:pPr>
              <w:rPr>
                <w:sz w:val="18"/>
                <w:szCs w:val="18"/>
              </w:rPr>
            </w:pPr>
            <w:r w:rsidRPr="00171128">
              <w:rPr>
                <w:sz w:val="18"/>
                <w:szCs w:val="18"/>
              </w:rPr>
              <w:t>172.17.204.43</w:t>
            </w:r>
          </w:p>
          <w:p w14:paraId="5E4C8A72" w14:textId="77777777" w:rsidR="00BA2578" w:rsidRPr="00171128" w:rsidRDefault="00BA2578" w:rsidP="00BA2578">
            <w:pPr>
              <w:rPr>
                <w:sz w:val="18"/>
                <w:szCs w:val="18"/>
              </w:rPr>
            </w:pPr>
            <w:r w:rsidRPr="00171128">
              <w:rPr>
                <w:sz w:val="18"/>
                <w:szCs w:val="18"/>
              </w:rPr>
              <w:t>172.17.204.8</w:t>
            </w:r>
          </w:p>
          <w:p w14:paraId="39681AB2" w14:textId="77777777" w:rsidR="00BA2578" w:rsidRPr="00171128" w:rsidRDefault="00BA2578" w:rsidP="00BA2578">
            <w:pPr>
              <w:rPr>
                <w:sz w:val="18"/>
                <w:szCs w:val="18"/>
              </w:rPr>
            </w:pPr>
            <w:r w:rsidRPr="00171128">
              <w:rPr>
                <w:sz w:val="18"/>
                <w:szCs w:val="18"/>
              </w:rPr>
              <w:t>172.17.204.7</w:t>
            </w:r>
          </w:p>
          <w:p w14:paraId="69D4EBFD" w14:textId="77777777" w:rsidR="00BA2578" w:rsidRPr="00171128" w:rsidRDefault="00BA2578" w:rsidP="00BA2578">
            <w:pPr>
              <w:rPr>
                <w:sz w:val="18"/>
                <w:szCs w:val="18"/>
              </w:rPr>
            </w:pPr>
            <w:r w:rsidRPr="00171128">
              <w:rPr>
                <w:sz w:val="18"/>
                <w:szCs w:val="18"/>
              </w:rPr>
              <w:t>172.17.204.6</w:t>
            </w:r>
          </w:p>
        </w:tc>
        <w:tc>
          <w:tcPr>
            <w:tcW w:w="992" w:type="dxa"/>
          </w:tcPr>
          <w:p w14:paraId="286E3422" w14:textId="77777777" w:rsidR="00BA2578" w:rsidRPr="00171128" w:rsidRDefault="00BA2578" w:rsidP="00BA2578">
            <w:pPr>
              <w:rPr>
                <w:sz w:val="18"/>
                <w:szCs w:val="18"/>
              </w:rPr>
            </w:pPr>
            <w:r>
              <w:rPr>
                <w:sz w:val="18"/>
                <w:szCs w:val="18"/>
              </w:rPr>
              <w:t>3389</w:t>
            </w:r>
            <w:r w:rsidRPr="00171128">
              <w:rPr>
                <w:sz w:val="18"/>
                <w:szCs w:val="18"/>
              </w:rPr>
              <w:t>/</w:t>
            </w:r>
            <w:proofErr w:type="spellStart"/>
            <w:r w:rsidRPr="00171128">
              <w:rPr>
                <w:sz w:val="18"/>
                <w:szCs w:val="18"/>
              </w:rPr>
              <w:t>tcp</w:t>
            </w:r>
            <w:proofErr w:type="spellEnd"/>
          </w:p>
        </w:tc>
        <w:tc>
          <w:tcPr>
            <w:tcW w:w="1560" w:type="dxa"/>
          </w:tcPr>
          <w:p w14:paraId="26D2D36C" w14:textId="77777777" w:rsidR="00BA2578" w:rsidRPr="00171128" w:rsidRDefault="00BA2578" w:rsidP="00BA2578">
            <w:pPr>
              <w:rPr>
                <w:sz w:val="18"/>
                <w:szCs w:val="18"/>
              </w:rPr>
            </w:pPr>
          </w:p>
        </w:tc>
      </w:tr>
      <w:tr w:rsidR="00BA2578" w:rsidRPr="00EF5079" w14:paraId="2A2CCF4C" w14:textId="77777777" w:rsidTr="00BA2578">
        <w:tc>
          <w:tcPr>
            <w:tcW w:w="2830" w:type="dxa"/>
          </w:tcPr>
          <w:p w14:paraId="4CE29864" w14:textId="77777777" w:rsidR="00BA2578" w:rsidRPr="00171128" w:rsidRDefault="00BA2578" w:rsidP="00BA2578">
            <w:pPr>
              <w:rPr>
                <w:sz w:val="18"/>
                <w:szCs w:val="18"/>
              </w:rPr>
            </w:pPr>
            <w:r w:rsidRPr="00171128">
              <w:rPr>
                <w:sz w:val="18"/>
                <w:szCs w:val="18"/>
              </w:rPr>
              <w:t>Live Noddle Database</w:t>
            </w:r>
          </w:p>
        </w:tc>
        <w:tc>
          <w:tcPr>
            <w:tcW w:w="2977" w:type="dxa"/>
          </w:tcPr>
          <w:p w14:paraId="2BFD1B0F" w14:textId="77777777" w:rsidR="00BA2578" w:rsidRPr="00171128" w:rsidRDefault="00BA2578" w:rsidP="00BA2578">
            <w:pPr>
              <w:rPr>
                <w:sz w:val="18"/>
                <w:szCs w:val="18"/>
              </w:rPr>
            </w:pPr>
            <w:r w:rsidRPr="00171128">
              <w:rPr>
                <w:sz w:val="18"/>
                <w:szCs w:val="18"/>
              </w:rPr>
              <w:t>TBC</w:t>
            </w:r>
          </w:p>
        </w:tc>
        <w:tc>
          <w:tcPr>
            <w:tcW w:w="1701" w:type="dxa"/>
          </w:tcPr>
          <w:p w14:paraId="2803CE84" w14:textId="77777777" w:rsidR="00BA2578" w:rsidRPr="00171128" w:rsidRDefault="00BA2578" w:rsidP="00BA2578">
            <w:pPr>
              <w:rPr>
                <w:sz w:val="18"/>
                <w:szCs w:val="18"/>
              </w:rPr>
            </w:pPr>
            <w:r w:rsidRPr="00171128">
              <w:rPr>
                <w:sz w:val="18"/>
                <w:szCs w:val="18"/>
              </w:rPr>
              <w:t>TBC</w:t>
            </w:r>
          </w:p>
        </w:tc>
        <w:tc>
          <w:tcPr>
            <w:tcW w:w="992" w:type="dxa"/>
          </w:tcPr>
          <w:p w14:paraId="35165D0B" w14:textId="77777777" w:rsidR="00BA2578" w:rsidRPr="00171128" w:rsidRDefault="00BA2578" w:rsidP="00BA2578">
            <w:pPr>
              <w:rPr>
                <w:sz w:val="18"/>
                <w:szCs w:val="18"/>
              </w:rPr>
            </w:pPr>
            <w:r>
              <w:rPr>
                <w:sz w:val="18"/>
                <w:szCs w:val="18"/>
              </w:rPr>
              <w:t>3389</w:t>
            </w:r>
            <w:r w:rsidRPr="00171128">
              <w:rPr>
                <w:sz w:val="18"/>
                <w:szCs w:val="18"/>
              </w:rPr>
              <w:t>/</w:t>
            </w:r>
            <w:proofErr w:type="spellStart"/>
            <w:r w:rsidRPr="00171128">
              <w:rPr>
                <w:sz w:val="18"/>
                <w:szCs w:val="18"/>
              </w:rPr>
              <w:t>tcp</w:t>
            </w:r>
            <w:proofErr w:type="spellEnd"/>
          </w:p>
        </w:tc>
        <w:tc>
          <w:tcPr>
            <w:tcW w:w="1560" w:type="dxa"/>
          </w:tcPr>
          <w:p w14:paraId="35FC4697" w14:textId="77777777" w:rsidR="00BA2578" w:rsidRPr="00171128" w:rsidRDefault="00BA2578" w:rsidP="00BA2578">
            <w:pPr>
              <w:rPr>
                <w:sz w:val="18"/>
                <w:szCs w:val="18"/>
              </w:rPr>
            </w:pPr>
            <w:r w:rsidRPr="00171128">
              <w:rPr>
                <w:sz w:val="18"/>
                <w:szCs w:val="18"/>
              </w:rPr>
              <w:t>SQL Server Management Studio</w:t>
            </w:r>
            <w:commentRangeEnd w:id="353"/>
            <w:r w:rsidR="006123E9">
              <w:rPr>
                <w:rStyle w:val="CommentReference"/>
                <w:rFonts w:ascii="Arial" w:eastAsia="Times New Roman" w:hAnsi="Arial" w:cs="Tahoma"/>
                <w:lang w:val="en-US"/>
              </w:rPr>
              <w:commentReference w:id="353"/>
            </w:r>
          </w:p>
        </w:tc>
      </w:tr>
    </w:tbl>
    <w:bookmarkEnd w:id="352"/>
    <w:p w14:paraId="1419522E" w14:textId="4080D981" w:rsidR="00BA2578" w:rsidRDefault="00BA2578" w:rsidP="00BA2578">
      <w:pPr>
        <w:pStyle w:val="Caption"/>
        <w:jc w:val="center"/>
        <w:rPr>
          <w:b w:val="0"/>
          <w:i w:val="0"/>
        </w:rPr>
      </w:pPr>
      <w:r>
        <w:rPr>
          <w:b w:val="0"/>
          <w:i w:val="0"/>
        </w:rPr>
        <w:t>Table</w:t>
      </w:r>
      <w:r w:rsidRPr="00D17A40">
        <w:rPr>
          <w:b w:val="0"/>
          <w:i w:val="0"/>
        </w:rPr>
        <w:t xml:space="preserve"> </w:t>
      </w:r>
      <w:r w:rsidR="00B111B3">
        <w:rPr>
          <w:b w:val="0"/>
          <w:i w:val="0"/>
        </w:rPr>
        <w:t>1.0</w:t>
      </w:r>
      <w:r w:rsidRPr="00D17A40">
        <w:rPr>
          <w:b w:val="0"/>
          <w:i w:val="0"/>
        </w:rPr>
        <w:t xml:space="preserve"> </w:t>
      </w:r>
      <w:r>
        <w:rPr>
          <w:b w:val="0"/>
          <w:i w:val="0"/>
        </w:rPr>
        <w:t>–</w:t>
      </w:r>
      <w:r w:rsidRPr="00D17A40">
        <w:rPr>
          <w:b w:val="0"/>
          <w:i w:val="0"/>
        </w:rPr>
        <w:t xml:space="preserve"> </w:t>
      </w:r>
      <w:r>
        <w:rPr>
          <w:b w:val="0"/>
          <w:i w:val="0"/>
        </w:rPr>
        <w:t xml:space="preserve">Noddle </w:t>
      </w:r>
      <w:r w:rsidR="00041E12">
        <w:rPr>
          <w:b w:val="0"/>
          <w:i w:val="0"/>
        </w:rPr>
        <w:t>Systems/</w:t>
      </w:r>
      <w:r w:rsidR="00123F22">
        <w:rPr>
          <w:b w:val="0"/>
          <w:i w:val="0"/>
        </w:rPr>
        <w:t>Environment</w:t>
      </w:r>
      <w:r w:rsidR="0023665E">
        <w:rPr>
          <w:b w:val="0"/>
          <w:i w:val="0"/>
        </w:rPr>
        <w:t xml:space="preserve"> Access</w:t>
      </w:r>
    </w:p>
    <w:p w14:paraId="1CBF89BB" w14:textId="77777777" w:rsidR="00BA2578" w:rsidRDefault="00BA2578" w:rsidP="00544F05">
      <w:pPr>
        <w:rPr>
          <w:lang w:val="en-US"/>
        </w:rPr>
      </w:pPr>
    </w:p>
    <w:p w14:paraId="3D835C0D" w14:textId="3457B91B" w:rsidR="009821AB" w:rsidRDefault="002D5841" w:rsidP="00F404B8">
      <w:pPr>
        <w:pStyle w:val="Heading1"/>
      </w:pPr>
      <w:bookmarkStart w:id="354" w:name="_Toc531355994"/>
      <w:r>
        <w:lastRenderedPageBreak/>
        <w:t>End user compute</w:t>
      </w:r>
      <w:bookmarkEnd w:id="354"/>
    </w:p>
    <w:p w14:paraId="24651F85" w14:textId="3BE71E5A" w:rsidR="00313BBC" w:rsidRDefault="00D119EE" w:rsidP="00313BBC">
      <w:pPr>
        <w:rPr>
          <w:lang w:val="en-US"/>
        </w:rPr>
      </w:pPr>
      <w:commentRangeStart w:id="355"/>
      <w:r>
        <w:rPr>
          <w:lang w:val="en-US"/>
        </w:rPr>
        <w:t xml:space="preserve">As part of the Noddle divestment employees will be </w:t>
      </w:r>
      <w:r w:rsidR="00357AEC">
        <w:rPr>
          <w:lang w:val="en-US"/>
        </w:rPr>
        <w:t>retaining their existing hardware comprising of monitors and docking stations which will be relocated to the new Office Premises once available.</w:t>
      </w:r>
      <w:commentRangeEnd w:id="355"/>
      <w:r w:rsidR="006123E9">
        <w:rPr>
          <w:rStyle w:val="CommentReference"/>
          <w:rFonts w:ascii="Arial" w:eastAsia="Times New Roman" w:hAnsi="Arial" w:cs="Tahoma"/>
          <w:lang w:val="en-US"/>
        </w:rPr>
        <w:commentReference w:id="355"/>
      </w:r>
    </w:p>
    <w:p w14:paraId="57A1EB13" w14:textId="078E0760" w:rsidR="00357AEC" w:rsidRDefault="00357AEC" w:rsidP="00313BBC">
      <w:pPr>
        <w:rPr>
          <w:lang w:val="en-US"/>
        </w:rPr>
      </w:pPr>
    </w:p>
    <w:p w14:paraId="6EBD9283" w14:textId="2C4908F6" w:rsidR="00357AEC" w:rsidRDefault="00357AEC" w:rsidP="00313BBC">
      <w:pPr>
        <w:rPr>
          <w:lang w:val="en-US"/>
        </w:rPr>
      </w:pPr>
      <w:r>
        <w:rPr>
          <w:lang w:val="en-US"/>
        </w:rPr>
        <w:t xml:space="preserve">In accordance with the design decision and security requirements each divesting Noddle Employee will be provided with a </w:t>
      </w:r>
      <w:r w:rsidR="0043174A">
        <w:rPr>
          <w:lang w:val="en-US"/>
        </w:rPr>
        <w:t>re-furbished</w:t>
      </w:r>
      <w:r>
        <w:rPr>
          <w:lang w:val="en-US"/>
        </w:rPr>
        <w:t xml:space="preserve"> </w:t>
      </w:r>
      <w:r w:rsidR="0043174A">
        <w:rPr>
          <w:lang w:val="en-US"/>
        </w:rPr>
        <w:t>TU UK</w:t>
      </w:r>
      <w:r>
        <w:rPr>
          <w:lang w:val="en-US"/>
        </w:rPr>
        <w:t xml:space="preserve"> Windows 7 build to mitigate</w:t>
      </w:r>
      <w:r w:rsidR="0043174A">
        <w:rPr>
          <w:lang w:val="en-US"/>
        </w:rPr>
        <w:t xml:space="preserve"> TU UK</w:t>
      </w:r>
      <w:r>
        <w:rPr>
          <w:lang w:val="en-US"/>
        </w:rPr>
        <w:t xml:space="preserve"> data leakage due to residual data assets located on local hard drives.</w:t>
      </w:r>
    </w:p>
    <w:p w14:paraId="2405C01C" w14:textId="6B48E370" w:rsidR="0092383F" w:rsidRDefault="0092383F" w:rsidP="00313BBC">
      <w:pPr>
        <w:rPr>
          <w:lang w:val="en-US"/>
        </w:rPr>
      </w:pPr>
    </w:p>
    <w:p w14:paraId="664A3BD7" w14:textId="18CE33F5" w:rsidR="0092383F" w:rsidRDefault="0092383F" w:rsidP="00313BBC">
      <w:pPr>
        <w:rPr>
          <w:lang w:val="en-US"/>
        </w:rPr>
      </w:pPr>
      <w:r>
        <w:rPr>
          <w:lang w:val="en-US"/>
        </w:rPr>
        <w:t xml:space="preserve">The new </w:t>
      </w:r>
      <w:r w:rsidR="0043174A">
        <w:rPr>
          <w:lang w:val="en-US"/>
        </w:rPr>
        <w:t>devices</w:t>
      </w:r>
      <w:r>
        <w:rPr>
          <w:lang w:val="en-US"/>
        </w:rPr>
        <w:t xml:space="preserve"> will be </w:t>
      </w:r>
      <w:r w:rsidR="0043174A">
        <w:rPr>
          <w:lang w:val="en-US"/>
        </w:rPr>
        <w:t>TU UK</w:t>
      </w:r>
      <w:r>
        <w:rPr>
          <w:lang w:val="en-US"/>
        </w:rPr>
        <w:t xml:space="preserve"> standard </w:t>
      </w:r>
      <w:r w:rsidR="0043174A">
        <w:rPr>
          <w:lang w:val="en-US"/>
        </w:rPr>
        <w:t xml:space="preserve">Windows 7 </w:t>
      </w:r>
      <w:commentRangeStart w:id="356"/>
      <w:r w:rsidR="0043174A">
        <w:rPr>
          <w:lang w:val="en-US"/>
        </w:rPr>
        <w:t xml:space="preserve">builds </w:t>
      </w:r>
      <w:commentRangeEnd w:id="356"/>
      <w:r w:rsidR="006123E9">
        <w:rPr>
          <w:rStyle w:val="CommentReference"/>
          <w:rFonts w:ascii="Arial" w:eastAsia="Times New Roman" w:hAnsi="Arial" w:cs="Tahoma"/>
          <w:lang w:val="en-US"/>
        </w:rPr>
        <w:commentReference w:id="356"/>
      </w:r>
      <w:r w:rsidR="00997C81">
        <w:rPr>
          <w:lang w:val="en-US"/>
        </w:rPr>
        <w:t>inclusive of</w:t>
      </w:r>
      <w:r>
        <w:rPr>
          <w:lang w:val="en-US"/>
        </w:rPr>
        <w:t xml:space="preserve"> the current machine certificate that is used to authenticate to the </w:t>
      </w:r>
      <w:r w:rsidR="00997C81">
        <w:rPr>
          <w:lang w:val="en-US"/>
        </w:rPr>
        <w:t>remote access solution</w:t>
      </w:r>
      <w:r>
        <w:rPr>
          <w:lang w:val="en-US"/>
        </w:rPr>
        <w:t>.</w:t>
      </w:r>
    </w:p>
    <w:p w14:paraId="0A05BCEC" w14:textId="59AFDEFE" w:rsidR="0092383F" w:rsidRDefault="0092383F" w:rsidP="00313BBC">
      <w:pPr>
        <w:rPr>
          <w:lang w:val="en-US"/>
        </w:rPr>
      </w:pPr>
    </w:p>
    <w:p w14:paraId="4B0AA791" w14:textId="4C99E5FF" w:rsidR="0092383F" w:rsidRDefault="00997C81" w:rsidP="00313BBC">
      <w:pPr>
        <w:rPr>
          <w:lang w:val="en-US"/>
        </w:rPr>
      </w:pPr>
      <w:r>
        <w:rPr>
          <w:lang w:val="en-US"/>
        </w:rPr>
        <w:t xml:space="preserve">A new Active </w:t>
      </w:r>
      <w:r w:rsidR="008E6D4A">
        <w:rPr>
          <w:lang w:val="en-US"/>
        </w:rPr>
        <w:t>Directory</w:t>
      </w:r>
      <w:r>
        <w:rPr>
          <w:lang w:val="en-US"/>
        </w:rPr>
        <w:t xml:space="preserve"> Security group will be created including all new Noddle user accounts </w:t>
      </w:r>
      <w:r w:rsidR="0043174A">
        <w:rPr>
          <w:lang w:val="en-US"/>
        </w:rPr>
        <w:t xml:space="preserve">used to </w:t>
      </w:r>
      <w:r w:rsidR="00B46B3C">
        <w:rPr>
          <w:lang w:val="en-US"/>
        </w:rPr>
        <w:t>authorize</w:t>
      </w:r>
      <w:r>
        <w:rPr>
          <w:lang w:val="en-US"/>
        </w:rPr>
        <w:t xml:space="preserve"> each account</w:t>
      </w:r>
      <w:r w:rsidR="00576C55">
        <w:rPr>
          <w:lang w:val="en-US"/>
        </w:rPr>
        <w:t xml:space="preserve"> </w:t>
      </w:r>
      <w:r w:rsidR="0043174A">
        <w:rPr>
          <w:lang w:val="en-US"/>
        </w:rPr>
        <w:t>to</w:t>
      </w:r>
      <w:r>
        <w:rPr>
          <w:lang w:val="en-US"/>
        </w:rPr>
        <w:t xml:space="preserve"> the new</w:t>
      </w:r>
      <w:r w:rsidR="000E22C5">
        <w:rPr>
          <w:lang w:val="en-US"/>
        </w:rPr>
        <w:t xml:space="preserve"> </w:t>
      </w:r>
      <w:r w:rsidR="00576C55">
        <w:rPr>
          <w:lang w:val="en-US"/>
        </w:rPr>
        <w:t xml:space="preserve">remote </w:t>
      </w:r>
      <w:r w:rsidR="00473876">
        <w:rPr>
          <w:lang w:val="en-US"/>
        </w:rPr>
        <w:t>access</w:t>
      </w:r>
      <w:r w:rsidR="00576C55">
        <w:rPr>
          <w:lang w:val="en-US"/>
        </w:rPr>
        <w:t xml:space="preserve"> profile differentiating the </w:t>
      </w:r>
      <w:r w:rsidR="0043174A">
        <w:rPr>
          <w:lang w:val="en-US"/>
        </w:rPr>
        <w:t xml:space="preserve">Noddle </w:t>
      </w:r>
      <w:r w:rsidR="00576C55">
        <w:rPr>
          <w:lang w:val="en-US"/>
        </w:rPr>
        <w:t>users from standard TU UK remote workers.</w:t>
      </w:r>
    </w:p>
    <w:p w14:paraId="083F7101" w14:textId="30E26914" w:rsidR="000E22C5" w:rsidRDefault="000E22C5" w:rsidP="00313BBC">
      <w:pPr>
        <w:rPr>
          <w:lang w:val="en-US"/>
        </w:rPr>
      </w:pPr>
    </w:p>
    <w:p w14:paraId="78E5E334" w14:textId="08B0B303" w:rsidR="000E22C5" w:rsidRDefault="000E22C5" w:rsidP="00313BBC">
      <w:pPr>
        <w:rPr>
          <w:lang w:val="en-US"/>
        </w:rPr>
      </w:pPr>
      <w:r>
        <w:rPr>
          <w:lang w:val="en-US"/>
        </w:rPr>
        <w:t xml:space="preserve">The new laptops will support either wired or wireless connectivity to the new Office facilities </w:t>
      </w:r>
      <w:r w:rsidR="00EE6381">
        <w:rPr>
          <w:lang w:val="en-US"/>
        </w:rPr>
        <w:t xml:space="preserve">with local </w:t>
      </w:r>
      <w:r>
        <w:rPr>
          <w:lang w:val="en-US"/>
        </w:rPr>
        <w:t xml:space="preserve">internet access providing for transport </w:t>
      </w:r>
      <w:r w:rsidR="00EE6381">
        <w:rPr>
          <w:lang w:val="en-US"/>
        </w:rPr>
        <w:t>to</w:t>
      </w:r>
      <w:r>
        <w:rPr>
          <w:lang w:val="en-US"/>
        </w:rPr>
        <w:t xml:space="preserve"> the TU UK</w:t>
      </w:r>
      <w:r w:rsidR="00EE6381">
        <w:rPr>
          <w:lang w:val="en-US"/>
        </w:rPr>
        <w:t xml:space="preserve"> provided VPN Concentrat</w:t>
      </w:r>
      <w:r w:rsidR="0043174A">
        <w:rPr>
          <w:lang w:val="en-US"/>
        </w:rPr>
        <w:t xml:space="preserve">ors </w:t>
      </w:r>
      <w:r w:rsidR="00EE6381">
        <w:rPr>
          <w:lang w:val="en-US"/>
        </w:rPr>
        <w:t>located in P</w:t>
      </w:r>
      <w:r w:rsidR="0043174A">
        <w:rPr>
          <w:lang w:val="en-US"/>
        </w:rPr>
        <w:t>ark Lane</w:t>
      </w:r>
      <w:r w:rsidR="00EE6381">
        <w:rPr>
          <w:lang w:val="en-US"/>
        </w:rPr>
        <w:t xml:space="preserve"> and Elland.</w:t>
      </w:r>
    </w:p>
    <w:p w14:paraId="3C828235" w14:textId="3D53D382" w:rsidR="000E22C5" w:rsidRDefault="000E22C5" w:rsidP="00313BBC">
      <w:pPr>
        <w:rPr>
          <w:lang w:val="en-US"/>
        </w:rPr>
      </w:pPr>
    </w:p>
    <w:p w14:paraId="53E5EB48" w14:textId="1882E66D" w:rsidR="000E22C5" w:rsidRDefault="000B29E3" w:rsidP="00313BBC">
      <w:pPr>
        <w:rPr>
          <w:lang w:val="en-US"/>
        </w:rPr>
      </w:pPr>
      <w:r>
        <w:rPr>
          <w:lang w:val="en-US"/>
        </w:rPr>
        <w:t>The current Noddle devices comprise of 44 laptops and PCs presented as follows.</w:t>
      </w:r>
    </w:p>
    <w:p w14:paraId="62C8930D" w14:textId="7BD1DC3E" w:rsidR="000B29E3" w:rsidRDefault="000B29E3" w:rsidP="00313BBC">
      <w:pPr>
        <w:rPr>
          <w:lang w:val="en-US"/>
        </w:rPr>
      </w:pPr>
    </w:p>
    <w:p w14:paraId="097C8C75" w14:textId="18A7A82D" w:rsidR="000B29E3" w:rsidRPr="000B29E3" w:rsidRDefault="000B29E3" w:rsidP="000B29E3">
      <w:pPr>
        <w:pStyle w:val="ListParagraph"/>
        <w:numPr>
          <w:ilvl w:val="0"/>
          <w:numId w:val="26"/>
        </w:numPr>
        <w:rPr>
          <w:lang w:val="en-US"/>
        </w:rPr>
      </w:pPr>
      <w:r w:rsidRPr="000B29E3">
        <w:rPr>
          <w:lang w:val="en-US"/>
        </w:rPr>
        <w:t>20x standard laptops</w:t>
      </w:r>
    </w:p>
    <w:p w14:paraId="0A251C7B" w14:textId="01C286B0" w:rsidR="000B29E3" w:rsidRPr="000B29E3" w:rsidRDefault="000B29E3" w:rsidP="000B29E3">
      <w:pPr>
        <w:pStyle w:val="ListParagraph"/>
        <w:numPr>
          <w:ilvl w:val="0"/>
          <w:numId w:val="26"/>
        </w:numPr>
        <w:rPr>
          <w:lang w:val="en-US"/>
        </w:rPr>
      </w:pPr>
      <w:r w:rsidRPr="000B29E3">
        <w:rPr>
          <w:lang w:val="en-US"/>
        </w:rPr>
        <w:t>8x dev</w:t>
      </w:r>
      <w:r>
        <w:rPr>
          <w:lang w:val="en-US"/>
        </w:rPr>
        <w:t>eloper</w:t>
      </w:r>
      <w:r w:rsidRPr="000B29E3">
        <w:rPr>
          <w:lang w:val="en-US"/>
        </w:rPr>
        <w:t xml:space="preserve"> laptops</w:t>
      </w:r>
    </w:p>
    <w:p w14:paraId="2D308A97" w14:textId="12F3F3AB" w:rsidR="000B29E3" w:rsidRPr="000B29E3" w:rsidRDefault="000B29E3" w:rsidP="000B29E3">
      <w:pPr>
        <w:pStyle w:val="ListParagraph"/>
        <w:numPr>
          <w:ilvl w:val="0"/>
          <w:numId w:val="26"/>
        </w:numPr>
        <w:rPr>
          <w:lang w:val="en-US"/>
        </w:rPr>
      </w:pPr>
      <w:r w:rsidRPr="000B29E3">
        <w:rPr>
          <w:lang w:val="en-US"/>
        </w:rPr>
        <w:t>7x dev</w:t>
      </w:r>
      <w:r>
        <w:rPr>
          <w:lang w:val="en-US"/>
        </w:rPr>
        <w:t>eloper</w:t>
      </w:r>
      <w:r w:rsidRPr="000B29E3">
        <w:rPr>
          <w:lang w:val="en-US"/>
        </w:rPr>
        <w:t xml:space="preserve"> </w:t>
      </w:r>
      <w:r>
        <w:rPr>
          <w:lang w:val="en-US"/>
        </w:rPr>
        <w:t>d</w:t>
      </w:r>
      <w:r w:rsidRPr="000B29E3">
        <w:rPr>
          <w:lang w:val="en-US"/>
        </w:rPr>
        <w:t>esktop PC</w:t>
      </w:r>
      <w:r>
        <w:rPr>
          <w:lang w:val="en-US"/>
        </w:rPr>
        <w:t>s</w:t>
      </w:r>
    </w:p>
    <w:p w14:paraId="536E8163" w14:textId="2B9F0625" w:rsidR="000B29E3" w:rsidRPr="000B29E3" w:rsidRDefault="000B29E3" w:rsidP="000B29E3">
      <w:pPr>
        <w:pStyle w:val="ListParagraph"/>
        <w:numPr>
          <w:ilvl w:val="0"/>
          <w:numId w:val="26"/>
        </w:numPr>
        <w:rPr>
          <w:lang w:val="en-US"/>
        </w:rPr>
      </w:pPr>
      <w:r w:rsidRPr="000B29E3">
        <w:rPr>
          <w:lang w:val="en-US"/>
        </w:rPr>
        <w:t xml:space="preserve">5x </w:t>
      </w:r>
      <w:r>
        <w:rPr>
          <w:lang w:val="en-US"/>
        </w:rPr>
        <w:t>s</w:t>
      </w:r>
      <w:r w:rsidRPr="000B29E3">
        <w:rPr>
          <w:lang w:val="en-US"/>
        </w:rPr>
        <w:t xml:space="preserve">tandard </w:t>
      </w:r>
      <w:r>
        <w:rPr>
          <w:lang w:val="en-US"/>
        </w:rPr>
        <w:t xml:space="preserve">desktop </w:t>
      </w:r>
      <w:r w:rsidRPr="000B29E3">
        <w:rPr>
          <w:lang w:val="en-US"/>
        </w:rPr>
        <w:t>PC</w:t>
      </w:r>
      <w:r>
        <w:rPr>
          <w:lang w:val="en-US"/>
        </w:rPr>
        <w:t>s</w:t>
      </w:r>
    </w:p>
    <w:p w14:paraId="3CFB39F3" w14:textId="5A26B038" w:rsidR="000B29E3" w:rsidRDefault="000B29E3" w:rsidP="000B29E3">
      <w:pPr>
        <w:pStyle w:val="ListParagraph"/>
        <w:numPr>
          <w:ilvl w:val="0"/>
          <w:numId w:val="26"/>
        </w:numPr>
        <w:rPr>
          <w:lang w:val="en-US"/>
        </w:rPr>
      </w:pPr>
      <w:r w:rsidRPr="000B29E3">
        <w:rPr>
          <w:lang w:val="en-US"/>
        </w:rPr>
        <w:t>4x WFH laptops</w:t>
      </w:r>
    </w:p>
    <w:p w14:paraId="19433B73" w14:textId="30B5142F" w:rsidR="000B29E3" w:rsidRDefault="000B29E3" w:rsidP="000B29E3">
      <w:pPr>
        <w:rPr>
          <w:lang w:val="en-US"/>
        </w:rPr>
      </w:pPr>
    </w:p>
    <w:p w14:paraId="2DD41B47" w14:textId="7BC29DE6" w:rsidR="000B29E3" w:rsidRDefault="00265FF4" w:rsidP="000B29E3">
      <w:pPr>
        <w:rPr>
          <w:lang w:val="en-US"/>
        </w:rPr>
      </w:pPr>
      <w:r>
        <w:rPr>
          <w:lang w:val="en-US"/>
        </w:rPr>
        <w:t xml:space="preserve">The </w:t>
      </w:r>
      <w:r w:rsidR="00473876">
        <w:rPr>
          <w:lang w:val="en-US"/>
        </w:rPr>
        <w:t>desktop</w:t>
      </w:r>
      <w:r>
        <w:rPr>
          <w:lang w:val="en-US"/>
        </w:rPr>
        <w:t xml:space="preserve"> PCs are used for development purposes </w:t>
      </w:r>
      <w:r w:rsidR="00B46B3C">
        <w:rPr>
          <w:lang w:val="en-US"/>
        </w:rPr>
        <w:t>and</w:t>
      </w:r>
      <w:r>
        <w:rPr>
          <w:lang w:val="en-US"/>
        </w:rPr>
        <w:t xml:space="preserve"> leveraged as jump hosts for remote work</w:t>
      </w:r>
      <w:r w:rsidR="00EE6381">
        <w:rPr>
          <w:lang w:val="en-US"/>
        </w:rPr>
        <w:t>ers</w:t>
      </w:r>
      <w:r>
        <w:rPr>
          <w:lang w:val="en-US"/>
        </w:rPr>
        <w:t xml:space="preserve"> as the current TU UK remote access does not provide for</w:t>
      </w:r>
      <w:r w:rsidR="0043174A">
        <w:rPr>
          <w:lang w:val="en-US"/>
        </w:rPr>
        <w:t xml:space="preserve"> direct</w:t>
      </w:r>
      <w:r>
        <w:rPr>
          <w:lang w:val="en-US"/>
        </w:rPr>
        <w:t xml:space="preserve"> connectivity to Noddle development environments.</w:t>
      </w:r>
    </w:p>
    <w:p w14:paraId="3EF7A1B5" w14:textId="6463EA0F" w:rsidR="00C773C1" w:rsidRDefault="00C773C1" w:rsidP="000B29E3">
      <w:pPr>
        <w:rPr>
          <w:lang w:val="en-US"/>
        </w:rPr>
      </w:pPr>
    </w:p>
    <w:p w14:paraId="68171FC8" w14:textId="55E71C2C" w:rsidR="00C773C1" w:rsidRDefault="00C773C1" w:rsidP="000B29E3">
      <w:pPr>
        <w:rPr>
          <w:lang w:val="en-US"/>
        </w:rPr>
      </w:pPr>
      <w:r>
        <w:rPr>
          <w:lang w:val="en-US"/>
        </w:rPr>
        <w:t xml:space="preserve">Rather than rebuild the desktop PCs and expect the </w:t>
      </w:r>
      <w:r w:rsidR="0043174A">
        <w:rPr>
          <w:lang w:val="en-US"/>
        </w:rPr>
        <w:t>Noddle team</w:t>
      </w:r>
      <w:r>
        <w:rPr>
          <w:lang w:val="en-US"/>
        </w:rPr>
        <w:t xml:space="preserve"> to vacate </w:t>
      </w:r>
      <w:r w:rsidR="00EE6381">
        <w:rPr>
          <w:lang w:val="en-US"/>
        </w:rPr>
        <w:t>P</w:t>
      </w:r>
      <w:r w:rsidR="0043174A">
        <w:rPr>
          <w:lang w:val="en-US"/>
        </w:rPr>
        <w:t>ark Lane</w:t>
      </w:r>
      <w:r w:rsidR="00EE6381">
        <w:rPr>
          <w:lang w:val="en-US"/>
        </w:rPr>
        <w:t xml:space="preserve"> </w:t>
      </w:r>
      <w:r>
        <w:rPr>
          <w:lang w:val="en-US"/>
        </w:rPr>
        <w:t xml:space="preserve">with both a PC and laptop a design decision has been made to replace users with both Laptop and PCs with </w:t>
      </w:r>
      <w:commentRangeStart w:id="357"/>
      <w:r>
        <w:rPr>
          <w:lang w:val="en-US"/>
        </w:rPr>
        <w:t xml:space="preserve">a single developer </w:t>
      </w:r>
      <w:r w:rsidR="0043174A">
        <w:rPr>
          <w:lang w:val="en-US"/>
        </w:rPr>
        <w:t xml:space="preserve">grade </w:t>
      </w:r>
      <w:r>
        <w:rPr>
          <w:lang w:val="en-US"/>
        </w:rPr>
        <w:t xml:space="preserve">laptop </w:t>
      </w:r>
      <w:commentRangeEnd w:id="357"/>
      <w:r w:rsidR="00960A88">
        <w:rPr>
          <w:rStyle w:val="CommentReference"/>
          <w:rFonts w:ascii="Arial" w:eastAsia="Times New Roman" w:hAnsi="Arial" w:cs="Tahoma"/>
          <w:lang w:val="en-US"/>
        </w:rPr>
        <w:commentReference w:id="357"/>
      </w:r>
      <w:r>
        <w:rPr>
          <w:lang w:val="en-US"/>
        </w:rPr>
        <w:t xml:space="preserve">as </w:t>
      </w:r>
      <w:ins w:id="358" w:author="James Connors" w:date="2018-12-04T11:41:00Z">
        <w:r w:rsidR="00960A88">
          <w:rPr>
            <w:lang w:val="en-US"/>
          </w:rPr>
          <w:t xml:space="preserve">this </w:t>
        </w:r>
      </w:ins>
      <w:r>
        <w:rPr>
          <w:lang w:val="en-US"/>
        </w:rPr>
        <w:t xml:space="preserve">will minimize the </w:t>
      </w:r>
      <w:r w:rsidR="00473876">
        <w:rPr>
          <w:lang w:val="en-US"/>
        </w:rPr>
        <w:t>number</w:t>
      </w:r>
      <w:r>
        <w:rPr>
          <w:lang w:val="en-US"/>
        </w:rPr>
        <w:t xml:space="preserve"> of devices in the new office premise (1x TU UK and 1x </w:t>
      </w:r>
      <w:r w:rsidR="00EA61EF">
        <w:rPr>
          <w:lang w:val="en-US"/>
        </w:rPr>
        <w:t>Newcastle</w:t>
      </w:r>
      <w:r>
        <w:rPr>
          <w:lang w:val="en-US"/>
        </w:rPr>
        <w:t xml:space="preserve"> device).</w:t>
      </w:r>
    </w:p>
    <w:p w14:paraId="1B40E363" w14:textId="092129B8" w:rsidR="00F42F7C" w:rsidRDefault="00F42F7C" w:rsidP="000B29E3">
      <w:pPr>
        <w:rPr>
          <w:lang w:val="en-US"/>
        </w:rPr>
      </w:pPr>
    </w:p>
    <w:p w14:paraId="584A270C" w14:textId="4278E293" w:rsidR="00F42F7C" w:rsidRPr="003D377E" w:rsidRDefault="003D377E" w:rsidP="00F404B8">
      <w:pPr>
        <w:pStyle w:val="Heading2"/>
      </w:pPr>
      <w:bookmarkStart w:id="359" w:name="_Toc531355995"/>
      <w:r>
        <w:t xml:space="preserve">Microsoft </w:t>
      </w:r>
      <w:r w:rsidR="00F42F7C" w:rsidRPr="003D377E">
        <w:t xml:space="preserve">Windows </w:t>
      </w:r>
      <w:r w:rsidRPr="003D377E">
        <w:t>8</w:t>
      </w:r>
      <w:bookmarkEnd w:id="359"/>
    </w:p>
    <w:p w14:paraId="19698A8E" w14:textId="2D4103E8" w:rsidR="00265FF4" w:rsidRDefault="003D377E" w:rsidP="000B29E3">
      <w:r>
        <w:t xml:space="preserve">A requirement for certain Noddle users running Windows 8 has been identified to maintain access to Microsoft Azure resources and client applications that are not compatible with Current TU UK Windows 7 standard corporate build e.g. </w:t>
      </w:r>
      <w:commentRangeStart w:id="360"/>
      <w:r>
        <w:t>SQL 2016</w:t>
      </w:r>
      <w:commentRangeEnd w:id="360"/>
      <w:r w:rsidR="00960A88">
        <w:rPr>
          <w:rStyle w:val="CommentReference"/>
          <w:rFonts w:ascii="Arial" w:eastAsia="Times New Roman" w:hAnsi="Arial" w:cs="Tahoma"/>
          <w:lang w:val="en-US"/>
        </w:rPr>
        <w:commentReference w:id="360"/>
      </w:r>
      <w:r>
        <w:t xml:space="preserve">. </w:t>
      </w:r>
    </w:p>
    <w:p w14:paraId="323FAC94" w14:textId="796F7B0C" w:rsidR="003D377E" w:rsidRDefault="003D377E" w:rsidP="000B29E3"/>
    <w:p w14:paraId="44D07185" w14:textId="3476FBAD" w:rsidR="003D377E" w:rsidRDefault="003D377E" w:rsidP="000B29E3">
      <w:commentRangeStart w:id="361"/>
      <w:r>
        <w:t xml:space="preserve">It is proposed that this requirement is met with the TU UK Windows </w:t>
      </w:r>
      <w:r w:rsidR="00131E86">
        <w:t>7</w:t>
      </w:r>
      <w:r>
        <w:t xml:space="preserve"> </w:t>
      </w:r>
      <w:r w:rsidR="00131E86">
        <w:t>build with client specific patches where appropriate.</w:t>
      </w:r>
      <w:commentRangeEnd w:id="361"/>
      <w:r w:rsidR="00960A88">
        <w:rPr>
          <w:rStyle w:val="CommentReference"/>
          <w:rFonts w:ascii="Arial" w:eastAsia="Times New Roman" w:hAnsi="Arial" w:cs="Tahoma"/>
          <w:lang w:val="en-US"/>
        </w:rPr>
        <w:commentReference w:id="361"/>
      </w:r>
    </w:p>
    <w:p w14:paraId="3B116556" w14:textId="77777777" w:rsidR="003D377E" w:rsidRDefault="003D377E" w:rsidP="000B29E3">
      <w:pPr>
        <w:rPr>
          <w:lang w:val="en-US"/>
        </w:rPr>
      </w:pPr>
    </w:p>
    <w:p w14:paraId="1C2CDDEE" w14:textId="0FFA5EAE" w:rsidR="00775C3A" w:rsidRDefault="00775C3A" w:rsidP="00F404B8">
      <w:pPr>
        <w:pStyle w:val="Heading2"/>
      </w:pPr>
      <w:bookmarkStart w:id="362" w:name="_Toc531355996"/>
      <w:r>
        <w:t>Security Controls</w:t>
      </w:r>
      <w:bookmarkEnd w:id="362"/>
    </w:p>
    <w:p w14:paraId="24E3B58D" w14:textId="6F385DDC" w:rsidR="003D377E" w:rsidRPr="003D377E" w:rsidRDefault="003D377E" w:rsidP="006B4D9E">
      <w:r w:rsidRPr="003D377E">
        <w:t xml:space="preserve">Client level security </w:t>
      </w:r>
      <w:r w:rsidR="009D12DA" w:rsidRPr="003D377E">
        <w:t>controls</w:t>
      </w:r>
      <w:r w:rsidRPr="003D377E">
        <w:t xml:space="preserve"> will be applied to the new Noddle </w:t>
      </w:r>
      <w:r w:rsidR="00131E86">
        <w:t>Windows 7</w:t>
      </w:r>
      <w:r w:rsidRPr="003D377E">
        <w:t xml:space="preserve"> </w:t>
      </w:r>
      <w:r w:rsidR="00131E86">
        <w:t>build</w:t>
      </w:r>
      <w:r w:rsidRPr="003D377E">
        <w:t xml:space="preserve"> that will secure the </w:t>
      </w:r>
      <w:r w:rsidR="009D12DA" w:rsidRPr="003D377E">
        <w:t>Divestment</w:t>
      </w:r>
      <w:r w:rsidRPr="003D377E">
        <w:t xml:space="preserve"> machines to </w:t>
      </w:r>
      <w:commentRangeStart w:id="363"/>
      <w:r w:rsidRPr="003D377E">
        <w:t xml:space="preserve">least </w:t>
      </w:r>
      <w:commentRangeEnd w:id="363"/>
      <w:r w:rsidR="00960A88">
        <w:rPr>
          <w:rStyle w:val="CommentReference"/>
          <w:rFonts w:ascii="Arial" w:eastAsia="Times New Roman" w:hAnsi="Arial" w:cs="Tahoma"/>
          <w:lang w:val="en-US"/>
        </w:rPr>
        <w:commentReference w:id="363"/>
      </w:r>
      <w:r w:rsidR="009D12DA" w:rsidRPr="003D377E">
        <w:t>privileges</w:t>
      </w:r>
      <w:r w:rsidRPr="003D377E">
        <w:t xml:space="preserve"> </w:t>
      </w:r>
      <w:r w:rsidR="00131E86">
        <w:t>whilst</w:t>
      </w:r>
      <w:r w:rsidRPr="003D377E">
        <w:t xml:space="preserve"> permit</w:t>
      </w:r>
      <w:r w:rsidR="00131E86">
        <w:t>ting</w:t>
      </w:r>
      <w:r w:rsidRPr="003D377E">
        <w:t xml:space="preserve"> the Noddle team to perform their respective job functions</w:t>
      </w:r>
      <w:r w:rsidR="00131E86">
        <w:t xml:space="preserve"> business as usual</w:t>
      </w:r>
      <w:r w:rsidRPr="003D377E">
        <w:t>.</w:t>
      </w:r>
    </w:p>
    <w:p w14:paraId="26F20BF1" w14:textId="652C0FC9" w:rsidR="003D377E" w:rsidRPr="003D377E" w:rsidRDefault="003D377E" w:rsidP="006B4D9E"/>
    <w:p w14:paraId="66667B97" w14:textId="4964258D" w:rsidR="003D377E" w:rsidRPr="003D377E" w:rsidRDefault="003D377E" w:rsidP="006B4D9E">
      <w:r w:rsidRPr="003D377E">
        <w:t>The controls that will be delivered on the Noddle devices are summarised as follows.</w:t>
      </w:r>
    </w:p>
    <w:p w14:paraId="4AED0FC2" w14:textId="77777777" w:rsidR="003D377E" w:rsidRPr="003D377E" w:rsidRDefault="003D377E" w:rsidP="006B4D9E"/>
    <w:p w14:paraId="7B1E8650" w14:textId="2F0DB07B" w:rsidR="006B4D9E" w:rsidRPr="003D377E" w:rsidRDefault="006B4D9E" w:rsidP="003D377E">
      <w:pPr>
        <w:pStyle w:val="ListParagraph"/>
        <w:numPr>
          <w:ilvl w:val="0"/>
          <w:numId w:val="37"/>
        </w:numPr>
      </w:pPr>
      <w:r w:rsidRPr="003D377E">
        <w:t xml:space="preserve">No </w:t>
      </w:r>
      <w:r w:rsidR="00131E86">
        <w:t>Mapped Personal / Shared Drives</w:t>
      </w:r>
    </w:p>
    <w:p w14:paraId="5D13A9B1" w14:textId="1BBE3387" w:rsidR="006B4D9E" w:rsidRPr="003D377E" w:rsidRDefault="00B46B3C" w:rsidP="003D377E">
      <w:pPr>
        <w:pStyle w:val="ListParagraph"/>
        <w:numPr>
          <w:ilvl w:val="0"/>
          <w:numId w:val="37"/>
        </w:numPr>
      </w:pPr>
      <w:r w:rsidRPr="003D377E">
        <w:t>Forcepoint</w:t>
      </w:r>
      <w:r w:rsidR="006B4D9E" w:rsidRPr="003D377E">
        <w:t xml:space="preserve"> Proxy </w:t>
      </w:r>
      <w:r>
        <w:t>enforcement</w:t>
      </w:r>
      <w:r w:rsidR="00131E86">
        <w:t xml:space="preserve"> restricting direct internet access outside of the VPN</w:t>
      </w:r>
      <w:r w:rsidR="006B4D9E" w:rsidRPr="003D377E">
        <w:t xml:space="preserve"> (McAfee)</w:t>
      </w:r>
    </w:p>
    <w:p w14:paraId="5661C43D" w14:textId="317DE07B" w:rsidR="006B4D9E" w:rsidRPr="003D377E" w:rsidRDefault="006B4D9E" w:rsidP="003D377E">
      <w:pPr>
        <w:pStyle w:val="ListParagraph"/>
        <w:numPr>
          <w:ilvl w:val="0"/>
          <w:numId w:val="37"/>
        </w:numPr>
      </w:pPr>
      <w:commentRangeStart w:id="364"/>
      <w:r w:rsidRPr="003D377E">
        <w:t>Active Directory blocking for WIFI</w:t>
      </w:r>
      <w:r w:rsidR="00131E86">
        <w:t xml:space="preserve"> networks located in Park Lane</w:t>
      </w:r>
      <w:commentRangeEnd w:id="364"/>
      <w:r w:rsidR="00960A88">
        <w:rPr>
          <w:rStyle w:val="CommentReference"/>
          <w:rFonts w:ascii="Arial" w:eastAsia="Times New Roman" w:hAnsi="Arial" w:cs="Tahoma"/>
          <w:lang w:val="en-US"/>
        </w:rPr>
        <w:commentReference w:id="364"/>
      </w:r>
    </w:p>
    <w:p w14:paraId="241DCD59" w14:textId="6F51415D" w:rsidR="00C37F78" w:rsidRDefault="00C37F78" w:rsidP="00C37F78"/>
    <w:p w14:paraId="416DE61D" w14:textId="6C054146" w:rsidR="00925323" w:rsidRDefault="002D5841" w:rsidP="00F404B8">
      <w:pPr>
        <w:pStyle w:val="Heading1"/>
      </w:pPr>
      <w:bookmarkStart w:id="365" w:name="_Toc531355997"/>
      <w:r>
        <w:lastRenderedPageBreak/>
        <w:t>microsoft office 365 &amp; collaboration</w:t>
      </w:r>
      <w:bookmarkEnd w:id="365"/>
    </w:p>
    <w:p w14:paraId="283AFDA5" w14:textId="3DE276BB" w:rsidR="00EC0057" w:rsidRDefault="00EC0057" w:rsidP="00EC0057">
      <w:pPr>
        <w:rPr>
          <w:lang w:val="en-US"/>
        </w:rPr>
      </w:pPr>
      <w:r>
        <w:rPr>
          <w:lang w:val="en-US"/>
        </w:rPr>
        <w:t xml:space="preserve">The Solution supporting the delivery and separation of the Microsoft Office &amp; </w:t>
      </w:r>
      <w:r w:rsidR="00226674">
        <w:rPr>
          <w:lang w:val="en-US"/>
        </w:rPr>
        <w:t>Collaboration</w:t>
      </w:r>
      <w:r>
        <w:rPr>
          <w:lang w:val="en-US"/>
        </w:rPr>
        <w:t xml:space="preserve"> services is presented as follows.</w:t>
      </w:r>
    </w:p>
    <w:p w14:paraId="33F1B9BA" w14:textId="77777777" w:rsidR="003D377E" w:rsidRDefault="003D377E" w:rsidP="00EC0057">
      <w:pPr>
        <w:rPr>
          <w:lang w:val="en-US"/>
        </w:rPr>
      </w:pPr>
    </w:p>
    <w:p w14:paraId="64A8881E" w14:textId="3971DEB5" w:rsidR="00EC0057" w:rsidRPr="00EC0057" w:rsidRDefault="00EC0057" w:rsidP="006F43A2">
      <w:pPr>
        <w:pStyle w:val="ListParagraph"/>
        <w:numPr>
          <w:ilvl w:val="0"/>
          <w:numId w:val="17"/>
        </w:numPr>
        <w:rPr>
          <w:lang w:val="en-US"/>
        </w:rPr>
      </w:pPr>
      <w:r w:rsidRPr="00EC0057">
        <w:rPr>
          <w:lang w:val="en-US"/>
        </w:rPr>
        <w:t>Deliver</w:t>
      </w:r>
      <w:r w:rsidR="00EE6381">
        <w:rPr>
          <w:lang w:val="en-US"/>
        </w:rPr>
        <w:t>y of</w:t>
      </w:r>
      <w:r w:rsidRPr="00EC0057">
        <w:rPr>
          <w:lang w:val="en-US"/>
        </w:rPr>
        <w:t xml:space="preserve"> a native, non-object </w:t>
      </w:r>
      <w:r w:rsidR="00226674" w:rsidRPr="00EC0057">
        <w:rPr>
          <w:lang w:val="en-US"/>
        </w:rPr>
        <w:t>synchronized</w:t>
      </w:r>
      <w:r w:rsidR="00EE6381">
        <w:rPr>
          <w:lang w:val="en-US"/>
        </w:rPr>
        <w:t xml:space="preserve"> Microsoft</w:t>
      </w:r>
      <w:r w:rsidRPr="00EC0057">
        <w:rPr>
          <w:lang w:val="en-US"/>
        </w:rPr>
        <w:t xml:space="preserve"> Azure AD instance with conditional access orientated multi factor challenge. </w:t>
      </w:r>
    </w:p>
    <w:p w14:paraId="7476D3D5" w14:textId="7890D094" w:rsidR="00EC0057" w:rsidRPr="00EC0057" w:rsidRDefault="00EC0057" w:rsidP="006F43A2">
      <w:pPr>
        <w:pStyle w:val="ListParagraph"/>
        <w:numPr>
          <w:ilvl w:val="0"/>
          <w:numId w:val="17"/>
        </w:numPr>
        <w:rPr>
          <w:lang w:val="en-US"/>
        </w:rPr>
      </w:pPr>
      <w:r w:rsidRPr="00EC0057">
        <w:rPr>
          <w:lang w:val="en-US"/>
        </w:rPr>
        <w:t>Deliver</w:t>
      </w:r>
      <w:r w:rsidR="00EE6381">
        <w:rPr>
          <w:lang w:val="en-US"/>
        </w:rPr>
        <w:t>y of</w:t>
      </w:r>
      <w:r w:rsidRPr="00EC0057">
        <w:rPr>
          <w:lang w:val="en-US"/>
        </w:rPr>
        <w:t xml:space="preserve"> a</w:t>
      </w:r>
      <w:r w:rsidR="00EE6381">
        <w:rPr>
          <w:lang w:val="en-US"/>
        </w:rPr>
        <w:t xml:space="preserve"> new</w:t>
      </w:r>
      <w:r w:rsidRPr="00EC0057">
        <w:rPr>
          <w:lang w:val="en-US"/>
        </w:rPr>
        <w:t xml:space="preserve"> </w:t>
      </w:r>
      <w:r w:rsidR="00EE6381">
        <w:rPr>
          <w:lang w:val="en-US"/>
        </w:rPr>
        <w:t xml:space="preserve">Microsoft </w:t>
      </w:r>
      <w:r w:rsidRPr="00EC0057">
        <w:rPr>
          <w:lang w:val="en-US"/>
        </w:rPr>
        <w:t xml:space="preserve">Office 365 tenant, connected to that native </w:t>
      </w:r>
      <w:r w:rsidR="00226674" w:rsidRPr="00EC0057">
        <w:rPr>
          <w:lang w:val="en-US"/>
        </w:rPr>
        <w:t>non-synchronized</w:t>
      </w:r>
      <w:r w:rsidRPr="00EC0057">
        <w:rPr>
          <w:lang w:val="en-US"/>
        </w:rPr>
        <w:t xml:space="preserve"> Azure AD instance for the following core collaboration services;</w:t>
      </w:r>
    </w:p>
    <w:p w14:paraId="0DA98745" w14:textId="77777777" w:rsidR="00EC0057" w:rsidRPr="00EC0057" w:rsidRDefault="00EC0057" w:rsidP="00EC0057">
      <w:pPr>
        <w:rPr>
          <w:lang w:val="en-US"/>
        </w:rPr>
      </w:pPr>
      <w:r w:rsidRPr="00EC0057">
        <w:rPr>
          <w:lang w:val="en-US"/>
        </w:rPr>
        <w:t xml:space="preserve"> </w:t>
      </w:r>
    </w:p>
    <w:p w14:paraId="3BB72354" w14:textId="0BE62C06" w:rsidR="00EC0057" w:rsidRPr="00591DFC" w:rsidRDefault="00EC0057" w:rsidP="00FA2EEC">
      <w:pPr>
        <w:pStyle w:val="ListParagraph"/>
        <w:numPr>
          <w:ilvl w:val="0"/>
          <w:numId w:val="21"/>
        </w:numPr>
        <w:jc w:val="both"/>
        <w:rPr>
          <w:lang w:val="en-US"/>
        </w:rPr>
      </w:pPr>
      <w:r w:rsidRPr="00591DFC">
        <w:rPr>
          <w:lang w:val="en-US"/>
        </w:rPr>
        <w:t>Exchange Online</w:t>
      </w:r>
    </w:p>
    <w:p w14:paraId="7BD32F5E" w14:textId="5664F496" w:rsidR="00EC0057" w:rsidRPr="00591DFC" w:rsidRDefault="00EC0057" w:rsidP="00FA2EEC">
      <w:pPr>
        <w:pStyle w:val="ListParagraph"/>
        <w:numPr>
          <w:ilvl w:val="0"/>
          <w:numId w:val="21"/>
        </w:numPr>
        <w:jc w:val="both"/>
        <w:rPr>
          <w:lang w:val="en-US"/>
        </w:rPr>
      </w:pPr>
      <w:r w:rsidRPr="00591DFC">
        <w:rPr>
          <w:lang w:val="en-US"/>
        </w:rPr>
        <w:t>SharePoint Online</w:t>
      </w:r>
    </w:p>
    <w:p w14:paraId="6FCD31E4" w14:textId="738071C7" w:rsidR="00EC0057" w:rsidRPr="00591DFC" w:rsidRDefault="00EC0057" w:rsidP="00FA2EEC">
      <w:pPr>
        <w:pStyle w:val="ListParagraph"/>
        <w:numPr>
          <w:ilvl w:val="0"/>
          <w:numId w:val="21"/>
        </w:numPr>
        <w:jc w:val="both"/>
        <w:rPr>
          <w:lang w:val="en-US"/>
        </w:rPr>
      </w:pPr>
      <w:r w:rsidRPr="00591DFC">
        <w:rPr>
          <w:lang w:val="en-US"/>
        </w:rPr>
        <w:t>Skype for Business Online</w:t>
      </w:r>
    </w:p>
    <w:p w14:paraId="2DFFE4B3" w14:textId="77777777" w:rsidR="00EC0057" w:rsidRPr="00EC0057" w:rsidRDefault="00EC0057" w:rsidP="00EC0057">
      <w:pPr>
        <w:rPr>
          <w:lang w:val="en-US"/>
        </w:rPr>
      </w:pPr>
      <w:r w:rsidRPr="00EC0057">
        <w:rPr>
          <w:lang w:val="en-US"/>
        </w:rPr>
        <w:t xml:space="preserve"> </w:t>
      </w:r>
    </w:p>
    <w:p w14:paraId="4CF57E05" w14:textId="5143491E" w:rsidR="00EC0057" w:rsidRPr="00EC0057" w:rsidRDefault="00EC0057" w:rsidP="006F43A2">
      <w:pPr>
        <w:pStyle w:val="ListParagraph"/>
        <w:numPr>
          <w:ilvl w:val="0"/>
          <w:numId w:val="17"/>
        </w:numPr>
        <w:rPr>
          <w:lang w:val="en-US"/>
        </w:rPr>
      </w:pPr>
      <w:r w:rsidRPr="00EC0057">
        <w:rPr>
          <w:lang w:val="en-US"/>
        </w:rPr>
        <w:t xml:space="preserve">Leverage the existing TU UK </w:t>
      </w:r>
      <w:r w:rsidR="00226674" w:rsidRPr="00EC0057">
        <w:rPr>
          <w:lang w:val="en-US"/>
        </w:rPr>
        <w:t>Symantec. Cloud</w:t>
      </w:r>
      <w:r w:rsidRPr="00EC0057">
        <w:rPr>
          <w:lang w:val="en-US"/>
        </w:rPr>
        <w:t xml:space="preserve"> infrastructure for application of security policies pertaining to DLP, Anti-Spam and Anti-Malware but configure the inbound routing to point email for the divested domains to the new tenant</w:t>
      </w:r>
    </w:p>
    <w:p w14:paraId="1FE8E956" w14:textId="4BEAE939" w:rsidR="00EC0057" w:rsidRPr="00EC0057" w:rsidRDefault="00EC0057" w:rsidP="006F43A2">
      <w:pPr>
        <w:pStyle w:val="ListParagraph"/>
        <w:numPr>
          <w:ilvl w:val="0"/>
          <w:numId w:val="17"/>
        </w:numPr>
        <w:rPr>
          <w:lang w:val="en-US"/>
        </w:rPr>
      </w:pPr>
      <w:r w:rsidRPr="00EC0057">
        <w:rPr>
          <w:lang w:val="en-US"/>
        </w:rPr>
        <w:t>Leverage the existing TU UK Public DNS registrar for public name resolution services.</w:t>
      </w:r>
    </w:p>
    <w:p w14:paraId="737A4554" w14:textId="532EC533" w:rsidR="00EC0057" w:rsidRDefault="00EC0057" w:rsidP="006F43A2">
      <w:pPr>
        <w:pStyle w:val="ListParagraph"/>
        <w:numPr>
          <w:ilvl w:val="0"/>
          <w:numId w:val="17"/>
        </w:numPr>
        <w:rPr>
          <w:lang w:val="en-US"/>
        </w:rPr>
      </w:pPr>
      <w:r w:rsidRPr="00EC0057">
        <w:rPr>
          <w:lang w:val="en-US"/>
        </w:rPr>
        <w:t xml:space="preserve">Leverage a transition service in the run up to migration cut over to enable </w:t>
      </w:r>
      <w:r w:rsidR="00226674" w:rsidRPr="00EC0057">
        <w:rPr>
          <w:lang w:val="en-US"/>
        </w:rPr>
        <w:t>pausing</w:t>
      </w:r>
      <w:r w:rsidRPr="00EC0057">
        <w:rPr>
          <w:lang w:val="en-US"/>
        </w:rPr>
        <w:t xml:space="preserve"> of mail queues and therefore, ensuring no data is lost during the cut over activity.</w:t>
      </w:r>
    </w:p>
    <w:p w14:paraId="4D6E8BC2" w14:textId="34A9937F" w:rsidR="00EC0057" w:rsidRDefault="00EC0057" w:rsidP="00EC0057">
      <w:pPr>
        <w:rPr>
          <w:lang w:val="en-US"/>
        </w:rPr>
      </w:pPr>
    </w:p>
    <w:p w14:paraId="2410940B" w14:textId="7678A839" w:rsidR="00EC0057" w:rsidRDefault="00EC0057" w:rsidP="00EC0057">
      <w:pPr>
        <w:rPr>
          <w:lang w:val="en-US"/>
        </w:rPr>
      </w:pPr>
      <w:r>
        <w:rPr>
          <w:lang w:val="en-US"/>
        </w:rPr>
        <w:t xml:space="preserve">The </w:t>
      </w:r>
      <w:r w:rsidR="00591DFC">
        <w:rPr>
          <w:lang w:val="en-US"/>
        </w:rPr>
        <w:t>new Microsoft O365 Tenant and Office and Collaboration</w:t>
      </w:r>
      <w:r>
        <w:rPr>
          <w:lang w:val="en-US"/>
        </w:rPr>
        <w:t xml:space="preserve"> solution is presented in Figure </w:t>
      </w:r>
      <w:r w:rsidR="00CC6249">
        <w:rPr>
          <w:lang w:val="en-US"/>
        </w:rPr>
        <w:t>3.0</w:t>
      </w:r>
      <w:r>
        <w:rPr>
          <w:lang w:val="en-US"/>
        </w:rPr>
        <w:t xml:space="preserve"> below.</w:t>
      </w:r>
    </w:p>
    <w:p w14:paraId="0DDA8666" w14:textId="2DA44C48" w:rsidR="0081089E" w:rsidRDefault="0081089E" w:rsidP="00EC0057">
      <w:pPr>
        <w:rPr>
          <w:lang w:val="en-US"/>
        </w:rPr>
      </w:pPr>
    </w:p>
    <w:p w14:paraId="130F33EF" w14:textId="77777777" w:rsidR="0081089E" w:rsidRDefault="0081089E" w:rsidP="00EC0057">
      <w:pPr>
        <w:rPr>
          <w:lang w:val="en-US"/>
        </w:rPr>
      </w:pPr>
    </w:p>
    <w:p w14:paraId="688C3BDC" w14:textId="397AB8AA" w:rsidR="00EC0057" w:rsidRDefault="00EC0057" w:rsidP="00EC0057">
      <w:pPr>
        <w:rPr>
          <w:lang w:val="en-US"/>
        </w:rPr>
      </w:pPr>
    </w:p>
    <w:p w14:paraId="340B314B" w14:textId="5DE1E347" w:rsidR="00EC0057" w:rsidRPr="00EC0057" w:rsidRDefault="00EC0057" w:rsidP="00EC0057">
      <w:pPr>
        <w:jc w:val="center"/>
        <w:rPr>
          <w:lang w:val="en-US"/>
        </w:rPr>
      </w:pPr>
      <w:r w:rsidRPr="00EC0057">
        <w:rPr>
          <w:noProof/>
        </w:rPr>
        <w:drawing>
          <wp:inline distT="0" distB="0" distL="0" distR="0" wp14:anchorId="3DD9038B" wp14:editId="25289F76">
            <wp:extent cx="6120765" cy="3736975"/>
            <wp:effectExtent l="0" t="0" r="0" b="0"/>
            <wp:docPr id="5" name="Picture 4">
              <a:extLst xmlns:a="http://schemas.openxmlformats.org/drawingml/2006/main">
                <a:ext uri="{FF2B5EF4-FFF2-40B4-BE49-F238E27FC236}">
                  <a16:creationId xmlns:a16="http://schemas.microsoft.com/office/drawing/2014/main" id="{E3575083-B7CD-44FF-AC1D-3A47DB5D87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3575083-B7CD-44FF-AC1D-3A47DB5D87EC}"/>
                        </a:ext>
                      </a:extLst>
                    </pic:cNvPr>
                    <pic:cNvPicPr>
                      <a:picLocks noChangeAspect="1"/>
                    </pic:cNvPicPr>
                  </pic:nvPicPr>
                  <pic:blipFill>
                    <a:blip r:embed="rId28"/>
                    <a:stretch>
                      <a:fillRect/>
                    </a:stretch>
                  </pic:blipFill>
                  <pic:spPr>
                    <a:xfrm>
                      <a:off x="0" y="0"/>
                      <a:ext cx="6120765" cy="3736975"/>
                    </a:xfrm>
                    <a:prstGeom prst="rect">
                      <a:avLst/>
                    </a:prstGeom>
                  </pic:spPr>
                </pic:pic>
              </a:graphicData>
            </a:graphic>
          </wp:inline>
        </w:drawing>
      </w:r>
    </w:p>
    <w:p w14:paraId="36D0A95D" w14:textId="6C0C99CB" w:rsidR="00EC0057" w:rsidRPr="00D17A40" w:rsidRDefault="00EC0057" w:rsidP="00EC0057">
      <w:pPr>
        <w:pStyle w:val="Caption"/>
        <w:jc w:val="center"/>
        <w:rPr>
          <w:b w:val="0"/>
          <w:i w:val="0"/>
          <w:lang w:val="en-US"/>
        </w:rPr>
      </w:pPr>
      <w:r w:rsidRPr="00D17A40">
        <w:rPr>
          <w:b w:val="0"/>
          <w:i w:val="0"/>
        </w:rPr>
        <w:t xml:space="preserve">Figure </w:t>
      </w:r>
      <w:r w:rsidR="00CC6249">
        <w:rPr>
          <w:b w:val="0"/>
          <w:i w:val="0"/>
        </w:rPr>
        <w:t>3.0</w:t>
      </w:r>
      <w:r w:rsidRPr="00D17A40">
        <w:rPr>
          <w:b w:val="0"/>
          <w:i w:val="0"/>
        </w:rPr>
        <w:t xml:space="preserve"> </w:t>
      </w:r>
      <w:r>
        <w:rPr>
          <w:b w:val="0"/>
          <w:i w:val="0"/>
        </w:rPr>
        <w:t>–</w:t>
      </w:r>
      <w:r w:rsidRPr="00D17A40">
        <w:rPr>
          <w:b w:val="0"/>
          <w:i w:val="0"/>
        </w:rPr>
        <w:t xml:space="preserve"> </w:t>
      </w:r>
      <w:r>
        <w:rPr>
          <w:b w:val="0"/>
          <w:i w:val="0"/>
        </w:rPr>
        <w:t xml:space="preserve">Microsoft Office &amp; Collaboration </w:t>
      </w:r>
      <w:r w:rsidR="00E00B0C">
        <w:rPr>
          <w:b w:val="0"/>
          <w:i w:val="0"/>
        </w:rPr>
        <w:t>Design</w:t>
      </w:r>
    </w:p>
    <w:p w14:paraId="1377F9CA" w14:textId="7EF3499F" w:rsidR="00DA2733" w:rsidRDefault="00DA2733" w:rsidP="00C63EA6">
      <w:pPr>
        <w:rPr>
          <w:lang w:val="en-US"/>
        </w:rPr>
      </w:pPr>
    </w:p>
    <w:p w14:paraId="565C57C4" w14:textId="52F4EEDE" w:rsidR="0081089E" w:rsidRDefault="0081089E" w:rsidP="00C63EA6">
      <w:pPr>
        <w:rPr>
          <w:lang w:val="en-US"/>
        </w:rPr>
      </w:pPr>
    </w:p>
    <w:p w14:paraId="197C8D39" w14:textId="0971BC29" w:rsidR="0081089E" w:rsidRDefault="0081089E" w:rsidP="00C63EA6">
      <w:pPr>
        <w:rPr>
          <w:lang w:val="en-US"/>
        </w:rPr>
      </w:pPr>
    </w:p>
    <w:p w14:paraId="6B4C2E09" w14:textId="295061C1" w:rsidR="0081089E" w:rsidRDefault="0081089E" w:rsidP="00C63EA6">
      <w:pPr>
        <w:rPr>
          <w:lang w:val="en-US"/>
        </w:rPr>
      </w:pPr>
    </w:p>
    <w:p w14:paraId="0BC30069" w14:textId="77777777" w:rsidR="0081089E" w:rsidRDefault="0081089E" w:rsidP="00C63EA6">
      <w:pPr>
        <w:rPr>
          <w:lang w:val="en-US"/>
        </w:rPr>
      </w:pPr>
    </w:p>
    <w:p w14:paraId="7BC01E28" w14:textId="0F14320A" w:rsidR="00DA2733" w:rsidRDefault="00DA2733" w:rsidP="00F404B8">
      <w:pPr>
        <w:pStyle w:val="Heading2"/>
      </w:pPr>
      <w:bookmarkStart w:id="366" w:name="_Toc531355998"/>
      <w:r>
        <w:lastRenderedPageBreak/>
        <w:t>Domains and configuration</w:t>
      </w:r>
      <w:bookmarkEnd w:id="366"/>
    </w:p>
    <w:p w14:paraId="0C4059C4" w14:textId="7412CD78" w:rsidR="00DA2733" w:rsidRDefault="00DA2733" w:rsidP="00DA2733">
      <w:pPr>
        <w:rPr>
          <w:lang w:val="en-US"/>
        </w:rPr>
      </w:pPr>
      <w:r>
        <w:rPr>
          <w:lang w:val="en-US"/>
        </w:rPr>
        <w:t>The following table presents the requirements for the Tenant and Domain name</w:t>
      </w:r>
      <w:r w:rsidR="007A3823">
        <w:rPr>
          <w:lang w:val="en-US"/>
        </w:rPr>
        <w:t>s</w:t>
      </w:r>
      <w:r>
        <w:rPr>
          <w:lang w:val="en-US"/>
        </w:rPr>
        <w:t xml:space="preserve"> required to be assigned as the Primary email address for all objects.</w:t>
      </w:r>
    </w:p>
    <w:p w14:paraId="0E107E49" w14:textId="569A4270" w:rsidR="000515DC" w:rsidRDefault="000515DC" w:rsidP="00C63EA6">
      <w:pPr>
        <w:rPr>
          <w:lang w:val="en-US"/>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38"/>
        <w:gridCol w:w="6237"/>
      </w:tblGrid>
      <w:tr w:rsidR="000515DC" w:rsidRPr="00EF5079" w14:paraId="563E3648" w14:textId="77777777" w:rsidTr="00DA2733">
        <w:tc>
          <w:tcPr>
            <w:tcW w:w="1838" w:type="dxa"/>
            <w:shd w:val="clear" w:color="auto" w:fill="00A6CA"/>
          </w:tcPr>
          <w:p w14:paraId="7A7FB481" w14:textId="6E4BED85" w:rsidR="000515DC" w:rsidRPr="000E3139" w:rsidRDefault="000515DC" w:rsidP="00DA2733">
            <w:pPr>
              <w:rPr>
                <w:b/>
                <w:smallCaps/>
                <w:color w:val="FFFFFF" w:themeColor="background1"/>
              </w:rPr>
            </w:pPr>
            <w:r w:rsidRPr="000E3139">
              <w:rPr>
                <w:b/>
                <w:smallCaps/>
                <w:color w:val="FFFFFF" w:themeColor="background1"/>
              </w:rPr>
              <w:t>Variable</w:t>
            </w:r>
          </w:p>
        </w:tc>
        <w:tc>
          <w:tcPr>
            <w:tcW w:w="6237" w:type="dxa"/>
            <w:shd w:val="clear" w:color="auto" w:fill="00A6CA"/>
          </w:tcPr>
          <w:p w14:paraId="103CA7E9" w14:textId="0AC61CE9" w:rsidR="000515DC" w:rsidRPr="000E3139" w:rsidRDefault="000515DC" w:rsidP="00DA2733">
            <w:pPr>
              <w:rPr>
                <w:b/>
                <w:smallCaps/>
                <w:color w:val="FFFFFF" w:themeColor="background1"/>
              </w:rPr>
            </w:pPr>
            <w:r w:rsidRPr="000E3139">
              <w:rPr>
                <w:b/>
                <w:smallCaps/>
                <w:color w:val="FFFFFF" w:themeColor="background1"/>
              </w:rPr>
              <w:t>Domain Name</w:t>
            </w:r>
          </w:p>
        </w:tc>
      </w:tr>
      <w:tr w:rsidR="000515DC" w:rsidRPr="00EF5079" w14:paraId="732F99F7" w14:textId="77777777" w:rsidTr="00DA2733">
        <w:tc>
          <w:tcPr>
            <w:tcW w:w="1838" w:type="dxa"/>
            <w:vAlign w:val="center"/>
          </w:tcPr>
          <w:p w14:paraId="2BB54C7D" w14:textId="609AAC23" w:rsidR="000515DC" w:rsidRPr="00171128" w:rsidRDefault="00473876" w:rsidP="00DA2733">
            <w:pPr>
              <w:rPr>
                <w:sz w:val="18"/>
                <w:szCs w:val="18"/>
              </w:rPr>
            </w:pPr>
            <w:r w:rsidRPr="00171128">
              <w:rPr>
                <w:sz w:val="18"/>
                <w:szCs w:val="18"/>
              </w:rPr>
              <w:t>Tenant</w:t>
            </w:r>
            <w:r w:rsidR="000515DC" w:rsidRPr="00171128">
              <w:rPr>
                <w:sz w:val="18"/>
                <w:szCs w:val="18"/>
              </w:rPr>
              <w:t xml:space="preserve"> Name</w:t>
            </w:r>
          </w:p>
        </w:tc>
        <w:tc>
          <w:tcPr>
            <w:tcW w:w="6237" w:type="dxa"/>
            <w:vAlign w:val="center"/>
          </w:tcPr>
          <w:p w14:paraId="65441333" w14:textId="4AE3F07C" w:rsidR="000515DC" w:rsidRPr="00171128" w:rsidRDefault="00046C02" w:rsidP="00DA2733">
            <w:pPr>
              <w:rPr>
                <w:sz w:val="18"/>
                <w:szCs w:val="18"/>
              </w:rPr>
            </w:pPr>
            <w:r>
              <w:rPr>
                <w:sz w:val="18"/>
                <w:szCs w:val="18"/>
              </w:rPr>
              <w:t>noddleuk.onmicrosoft.com</w:t>
            </w:r>
          </w:p>
        </w:tc>
      </w:tr>
      <w:tr w:rsidR="000515DC" w:rsidRPr="00EF5079" w14:paraId="30854373" w14:textId="77777777" w:rsidTr="00DA2733">
        <w:tc>
          <w:tcPr>
            <w:tcW w:w="1838" w:type="dxa"/>
            <w:vAlign w:val="center"/>
          </w:tcPr>
          <w:p w14:paraId="0432908B" w14:textId="6C20479F" w:rsidR="000515DC" w:rsidRPr="00171128" w:rsidRDefault="000515DC" w:rsidP="00DA2733">
            <w:pPr>
              <w:rPr>
                <w:sz w:val="18"/>
                <w:szCs w:val="18"/>
              </w:rPr>
            </w:pPr>
            <w:r w:rsidRPr="00171128">
              <w:rPr>
                <w:sz w:val="18"/>
                <w:szCs w:val="18"/>
              </w:rPr>
              <w:t xml:space="preserve">Domain Name </w:t>
            </w:r>
          </w:p>
        </w:tc>
        <w:tc>
          <w:tcPr>
            <w:tcW w:w="6237" w:type="dxa"/>
            <w:vAlign w:val="center"/>
          </w:tcPr>
          <w:p w14:paraId="22DFE90F" w14:textId="5A150261" w:rsidR="000515DC" w:rsidRPr="00171128" w:rsidRDefault="006B0FB3" w:rsidP="00DA2733">
            <w:pPr>
              <w:rPr>
                <w:sz w:val="18"/>
                <w:szCs w:val="18"/>
              </w:rPr>
            </w:pPr>
            <w:r>
              <w:rPr>
                <w:sz w:val="18"/>
                <w:szCs w:val="18"/>
              </w:rPr>
              <w:t>noddleuk.com</w:t>
            </w:r>
          </w:p>
        </w:tc>
      </w:tr>
    </w:tbl>
    <w:p w14:paraId="72D09C1D" w14:textId="37A56C25" w:rsidR="00493418" w:rsidRPr="00D17A40" w:rsidRDefault="00493418" w:rsidP="00493418">
      <w:pPr>
        <w:pStyle w:val="Caption"/>
        <w:jc w:val="center"/>
        <w:rPr>
          <w:b w:val="0"/>
          <w:i w:val="0"/>
          <w:lang w:val="en-US"/>
        </w:rPr>
      </w:pPr>
      <w:r>
        <w:rPr>
          <w:b w:val="0"/>
          <w:i w:val="0"/>
        </w:rPr>
        <w:t>Table</w:t>
      </w:r>
      <w:r w:rsidRPr="00D17A40">
        <w:rPr>
          <w:b w:val="0"/>
          <w:i w:val="0"/>
        </w:rPr>
        <w:t xml:space="preserve"> </w:t>
      </w:r>
      <w:r w:rsidR="00B111B3">
        <w:rPr>
          <w:b w:val="0"/>
          <w:i w:val="0"/>
        </w:rPr>
        <w:t>2.0</w:t>
      </w:r>
      <w:r w:rsidRPr="00D17A40">
        <w:rPr>
          <w:b w:val="0"/>
          <w:i w:val="0"/>
        </w:rPr>
        <w:t xml:space="preserve"> </w:t>
      </w:r>
      <w:r>
        <w:rPr>
          <w:b w:val="0"/>
          <w:i w:val="0"/>
        </w:rPr>
        <w:t>–</w:t>
      </w:r>
      <w:r w:rsidRPr="00D17A40">
        <w:rPr>
          <w:b w:val="0"/>
          <w:i w:val="0"/>
        </w:rPr>
        <w:t xml:space="preserve"> </w:t>
      </w:r>
      <w:r>
        <w:rPr>
          <w:b w:val="0"/>
          <w:i w:val="0"/>
        </w:rPr>
        <w:t>Noddle Tenant Domain Names</w:t>
      </w:r>
    </w:p>
    <w:p w14:paraId="5950604B" w14:textId="26C3F536" w:rsidR="000515DC" w:rsidRDefault="00DA2733" w:rsidP="00C63EA6">
      <w:pPr>
        <w:rPr>
          <w:lang w:val="en-US"/>
        </w:rPr>
      </w:pPr>
      <w:r>
        <w:rPr>
          <w:lang w:val="en-US"/>
        </w:rPr>
        <w:t xml:space="preserve">The chosen domain name will require resource records </w:t>
      </w:r>
      <w:r w:rsidR="001B7E4C">
        <w:rPr>
          <w:lang w:val="en-US"/>
        </w:rPr>
        <w:t>for both Email and Skype (MX, CNAME, TXT and SRV).</w:t>
      </w:r>
    </w:p>
    <w:p w14:paraId="642225D3" w14:textId="341C4D11" w:rsidR="001B7E4C" w:rsidRDefault="001B7E4C" w:rsidP="00C63EA6">
      <w:pPr>
        <w:rPr>
          <w:lang w:val="en-US"/>
        </w:rPr>
      </w:pPr>
    </w:p>
    <w:p w14:paraId="3CC5642F" w14:textId="72495D15" w:rsidR="001B7E4C" w:rsidRDefault="001B7E4C" w:rsidP="00F404B8">
      <w:pPr>
        <w:pStyle w:val="Heading2"/>
      </w:pPr>
      <w:bookmarkStart w:id="367" w:name="_Toc531355999"/>
      <w:r>
        <w:t>Email Hygiene and Routing</w:t>
      </w:r>
      <w:bookmarkEnd w:id="367"/>
      <w:r>
        <w:t xml:space="preserve"> </w:t>
      </w:r>
    </w:p>
    <w:p w14:paraId="0BEE6D47" w14:textId="1C69A64C" w:rsidR="001B7E4C" w:rsidRDefault="001B7E4C" w:rsidP="001B7E4C">
      <w:pPr>
        <w:rPr>
          <w:lang w:val="en-US"/>
        </w:rPr>
      </w:pPr>
      <w:r>
        <w:rPr>
          <w:lang w:val="en-US"/>
        </w:rPr>
        <w:t xml:space="preserve">The new Tenant will leverage the TU UK Symantec Cloud email </w:t>
      </w:r>
      <w:r w:rsidR="00473876">
        <w:rPr>
          <w:lang w:val="en-US"/>
        </w:rPr>
        <w:t>hygiene</w:t>
      </w:r>
      <w:r>
        <w:rPr>
          <w:lang w:val="en-US"/>
        </w:rPr>
        <w:t xml:space="preserve"> solution and TU UK </w:t>
      </w:r>
      <w:r w:rsidR="00473876">
        <w:rPr>
          <w:lang w:val="en-US"/>
        </w:rPr>
        <w:t>subscriptions</w:t>
      </w:r>
      <w:r>
        <w:rPr>
          <w:lang w:val="en-US"/>
        </w:rPr>
        <w:t xml:space="preserve"> </w:t>
      </w:r>
      <w:r w:rsidR="00473876">
        <w:rPr>
          <w:lang w:val="en-US"/>
        </w:rPr>
        <w:t>and policies</w:t>
      </w:r>
      <w:r>
        <w:rPr>
          <w:lang w:val="en-US"/>
        </w:rPr>
        <w:t xml:space="preserve"> providing for Data Leakage Prevention, Anti-Spam and Anti-Malware protection.</w:t>
      </w:r>
    </w:p>
    <w:p w14:paraId="0DEEA258" w14:textId="66C40669" w:rsidR="001B7E4C" w:rsidRDefault="001B7E4C" w:rsidP="001B7E4C">
      <w:pPr>
        <w:rPr>
          <w:lang w:val="en-US"/>
        </w:rPr>
      </w:pPr>
    </w:p>
    <w:p w14:paraId="0936DB11" w14:textId="3377732F" w:rsidR="001B7E4C" w:rsidRDefault="001B7E4C" w:rsidP="001B7E4C">
      <w:pPr>
        <w:rPr>
          <w:lang w:val="en-US"/>
        </w:rPr>
      </w:pPr>
      <w:r>
        <w:rPr>
          <w:lang w:val="en-US"/>
        </w:rPr>
        <w:t>The email routing configuration will be configured as follows.</w:t>
      </w:r>
    </w:p>
    <w:p w14:paraId="088AAE2A" w14:textId="756B6C63" w:rsidR="001B7E4C" w:rsidRDefault="001B7E4C" w:rsidP="001B7E4C">
      <w:pPr>
        <w:rPr>
          <w:lang w:val="en-US"/>
        </w:rPr>
      </w:pPr>
    </w:p>
    <w:p w14:paraId="352A0C2D" w14:textId="26C46ACA" w:rsidR="001B7E4C" w:rsidRDefault="001B7E4C" w:rsidP="001B7E4C">
      <w:pPr>
        <w:rPr>
          <w:lang w:val="en-US"/>
        </w:rPr>
      </w:pPr>
      <w:r>
        <w:rPr>
          <w:lang w:val="en-US"/>
        </w:rPr>
        <w:t>INBOUND MAIL:</w:t>
      </w:r>
    </w:p>
    <w:p w14:paraId="0880B84B" w14:textId="3AA6FE52" w:rsidR="001B7E4C" w:rsidRDefault="001B7E4C" w:rsidP="001B7E4C">
      <w:pPr>
        <w:pStyle w:val="ListParagraph"/>
        <w:numPr>
          <w:ilvl w:val="0"/>
          <w:numId w:val="24"/>
        </w:numPr>
        <w:rPr>
          <w:lang w:val="en-US"/>
        </w:rPr>
      </w:pPr>
      <w:r>
        <w:rPr>
          <w:lang w:val="en-US"/>
        </w:rPr>
        <w:t>The domain MX records will point to Symantec Cloud (primary and backup)</w:t>
      </w:r>
    </w:p>
    <w:p w14:paraId="34EA2F6A" w14:textId="493D8D2B" w:rsidR="001B7E4C" w:rsidRDefault="001B7E4C" w:rsidP="001B7E4C">
      <w:pPr>
        <w:pStyle w:val="ListParagraph"/>
        <w:numPr>
          <w:ilvl w:val="0"/>
          <w:numId w:val="24"/>
        </w:numPr>
        <w:rPr>
          <w:lang w:val="en-US"/>
        </w:rPr>
      </w:pPr>
      <w:r>
        <w:rPr>
          <w:lang w:val="en-US"/>
        </w:rPr>
        <w:t>The Symantec Cloud will have inbound routing configuration pointing to the Noddle O365 Tenant</w:t>
      </w:r>
    </w:p>
    <w:p w14:paraId="595D89C7" w14:textId="5409D46C" w:rsidR="001B7E4C" w:rsidRDefault="001B7E4C" w:rsidP="001B7E4C">
      <w:pPr>
        <w:rPr>
          <w:lang w:val="en-US"/>
        </w:rPr>
      </w:pPr>
    </w:p>
    <w:p w14:paraId="1827055C" w14:textId="006084F7" w:rsidR="001B7E4C" w:rsidRDefault="001B7E4C" w:rsidP="001B7E4C">
      <w:pPr>
        <w:rPr>
          <w:lang w:val="en-US"/>
        </w:rPr>
      </w:pPr>
      <w:r>
        <w:rPr>
          <w:lang w:val="en-US"/>
        </w:rPr>
        <w:t>OUTBOUND MAIL:</w:t>
      </w:r>
    </w:p>
    <w:p w14:paraId="3234147F" w14:textId="015C6754" w:rsidR="001B7E4C" w:rsidRDefault="001B7E4C" w:rsidP="001B7E4C">
      <w:pPr>
        <w:pStyle w:val="ListParagraph"/>
        <w:numPr>
          <w:ilvl w:val="0"/>
          <w:numId w:val="25"/>
        </w:numPr>
        <w:rPr>
          <w:lang w:val="en-US"/>
        </w:rPr>
      </w:pPr>
      <w:r>
        <w:rPr>
          <w:lang w:val="en-US"/>
        </w:rPr>
        <w:t>Outbound email relay will mail forward to the Symantec Cloud.</w:t>
      </w:r>
    </w:p>
    <w:p w14:paraId="50F4B956" w14:textId="30AFF5AD" w:rsidR="00813AA5" w:rsidRDefault="00813AA5" w:rsidP="00813AA5">
      <w:pPr>
        <w:rPr>
          <w:lang w:val="en-US"/>
        </w:rPr>
      </w:pPr>
    </w:p>
    <w:p w14:paraId="6970BD6B" w14:textId="0F8ED708" w:rsidR="00813AA5" w:rsidRPr="00046C02" w:rsidRDefault="00813AA5" w:rsidP="00813AA5">
      <w:pPr>
        <w:pStyle w:val="Heading2"/>
      </w:pPr>
      <w:bookmarkStart w:id="368" w:name="_Toc531356000"/>
      <w:r w:rsidRPr="00046C02">
        <w:t>Skype for Business</w:t>
      </w:r>
      <w:bookmarkEnd w:id="368"/>
      <w:r w:rsidR="00665932" w:rsidRPr="00046C02">
        <w:t xml:space="preserve"> </w:t>
      </w:r>
    </w:p>
    <w:p w14:paraId="2A1B6A0C" w14:textId="5A9E6A70" w:rsidR="00046C02" w:rsidRDefault="00046C02" w:rsidP="005947FF">
      <w:r>
        <w:t>The provision of Skye for Business will be relocated from the current TU UK On-premise solution to the Skype for Business Online service provided in the new O365 Tenant.</w:t>
      </w:r>
    </w:p>
    <w:p w14:paraId="3E752B0A" w14:textId="1A075753" w:rsidR="00046C02" w:rsidRDefault="00046C02" w:rsidP="005947FF"/>
    <w:p w14:paraId="098C48A8" w14:textId="198FD899" w:rsidR="00046C02" w:rsidRDefault="00046C02" w:rsidP="005947FF">
      <w:r>
        <w:t xml:space="preserve">Noddle will not require any desktop telephony provision during the TSA (TU Provided hard or soft phone) or Skype for </w:t>
      </w:r>
    </w:p>
    <w:p w14:paraId="0552F692" w14:textId="1E7BAC43" w:rsidR="00046C02" w:rsidRDefault="00046C02" w:rsidP="005947FF">
      <w:r>
        <w:t>Business DDI numbers used for inbound and outbound calling.</w:t>
      </w:r>
    </w:p>
    <w:p w14:paraId="2188F47A" w14:textId="77777777" w:rsidR="00046C02" w:rsidRDefault="00046C02" w:rsidP="005947FF"/>
    <w:p w14:paraId="75DC0A5F" w14:textId="0DC1848E" w:rsidR="005947FF" w:rsidRDefault="00046C02" w:rsidP="005947FF">
      <w:r>
        <w:t>Therefore, Noddle will continue to use Skype for Business minus DDI for internal collaboration (and TU provided mobile phone as required).</w:t>
      </w:r>
    </w:p>
    <w:p w14:paraId="5BBACBAA" w14:textId="77777777" w:rsidR="00046C02" w:rsidRPr="005947FF" w:rsidRDefault="00046C02" w:rsidP="005947FF">
      <w:pPr>
        <w:rPr>
          <w:highlight w:val="yellow"/>
          <w:lang w:val="en-US"/>
        </w:rPr>
      </w:pPr>
    </w:p>
    <w:p w14:paraId="5E5DF964" w14:textId="701E11E9" w:rsidR="005A3DEB" w:rsidRDefault="005A3DEB" w:rsidP="005A3DEB">
      <w:pPr>
        <w:pStyle w:val="Heading2"/>
      </w:pPr>
      <w:bookmarkStart w:id="369" w:name="_Toc531356001"/>
      <w:r w:rsidRPr="00046C02">
        <w:t>Intune</w:t>
      </w:r>
      <w:bookmarkEnd w:id="369"/>
    </w:p>
    <w:p w14:paraId="4CA1F800" w14:textId="1A6BEB29" w:rsidR="00046C02" w:rsidRDefault="00046C02" w:rsidP="00046C02">
      <w:pPr>
        <w:rPr>
          <w:lang w:val="en-US"/>
        </w:rPr>
      </w:pPr>
      <w:r>
        <w:rPr>
          <w:lang w:val="en-US"/>
        </w:rPr>
        <w:t>The existing Noddle corporate mobiles will be wiped with the In</w:t>
      </w:r>
      <w:r w:rsidR="00233F07">
        <w:rPr>
          <w:lang w:val="en-US"/>
        </w:rPr>
        <w:t>t</w:t>
      </w:r>
      <w:r>
        <w:rPr>
          <w:lang w:val="en-US"/>
        </w:rPr>
        <w:t xml:space="preserve">une Mobile Device Management Software and provided with a new </w:t>
      </w:r>
      <w:r w:rsidR="00B46B3C">
        <w:rPr>
          <w:lang w:val="en-US"/>
        </w:rPr>
        <w:t>Intune</w:t>
      </w:r>
      <w:r>
        <w:rPr>
          <w:lang w:val="en-US"/>
        </w:rPr>
        <w:t xml:space="preserve"> policy providing access to the new O365 Tenant.</w:t>
      </w:r>
    </w:p>
    <w:p w14:paraId="20A619D5" w14:textId="344120C7" w:rsidR="0081089E" w:rsidRDefault="0081089E" w:rsidP="00046C02">
      <w:pPr>
        <w:rPr>
          <w:lang w:val="en-US"/>
        </w:rPr>
      </w:pPr>
    </w:p>
    <w:p w14:paraId="41933F3F" w14:textId="2A0603E3" w:rsidR="0081089E" w:rsidRDefault="0081089E" w:rsidP="00046C02">
      <w:pPr>
        <w:rPr>
          <w:lang w:val="en-US"/>
        </w:rPr>
      </w:pPr>
    </w:p>
    <w:p w14:paraId="43CFF00F" w14:textId="6BD010BD" w:rsidR="0081089E" w:rsidRDefault="0081089E" w:rsidP="00046C02">
      <w:pPr>
        <w:rPr>
          <w:lang w:val="en-US"/>
        </w:rPr>
      </w:pPr>
    </w:p>
    <w:p w14:paraId="281F13BB" w14:textId="79A2BF56" w:rsidR="0081089E" w:rsidRDefault="0081089E" w:rsidP="00046C02">
      <w:pPr>
        <w:rPr>
          <w:lang w:val="en-US"/>
        </w:rPr>
      </w:pPr>
    </w:p>
    <w:p w14:paraId="73934F35" w14:textId="334B3F24" w:rsidR="0081089E" w:rsidRDefault="0081089E" w:rsidP="00046C02">
      <w:pPr>
        <w:rPr>
          <w:lang w:val="en-US"/>
        </w:rPr>
      </w:pPr>
    </w:p>
    <w:p w14:paraId="68C21746" w14:textId="66C977E9" w:rsidR="0081089E" w:rsidRDefault="0081089E" w:rsidP="00046C02">
      <w:pPr>
        <w:rPr>
          <w:lang w:val="en-US"/>
        </w:rPr>
      </w:pPr>
    </w:p>
    <w:p w14:paraId="5A0A18F5" w14:textId="41C633CE" w:rsidR="0081089E" w:rsidRDefault="0081089E" w:rsidP="00046C02">
      <w:pPr>
        <w:rPr>
          <w:lang w:val="en-US"/>
        </w:rPr>
      </w:pPr>
    </w:p>
    <w:p w14:paraId="6BBE4B5D" w14:textId="3B89AC80" w:rsidR="0081089E" w:rsidRDefault="0081089E" w:rsidP="00046C02">
      <w:pPr>
        <w:rPr>
          <w:lang w:val="en-US"/>
        </w:rPr>
      </w:pPr>
    </w:p>
    <w:p w14:paraId="2BAB7ECC" w14:textId="23E54D11" w:rsidR="0081089E" w:rsidRDefault="0081089E" w:rsidP="00046C02">
      <w:pPr>
        <w:rPr>
          <w:lang w:val="en-US"/>
        </w:rPr>
      </w:pPr>
    </w:p>
    <w:p w14:paraId="2ECA4398" w14:textId="05703BEF" w:rsidR="0081089E" w:rsidRDefault="0081089E" w:rsidP="00046C02">
      <w:pPr>
        <w:rPr>
          <w:lang w:val="en-US"/>
        </w:rPr>
      </w:pPr>
    </w:p>
    <w:p w14:paraId="3DB7EB35" w14:textId="33268EF4" w:rsidR="0081089E" w:rsidRDefault="0081089E" w:rsidP="00046C02">
      <w:pPr>
        <w:rPr>
          <w:lang w:val="en-US"/>
        </w:rPr>
      </w:pPr>
    </w:p>
    <w:p w14:paraId="69470247" w14:textId="5E0D6924" w:rsidR="0081089E" w:rsidRDefault="0081089E" w:rsidP="00046C02">
      <w:pPr>
        <w:rPr>
          <w:lang w:val="en-US"/>
        </w:rPr>
      </w:pPr>
    </w:p>
    <w:p w14:paraId="43876891" w14:textId="77777777" w:rsidR="0081089E" w:rsidRPr="00046C02" w:rsidRDefault="0081089E" w:rsidP="00046C02">
      <w:pPr>
        <w:rPr>
          <w:lang w:val="en-US"/>
        </w:rPr>
      </w:pPr>
    </w:p>
    <w:p w14:paraId="04959BB7" w14:textId="4D398DB0" w:rsidR="00C42B0D" w:rsidRDefault="00C42B0D" w:rsidP="00C42B0D">
      <w:pPr>
        <w:rPr>
          <w:lang w:val="en-US"/>
        </w:rPr>
      </w:pPr>
    </w:p>
    <w:p w14:paraId="41A28E95" w14:textId="77777777" w:rsidR="00C42B0D" w:rsidRPr="009D12DA" w:rsidRDefault="00C42B0D" w:rsidP="00F404B8">
      <w:pPr>
        <w:pStyle w:val="Heading2"/>
      </w:pPr>
      <w:bookmarkStart w:id="370" w:name="_Toc531356002"/>
      <w:r w:rsidRPr="009D12DA">
        <w:lastRenderedPageBreak/>
        <w:t>Multi factor authentication</w:t>
      </w:r>
      <w:bookmarkEnd w:id="370"/>
    </w:p>
    <w:p w14:paraId="33FD8908" w14:textId="5FEB7D03" w:rsidR="00C42B0D" w:rsidRDefault="00C42B0D" w:rsidP="00C42B0D">
      <w:pPr>
        <w:rPr>
          <w:lang w:val="en-US"/>
        </w:rPr>
      </w:pPr>
    </w:p>
    <w:p w14:paraId="4C070817" w14:textId="05B61902" w:rsidR="00025146" w:rsidRDefault="00025146" w:rsidP="00C42B0D">
      <w:pPr>
        <w:rPr>
          <w:lang w:val="en-US"/>
        </w:rPr>
      </w:pPr>
      <w:r>
        <w:rPr>
          <w:lang w:val="en-US"/>
        </w:rPr>
        <w:t>The</w:t>
      </w:r>
      <w:r w:rsidR="00C42B0D">
        <w:rPr>
          <w:lang w:val="en-US"/>
        </w:rPr>
        <w:t xml:space="preserve"> desktop delivery </w:t>
      </w:r>
      <w:r>
        <w:rPr>
          <w:lang w:val="en-US"/>
        </w:rPr>
        <w:t xml:space="preserve">will leverage the standard TU UK Windows 7 build image and Active Directory which currently provides access to </w:t>
      </w:r>
      <w:r w:rsidR="00C11594">
        <w:rPr>
          <w:lang w:val="en-US"/>
        </w:rPr>
        <w:t xml:space="preserve">the </w:t>
      </w:r>
      <w:r>
        <w:rPr>
          <w:lang w:val="en-US"/>
        </w:rPr>
        <w:t xml:space="preserve">existing TU UK O365 Tenant via Microsoft Azure conditional access which authenticates </w:t>
      </w:r>
      <w:r w:rsidR="00CC181A">
        <w:rPr>
          <w:lang w:val="en-US"/>
        </w:rPr>
        <w:t xml:space="preserve">each corporate </w:t>
      </w:r>
      <w:r>
        <w:rPr>
          <w:lang w:val="en-US"/>
        </w:rPr>
        <w:t xml:space="preserve">device based upon domain membership with TU UK Corporate Active Directory domain </w:t>
      </w:r>
      <w:r w:rsidR="009D12DA">
        <w:rPr>
          <w:lang w:val="en-US"/>
        </w:rPr>
        <w:t>CIG. LOCAL</w:t>
      </w:r>
      <w:r>
        <w:rPr>
          <w:lang w:val="en-US"/>
        </w:rPr>
        <w:t>.</w:t>
      </w:r>
    </w:p>
    <w:p w14:paraId="3BAC1C46" w14:textId="2381F124" w:rsidR="00025146" w:rsidRDefault="00025146" w:rsidP="00C42B0D">
      <w:pPr>
        <w:rPr>
          <w:lang w:val="en-US"/>
        </w:rPr>
      </w:pPr>
      <w:r>
        <w:rPr>
          <w:lang w:val="en-US"/>
        </w:rPr>
        <w:t>Microsoft Azure Conditional Access will not allow a device/domain member to join more than one Microsoft Office 365 Tenant which therefore precludes this control from the new Noddle Tenant which will be in turn access</w:t>
      </w:r>
      <w:r w:rsidR="00CC181A">
        <w:rPr>
          <w:lang w:val="en-US"/>
        </w:rPr>
        <w:t>ed</w:t>
      </w:r>
      <w:r>
        <w:rPr>
          <w:lang w:val="en-US"/>
        </w:rPr>
        <w:t xml:space="preserve"> from the TU UK corporate Windows 7 build.</w:t>
      </w:r>
    </w:p>
    <w:p w14:paraId="282EFDA1" w14:textId="4842364A" w:rsidR="00025146" w:rsidRDefault="00025146" w:rsidP="00C42B0D">
      <w:pPr>
        <w:rPr>
          <w:lang w:val="en-US"/>
        </w:rPr>
      </w:pPr>
    </w:p>
    <w:p w14:paraId="2F299D69" w14:textId="575DAB62" w:rsidR="00025146" w:rsidRDefault="009D12DA" w:rsidP="00C42B0D">
      <w:pPr>
        <w:rPr>
          <w:lang w:val="en-US"/>
        </w:rPr>
      </w:pPr>
      <w:r>
        <w:rPr>
          <w:lang w:val="en-US"/>
        </w:rPr>
        <w:t>Consideration</w:t>
      </w:r>
      <w:r w:rsidR="00025146">
        <w:rPr>
          <w:lang w:val="en-US"/>
        </w:rPr>
        <w:t xml:space="preserve"> has been given </w:t>
      </w:r>
      <w:r w:rsidR="00077AA0">
        <w:rPr>
          <w:lang w:val="en-US"/>
        </w:rPr>
        <w:t>to</w:t>
      </w:r>
      <w:r w:rsidR="00025146">
        <w:rPr>
          <w:lang w:val="en-US"/>
        </w:rPr>
        <w:t xml:space="preserve"> securing the</w:t>
      </w:r>
      <w:r w:rsidR="00077AA0">
        <w:rPr>
          <w:lang w:val="en-US"/>
        </w:rPr>
        <w:t xml:space="preserve"> Noddle</w:t>
      </w:r>
      <w:r w:rsidR="00025146">
        <w:rPr>
          <w:lang w:val="en-US"/>
        </w:rPr>
        <w:t xml:space="preserve"> Tenant access with alternate controls using Microsoft </w:t>
      </w:r>
      <w:r>
        <w:rPr>
          <w:lang w:val="en-US"/>
        </w:rPr>
        <w:t>Multifactor</w:t>
      </w:r>
      <w:r w:rsidR="00025146">
        <w:rPr>
          <w:lang w:val="en-US"/>
        </w:rPr>
        <w:t xml:space="preserve"> Authentication (MFA). </w:t>
      </w:r>
    </w:p>
    <w:p w14:paraId="2AE95218" w14:textId="1F715CBC" w:rsidR="00025146" w:rsidRDefault="00025146" w:rsidP="00C42B0D">
      <w:pPr>
        <w:rPr>
          <w:lang w:val="en-US"/>
        </w:rPr>
      </w:pPr>
    </w:p>
    <w:p w14:paraId="5AFF57AF" w14:textId="74D70C4A" w:rsidR="00025146" w:rsidRDefault="00025146" w:rsidP="00C42B0D">
      <w:pPr>
        <w:rPr>
          <w:lang w:val="en-US"/>
        </w:rPr>
      </w:pPr>
      <w:r>
        <w:rPr>
          <w:lang w:val="en-US"/>
        </w:rPr>
        <w:t>The implementation of MFA w</w:t>
      </w:r>
      <w:r w:rsidR="00CC181A">
        <w:rPr>
          <w:lang w:val="en-US"/>
        </w:rPr>
        <w:t>ill</w:t>
      </w:r>
      <w:r>
        <w:rPr>
          <w:lang w:val="en-US"/>
        </w:rPr>
        <w:t xml:space="preserve"> enfor</w:t>
      </w:r>
      <w:r w:rsidR="009D12DA">
        <w:rPr>
          <w:lang w:val="en-US"/>
        </w:rPr>
        <w:t>c</w:t>
      </w:r>
      <w:r>
        <w:rPr>
          <w:lang w:val="en-US"/>
        </w:rPr>
        <w:t xml:space="preserve">e the requirement for users to authenticate both with their hosted Azure AD </w:t>
      </w:r>
      <w:r w:rsidR="00CC181A">
        <w:rPr>
          <w:lang w:val="en-US"/>
        </w:rPr>
        <w:t>user account</w:t>
      </w:r>
      <w:r>
        <w:rPr>
          <w:lang w:val="en-US"/>
        </w:rPr>
        <w:t xml:space="preserve"> </w:t>
      </w:r>
      <w:r w:rsidR="00CC181A">
        <w:rPr>
          <w:lang w:val="en-US"/>
        </w:rPr>
        <w:t xml:space="preserve">e.g. </w:t>
      </w:r>
      <w:r>
        <w:rPr>
          <w:lang w:val="en-US"/>
        </w:rPr>
        <w:t xml:space="preserve"> </w:t>
      </w:r>
      <w:hyperlink r:id="rId29" w:history="1">
        <w:r w:rsidR="001B60DF" w:rsidRPr="00C5181A">
          <w:rPr>
            <w:rStyle w:val="Hyperlink"/>
            <w:lang w:val="en-US"/>
          </w:rPr>
          <w:t>first.last@</w:t>
        </w:r>
        <w:r w:rsidR="00E07D06">
          <w:rPr>
            <w:rStyle w:val="Hyperlink"/>
            <w:lang w:val="en-US"/>
          </w:rPr>
          <w:t>noddleuk.onmicrosoft.com</w:t>
        </w:r>
      </w:hyperlink>
      <w:r w:rsidR="001B60DF">
        <w:rPr>
          <w:lang w:val="en-US"/>
        </w:rPr>
        <w:t xml:space="preserve"> and then a second factor from the chosen token method comprising of the following.</w:t>
      </w:r>
    </w:p>
    <w:p w14:paraId="1FF189B1" w14:textId="2BC18F6A" w:rsidR="001B60DF" w:rsidRDefault="001B60DF" w:rsidP="00C42B0D">
      <w:pPr>
        <w:rPr>
          <w:lang w:val="en-US"/>
        </w:rPr>
      </w:pPr>
    </w:p>
    <w:p w14:paraId="3BA7914D" w14:textId="759FFFD1" w:rsidR="001B60DF" w:rsidRPr="001B60DF" w:rsidRDefault="001B60DF" w:rsidP="001B60DF">
      <w:pPr>
        <w:pStyle w:val="ListParagraph"/>
        <w:numPr>
          <w:ilvl w:val="0"/>
          <w:numId w:val="39"/>
        </w:numPr>
        <w:rPr>
          <w:lang w:val="en-US"/>
        </w:rPr>
      </w:pPr>
      <w:r w:rsidRPr="001B60DF">
        <w:rPr>
          <w:lang w:val="en-US"/>
        </w:rPr>
        <w:t>Phone Call</w:t>
      </w:r>
    </w:p>
    <w:p w14:paraId="1625E8FE" w14:textId="40ECD927" w:rsidR="001B60DF" w:rsidRPr="001B60DF" w:rsidRDefault="001B60DF" w:rsidP="001B60DF">
      <w:pPr>
        <w:pStyle w:val="ListParagraph"/>
        <w:numPr>
          <w:ilvl w:val="0"/>
          <w:numId w:val="39"/>
        </w:numPr>
        <w:rPr>
          <w:lang w:val="en-US"/>
        </w:rPr>
      </w:pPr>
      <w:r w:rsidRPr="001B60DF">
        <w:rPr>
          <w:lang w:val="en-US"/>
        </w:rPr>
        <w:t>Text Message</w:t>
      </w:r>
    </w:p>
    <w:p w14:paraId="595378EB" w14:textId="633D446E" w:rsidR="001B60DF" w:rsidRDefault="001B60DF" w:rsidP="001B60DF">
      <w:pPr>
        <w:pStyle w:val="ListParagraph"/>
        <w:numPr>
          <w:ilvl w:val="0"/>
          <w:numId w:val="39"/>
        </w:numPr>
        <w:rPr>
          <w:lang w:val="en-US"/>
        </w:rPr>
      </w:pPr>
      <w:r w:rsidRPr="001B60DF">
        <w:rPr>
          <w:lang w:val="en-US"/>
        </w:rPr>
        <w:t>Push Notification</w:t>
      </w:r>
    </w:p>
    <w:p w14:paraId="40772E24" w14:textId="7BB5A378" w:rsidR="001B60DF" w:rsidRDefault="001B60DF" w:rsidP="001B60DF">
      <w:pPr>
        <w:rPr>
          <w:lang w:val="en-US"/>
        </w:rPr>
      </w:pPr>
    </w:p>
    <w:p w14:paraId="024D28D6" w14:textId="028C375B" w:rsidR="001B60DF" w:rsidRDefault="001B60DF" w:rsidP="001B60DF">
      <w:pPr>
        <w:rPr>
          <w:lang w:val="en-US"/>
        </w:rPr>
      </w:pPr>
      <w:r>
        <w:rPr>
          <w:lang w:val="en-US"/>
        </w:rPr>
        <w:t>The user experience would then be subject to the session lifetime between authentication requests which is configurable to meet with the security requirement e.g. 2,4,8,24 hours.</w:t>
      </w:r>
    </w:p>
    <w:p w14:paraId="583445EB" w14:textId="754A1662" w:rsidR="001B60DF" w:rsidRDefault="001B60DF" w:rsidP="001B60DF">
      <w:pPr>
        <w:rPr>
          <w:lang w:val="en-US"/>
        </w:rPr>
      </w:pPr>
    </w:p>
    <w:p w14:paraId="36499C59" w14:textId="23FEDE93" w:rsidR="001B60DF" w:rsidRDefault="001B60DF" w:rsidP="001B60DF">
      <w:pPr>
        <w:rPr>
          <w:lang w:val="en-US"/>
        </w:rPr>
      </w:pPr>
      <w:r>
        <w:rPr>
          <w:lang w:val="en-US"/>
        </w:rPr>
        <w:t>The Conditional Access proposal also includes a second condition which requires the connection to be from a pre-defined location / IP Address which ensures the request is from a legitimate TU UK location.</w:t>
      </w:r>
    </w:p>
    <w:p w14:paraId="03AD750A" w14:textId="1585E491" w:rsidR="001B60DF" w:rsidRDefault="001B60DF" w:rsidP="001B60DF">
      <w:pPr>
        <w:rPr>
          <w:lang w:val="en-US"/>
        </w:rPr>
      </w:pPr>
    </w:p>
    <w:p w14:paraId="4C9E4BD1" w14:textId="36DA72A6" w:rsidR="001B60DF" w:rsidRDefault="009D12DA" w:rsidP="001B60DF">
      <w:pPr>
        <w:rPr>
          <w:lang w:val="en-US"/>
        </w:rPr>
      </w:pPr>
      <w:commentRangeStart w:id="371"/>
      <w:r>
        <w:rPr>
          <w:lang w:val="en-US"/>
        </w:rPr>
        <w:t>However</w:t>
      </w:r>
      <w:r w:rsidR="001B60DF">
        <w:rPr>
          <w:lang w:val="en-US"/>
        </w:rPr>
        <w:t xml:space="preserve">, concerns regarding the </w:t>
      </w:r>
      <w:r w:rsidR="00B46B3C">
        <w:rPr>
          <w:lang w:val="en-US"/>
        </w:rPr>
        <w:t>multifactor</w:t>
      </w:r>
      <w:r w:rsidR="0022024A">
        <w:rPr>
          <w:lang w:val="en-US"/>
        </w:rPr>
        <w:t xml:space="preserve"> </w:t>
      </w:r>
      <w:r w:rsidR="001B60DF">
        <w:rPr>
          <w:lang w:val="en-US"/>
        </w:rPr>
        <w:t>user experience</w:t>
      </w:r>
      <w:r w:rsidR="0022024A">
        <w:rPr>
          <w:lang w:val="en-US"/>
        </w:rPr>
        <w:t xml:space="preserve">, </w:t>
      </w:r>
      <w:r w:rsidR="001B60DF">
        <w:rPr>
          <w:lang w:val="en-US"/>
        </w:rPr>
        <w:t>overhead</w:t>
      </w:r>
      <w:r w:rsidR="0022024A">
        <w:rPr>
          <w:lang w:val="en-US"/>
        </w:rPr>
        <w:t xml:space="preserve"> and</w:t>
      </w:r>
      <w:r w:rsidR="001B60DF">
        <w:rPr>
          <w:lang w:val="en-US"/>
        </w:rPr>
        <w:t xml:space="preserve"> requirement for a corporate mobile phone which is not currently assigned to all employees</w:t>
      </w:r>
      <w:r w:rsidR="0022024A">
        <w:rPr>
          <w:lang w:val="en-US"/>
        </w:rPr>
        <w:t xml:space="preserve"> have ruled out this additional security control.</w:t>
      </w:r>
      <w:commentRangeEnd w:id="371"/>
      <w:r w:rsidR="004D706C">
        <w:rPr>
          <w:rStyle w:val="CommentReference"/>
          <w:rFonts w:ascii="Arial" w:eastAsia="Times New Roman" w:hAnsi="Arial" w:cs="Tahoma"/>
          <w:lang w:val="en-US"/>
        </w:rPr>
        <w:commentReference w:id="371"/>
      </w:r>
    </w:p>
    <w:p w14:paraId="5897ADDE" w14:textId="42571EE3" w:rsidR="001B60DF" w:rsidRDefault="001B60DF" w:rsidP="001B60DF">
      <w:pPr>
        <w:rPr>
          <w:lang w:val="en-US"/>
        </w:rPr>
      </w:pPr>
    </w:p>
    <w:p w14:paraId="2348BE16" w14:textId="272BFBEE" w:rsidR="001B60DF" w:rsidRDefault="001B60DF" w:rsidP="001B60DF">
      <w:pPr>
        <w:rPr>
          <w:lang w:val="en-US"/>
        </w:rPr>
      </w:pPr>
      <w:r>
        <w:rPr>
          <w:lang w:val="en-US"/>
        </w:rPr>
        <w:t xml:space="preserve">It is therefore proposed that the conditional access solution is simplified with defined TU UK </w:t>
      </w:r>
      <w:r w:rsidR="009D12DA">
        <w:rPr>
          <w:lang w:val="en-US"/>
        </w:rPr>
        <w:t>locations</w:t>
      </w:r>
      <w:r>
        <w:rPr>
          <w:lang w:val="en-US"/>
        </w:rPr>
        <w:t xml:space="preserve"> providing for Internet breakout (presently P</w:t>
      </w:r>
      <w:r w:rsidR="0022024A">
        <w:rPr>
          <w:lang w:val="en-US"/>
        </w:rPr>
        <w:t>ark Lane</w:t>
      </w:r>
      <w:r>
        <w:rPr>
          <w:lang w:val="en-US"/>
        </w:rPr>
        <w:t xml:space="preserve"> and Elland).</w:t>
      </w:r>
    </w:p>
    <w:p w14:paraId="6DC89358" w14:textId="14A73FE8" w:rsidR="001B60DF" w:rsidRDefault="001B60DF" w:rsidP="001B60DF">
      <w:pPr>
        <w:rPr>
          <w:lang w:val="en-US"/>
        </w:rPr>
      </w:pPr>
    </w:p>
    <w:p w14:paraId="1FD5B8AE" w14:textId="778DF4D2" w:rsidR="00CF2921" w:rsidRDefault="00F404B8" w:rsidP="00F404B8">
      <w:pPr>
        <w:pStyle w:val="Heading1"/>
      </w:pPr>
      <w:bookmarkStart w:id="372" w:name="_Toc531356003"/>
      <w:r>
        <w:lastRenderedPageBreak/>
        <w:t xml:space="preserve">Microsoft </w:t>
      </w:r>
      <w:r w:rsidR="002D5841">
        <w:t>Active Directory</w:t>
      </w:r>
      <w:bookmarkEnd w:id="372"/>
      <w:r w:rsidR="005E6079">
        <w:t xml:space="preserve"> </w:t>
      </w:r>
    </w:p>
    <w:p w14:paraId="2234592E" w14:textId="6773B07C" w:rsidR="00CF2921" w:rsidRDefault="00CF2921" w:rsidP="00CF2921">
      <w:pPr>
        <w:rPr>
          <w:lang w:val="en-US"/>
        </w:rPr>
      </w:pPr>
      <w:r>
        <w:rPr>
          <w:lang w:val="en-US"/>
        </w:rPr>
        <w:t xml:space="preserve">The Active </w:t>
      </w:r>
      <w:r w:rsidR="00A42945">
        <w:rPr>
          <w:lang w:val="en-US"/>
        </w:rPr>
        <w:t>D</w:t>
      </w:r>
      <w:r>
        <w:rPr>
          <w:lang w:val="en-US"/>
        </w:rPr>
        <w:t xml:space="preserve">irectory solution will adhere to the TU UK Access Control Policy which mandates internal movers are </w:t>
      </w:r>
      <w:r w:rsidR="00A42945">
        <w:rPr>
          <w:lang w:val="en-US"/>
        </w:rPr>
        <w:t xml:space="preserve">re-provisioned </w:t>
      </w:r>
      <w:r>
        <w:rPr>
          <w:lang w:val="en-US"/>
        </w:rPr>
        <w:t>as new starters, with all previous access removed.</w:t>
      </w:r>
    </w:p>
    <w:p w14:paraId="5C46749D" w14:textId="27002D3C" w:rsidR="00233F07" w:rsidRDefault="00233F07" w:rsidP="00CF2921">
      <w:pPr>
        <w:rPr>
          <w:lang w:val="en-US"/>
        </w:rPr>
      </w:pPr>
    </w:p>
    <w:p w14:paraId="00F98168" w14:textId="77777777" w:rsidR="00233F07" w:rsidRDefault="00233F07" w:rsidP="00233F07">
      <w:r>
        <w:t>The Active Directory Solution will deliver the TSA objective as follows.</w:t>
      </w:r>
    </w:p>
    <w:p w14:paraId="7EE62820" w14:textId="77777777" w:rsidR="00233F07" w:rsidRDefault="00233F07" w:rsidP="00233F07"/>
    <w:p w14:paraId="5E9E606A" w14:textId="77777777" w:rsidR="00233F07" w:rsidRDefault="00233F07" w:rsidP="00233F07">
      <w:pPr>
        <w:pStyle w:val="ListParagraph"/>
        <w:numPr>
          <w:ilvl w:val="0"/>
          <w:numId w:val="32"/>
        </w:numPr>
      </w:pPr>
      <w:r>
        <w:t xml:space="preserve">Block access to Park Lane Wireless Networks </w:t>
      </w:r>
    </w:p>
    <w:p w14:paraId="7CE5B392" w14:textId="77777777" w:rsidR="00233F07" w:rsidRDefault="00233F07" w:rsidP="00233F07">
      <w:pPr>
        <w:pStyle w:val="ListParagraph"/>
        <w:numPr>
          <w:ilvl w:val="0"/>
          <w:numId w:val="32"/>
        </w:numPr>
      </w:pPr>
      <w:r>
        <w:t xml:space="preserve">Authorise Noddle users onto the new VPN profile </w:t>
      </w:r>
    </w:p>
    <w:p w14:paraId="1326EBEA" w14:textId="77777777" w:rsidR="00233F07" w:rsidRDefault="00233F07" w:rsidP="00233F07">
      <w:pPr>
        <w:pStyle w:val="ListParagraph"/>
        <w:numPr>
          <w:ilvl w:val="0"/>
          <w:numId w:val="32"/>
        </w:numPr>
      </w:pPr>
      <w:r>
        <w:t xml:space="preserve">Provide a new user account for each Noddle </w:t>
      </w:r>
      <w:proofErr w:type="spellStart"/>
      <w:r>
        <w:t>Employe</w:t>
      </w:r>
      <w:proofErr w:type="spellEnd"/>
    </w:p>
    <w:p w14:paraId="57353DDB" w14:textId="77777777" w:rsidR="00233F07" w:rsidRDefault="00233F07" w:rsidP="00233F07">
      <w:pPr>
        <w:pStyle w:val="ListParagraph"/>
        <w:numPr>
          <w:ilvl w:val="0"/>
          <w:numId w:val="32"/>
        </w:numPr>
      </w:pPr>
      <w:r>
        <w:t xml:space="preserve">Provide new </w:t>
      </w:r>
      <w:proofErr w:type="spellStart"/>
      <w:r>
        <w:t>Securuity</w:t>
      </w:r>
      <w:proofErr w:type="spellEnd"/>
      <w:r>
        <w:t xml:space="preserve"> Groups for access to approved TU UK resources.</w:t>
      </w:r>
    </w:p>
    <w:p w14:paraId="3092F033" w14:textId="77777777" w:rsidR="00233F07" w:rsidRDefault="00233F07" w:rsidP="00233F07">
      <w:pPr>
        <w:pStyle w:val="ListParagraph"/>
        <w:numPr>
          <w:ilvl w:val="0"/>
          <w:numId w:val="32"/>
        </w:numPr>
      </w:pPr>
      <w:r>
        <w:t>Apply the existing TU UK machine certificate to validate the TU UK device</w:t>
      </w:r>
    </w:p>
    <w:p w14:paraId="10158EC0" w14:textId="77777777" w:rsidR="00233F07" w:rsidRDefault="00233F07" w:rsidP="00233F07">
      <w:pPr>
        <w:pStyle w:val="ListParagraph"/>
        <w:numPr>
          <w:ilvl w:val="0"/>
          <w:numId w:val="32"/>
        </w:numPr>
      </w:pPr>
      <w:r>
        <w:t>Subject the user to a Noddle VPN profile via membership of a new Active Directory Group ‘</w:t>
      </w:r>
      <w:proofErr w:type="spellStart"/>
      <w:r>
        <w:t>CIG.VPN.Noddle</w:t>
      </w:r>
      <w:proofErr w:type="spellEnd"/>
      <w:r>
        <w:t>’ and Organisational Unit.</w:t>
      </w:r>
    </w:p>
    <w:p w14:paraId="312ABDC3" w14:textId="77777777" w:rsidR="00CF2921" w:rsidRPr="00CF2921" w:rsidRDefault="00CF2921" w:rsidP="00CF2921">
      <w:pPr>
        <w:rPr>
          <w:lang w:val="en-US"/>
        </w:rPr>
      </w:pPr>
    </w:p>
    <w:p w14:paraId="6AB55C12" w14:textId="7A9777A4" w:rsidR="002D5841" w:rsidRDefault="00CF2921" w:rsidP="00F404B8">
      <w:pPr>
        <w:pStyle w:val="Heading2"/>
      </w:pPr>
      <w:bookmarkStart w:id="373" w:name="_Toc531356004"/>
      <w:bookmarkStart w:id="374" w:name="_Hlk530569753"/>
      <w:r>
        <w:t>Group Membership</w:t>
      </w:r>
      <w:bookmarkEnd w:id="373"/>
    </w:p>
    <w:p w14:paraId="191818C7" w14:textId="79D684CA" w:rsidR="00EC0057" w:rsidRDefault="00EC0057" w:rsidP="00EC0057">
      <w:pPr>
        <w:rPr>
          <w:lang w:val="en-US"/>
        </w:rPr>
      </w:pPr>
      <w:r>
        <w:rPr>
          <w:lang w:val="en-US"/>
        </w:rPr>
        <w:t xml:space="preserve">The continued </w:t>
      </w:r>
      <w:r w:rsidR="00226674">
        <w:rPr>
          <w:lang w:val="en-US"/>
        </w:rPr>
        <w:t>access</w:t>
      </w:r>
      <w:r>
        <w:rPr>
          <w:lang w:val="en-US"/>
        </w:rPr>
        <w:t xml:space="preserve"> to Noddle resources located in the </w:t>
      </w:r>
      <w:r w:rsidR="00226674">
        <w:rPr>
          <w:lang w:val="en-US"/>
        </w:rPr>
        <w:t>TU UK</w:t>
      </w:r>
      <w:r>
        <w:rPr>
          <w:lang w:val="en-US"/>
        </w:rPr>
        <w:t xml:space="preserve"> domain shall be maintained via Active Directory group membership. </w:t>
      </w:r>
    </w:p>
    <w:p w14:paraId="01432CBC" w14:textId="77777777" w:rsidR="00EE6381" w:rsidRDefault="00EE6381" w:rsidP="00EC0057">
      <w:pPr>
        <w:rPr>
          <w:lang w:val="en-US"/>
        </w:rPr>
      </w:pPr>
    </w:p>
    <w:p w14:paraId="7E4440C1" w14:textId="2F1CDC7B" w:rsidR="00591DFC" w:rsidRDefault="00591DFC" w:rsidP="00EC0057">
      <w:pPr>
        <w:rPr>
          <w:lang w:val="en-US"/>
        </w:rPr>
      </w:pPr>
      <w:commentRangeStart w:id="375"/>
      <w:r>
        <w:rPr>
          <w:lang w:val="en-US"/>
        </w:rPr>
        <w:t xml:space="preserve">To solution required to </w:t>
      </w:r>
      <w:r w:rsidR="00A42945">
        <w:rPr>
          <w:lang w:val="en-US"/>
        </w:rPr>
        <w:t xml:space="preserve">adhere to </w:t>
      </w:r>
      <w:r>
        <w:rPr>
          <w:lang w:val="en-US"/>
        </w:rPr>
        <w:t xml:space="preserve">the TU UK Access Control Policy will </w:t>
      </w:r>
      <w:r w:rsidR="00A42945">
        <w:rPr>
          <w:lang w:val="en-US"/>
        </w:rPr>
        <w:t>be as follows.</w:t>
      </w:r>
      <w:commentRangeEnd w:id="375"/>
      <w:r w:rsidR="00CE0346">
        <w:rPr>
          <w:rStyle w:val="CommentReference"/>
          <w:rFonts w:ascii="Arial" w:eastAsia="Times New Roman" w:hAnsi="Arial" w:cs="Tahoma"/>
          <w:lang w:val="en-US"/>
        </w:rPr>
        <w:commentReference w:id="375"/>
      </w:r>
    </w:p>
    <w:p w14:paraId="44EC0C10" w14:textId="21BD711A" w:rsidR="00591DFC" w:rsidRDefault="00591DFC" w:rsidP="00EC0057">
      <w:pPr>
        <w:rPr>
          <w:lang w:val="en-US"/>
        </w:rPr>
      </w:pPr>
    </w:p>
    <w:p w14:paraId="6EF825E9" w14:textId="65E28B7A" w:rsidR="007D7729" w:rsidRDefault="007D7729" w:rsidP="006F43A2">
      <w:pPr>
        <w:pStyle w:val="ListParagraph"/>
        <w:numPr>
          <w:ilvl w:val="0"/>
          <w:numId w:val="19"/>
        </w:numPr>
        <w:rPr>
          <w:lang w:val="en-US"/>
        </w:rPr>
      </w:pPr>
      <w:r>
        <w:rPr>
          <w:lang w:val="en-US"/>
        </w:rPr>
        <w:t xml:space="preserve">Creation of a new Divestment </w:t>
      </w:r>
      <w:r w:rsidR="005A222C">
        <w:rPr>
          <w:lang w:val="en-US"/>
        </w:rPr>
        <w:t>Organizational</w:t>
      </w:r>
      <w:r>
        <w:rPr>
          <w:lang w:val="en-US"/>
        </w:rPr>
        <w:t xml:space="preserve"> Unit (new Container for Newcastle and Future Divestments)</w:t>
      </w:r>
    </w:p>
    <w:p w14:paraId="7BA8B7AD" w14:textId="2B771094" w:rsidR="00591DFC" w:rsidRPr="00591DFC" w:rsidRDefault="00591DFC" w:rsidP="006F43A2">
      <w:pPr>
        <w:pStyle w:val="ListParagraph"/>
        <w:numPr>
          <w:ilvl w:val="0"/>
          <w:numId w:val="19"/>
        </w:numPr>
        <w:rPr>
          <w:lang w:val="en-US"/>
        </w:rPr>
      </w:pPr>
      <w:r w:rsidRPr="00591DFC">
        <w:rPr>
          <w:lang w:val="en-US"/>
        </w:rPr>
        <w:t xml:space="preserve">Creation of a New </w:t>
      </w:r>
      <w:r w:rsidR="00226674" w:rsidRPr="00591DFC">
        <w:rPr>
          <w:lang w:val="en-US"/>
        </w:rPr>
        <w:t>Organizational</w:t>
      </w:r>
      <w:r w:rsidRPr="00591DFC">
        <w:rPr>
          <w:lang w:val="en-US"/>
        </w:rPr>
        <w:t xml:space="preserve"> Unit for Noddle Employees</w:t>
      </w:r>
    </w:p>
    <w:p w14:paraId="172DE0B4" w14:textId="77261DCE" w:rsidR="00591DFC" w:rsidRDefault="00591DFC" w:rsidP="006F43A2">
      <w:pPr>
        <w:pStyle w:val="ListParagraph"/>
        <w:numPr>
          <w:ilvl w:val="0"/>
          <w:numId w:val="19"/>
        </w:numPr>
        <w:rPr>
          <w:lang w:val="en-US"/>
        </w:rPr>
      </w:pPr>
      <w:r w:rsidRPr="00591DFC">
        <w:rPr>
          <w:lang w:val="en-US"/>
        </w:rPr>
        <w:t xml:space="preserve">Creation of a New </w:t>
      </w:r>
      <w:r w:rsidR="00226674" w:rsidRPr="00591DFC">
        <w:rPr>
          <w:lang w:val="en-US"/>
        </w:rPr>
        <w:t>Organizational</w:t>
      </w:r>
      <w:r w:rsidRPr="00591DFC">
        <w:rPr>
          <w:lang w:val="en-US"/>
        </w:rPr>
        <w:t xml:space="preserve"> Unit for new Noddle Laptops</w:t>
      </w:r>
    </w:p>
    <w:p w14:paraId="0C526379" w14:textId="0A4227D2" w:rsidR="007D7729" w:rsidRPr="00591DFC" w:rsidRDefault="007D7729" w:rsidP="006F43A2">
      <w:pPr>
        <w:pStyle w:val="ListParagraph"/>
        <w:numPr>
          <w:ilvl w:val="0"/>
          <w:numId w:val="19"/>
        </w:numPr>
        <w:rPr>
          <w:lang w:val="en-US"/>
        </w:rPr>
      </w:pPr>
      <w:r>
        <w:rPr>
          <w:lang w:val="en-US"/>
        </w:rPr>
        <w:t xml:space="preserve">Creation of New </w:t>
      </w:r>
      <w:r w:rsidR="005A222C">
        <w:rPr>
          <w:lang w:val="en-US"/>
        </w:rPr>
        <w:t>Organizational</w:t>
      </w:r>
      <w:r>
        <w:rPr>
          <w:lang w:val="en-US"/>
        </w:rPr>
        <w:t xml:space="preserve"> </w:t>
      </w:r>
      <w:r w:rsidR="005A222C">
        <w:rPr>
          <w:lang w:val="en-US"/>
        </w:rPr>
        <w:t>Unit</w:t>
      </w:r>
      <w:r>
        <w:rPr>
          <w:lang w:val="en-US"/>
        </w:rPr>
        <w:t xml:space="preserve"> for Noddle Security Groups</w:t>
      </w:r>
    </w:p>
    <w:p w14:paraId="336459EF" w14:textId="71810414" w:rsidR="00591DFC" w:rsidRPr="00591DFC" w:rsidRDefault="00591DFC" w:rsidP="006F43A2">
      <w:pPr>
        <w:pStyle w:val="ListParagraph"/>
        <w:numPr>
          <w:ilvl w:val="0"/>
          <w:numId w:val="19"/>
        </w:numPr>
        <w:rPr>
          <w:lang w:val="en-US"/>
        </w:rPr>
      </w:pPr>
      <w:r w:rsidRPr="00591DFC">
        <w:rPr>
          <w:lang w:val="en-US"/>
        </w:rPr>
        <w:t>Creation of New accounts for each Noddle Employee prefixed to differentiate the user e.g. CIG.LOCAL\</w:t>
      </w:r>
      <w:proofErr w:type="spellStart"/>
      <w:r w:rsidRPr="00591DFC">
        <w:rPr>
          <w:lang w:val="en-US"/>
        </w:rPr>
        <w:t>ndl_firstlast</w:t>
      </w:r>
      <w:proofErr w:type="spellEnd"/>
    </w:p>
    <w:p w14:paraId="7D865605" w14:textId="6E02E3C5" w:rsidR="00591DFC" w:rsidRDefault="00591DFC" w:rsidP="00EC0057">
      <w:pPr>
        <w:rPr>
          <w:lang w:val="en-US"/>
        </w:rPr>
      </w:pPr>
    </w:p>
    <w:p w14:paraId="7FE8FCFD" w14:textId="07C7DD13" w:rsidR="00591DFC" w:rsidRDefault="00591DFC" w:rsidP="00EC0057">
      <w:pPr>
        <w:rPr>
          <w:lang w:val="en-US"/>
        </w:rPr>
      </w:pPr>
      <w:r>
        <w:rPr>
          <w:lang w:val="en-US"/>
        </w:rPr>
        <w:t xml:space="preserve">The associated Active Directory Groups that provide existing user </w:t>
      </w:r>
      <w:r w:rsidR="00812B1C">
        <w:rPr>
          <w:lang w:val="en-US"/>
        </w:rPr>
        <w:t>authorization</w:t>
      </w:r>
      <w:r w:rsidR="00473876">
        <w:rPr>
          <w:lang w:val="en-US"/>
        </w:rPr>
        <w:t xml:space="preserve"> for Noddle users</w:t>
      </w:r>
      <w:r w:rsidR="00812B1C">
        <w:rPr>
          <w:lang w:val="en-US"/>
        </w:rPr>
        <w:t xml:space="preserve"> </w:t>
      </w:r>
      <w:r>
        <w:rPr>
          <w:lang w:val="en-US"/>
        </w:rPr>
        <w:t>to internal TU UK systems will be subject to a security audit</w:t>
      </w:r>
      <w:r w:rsidR="00473876">
        <w:rPr>
          <w:lang w:val="en-US"/>
        </w:rPr>
        <w:t xml:space="preserve"> and</w:t>
      </w:r>
      <w:r>
        <w:rPr>
          <w:lang w:val="en-US"/>
        </w:rPr>
        <w:t xml:space="preserve"> mapping to </w:t>
      </w:r>
      <w:r w:rsidR="00473876">
        <w:rPr>
          <w:lang w:val="en-US"/>
        </w:rPr>
        <w:t xml:space="preserve">each new </w:t>
      </w:r>
      <w:r w:rsidR="00812B1C">
        <w:rPr>
          <w:lang w:val="en-US"/>
        </w:rPr>
        <w:t>user account</w:t>
      </w:r>
      <w:r w:rsidR="0022024A">
        <w:rPr>
          <w:lang w:val="en-US"/>
        </w:rPr>
        <w:t xml:space="preserve"> and new Noddle </w:t>
      </w:r>
      <w:r w:rsidR="00B46B3C">
        <w:rPr>
          <w:lang w:val="en-US"/>
        </w:rPr>
        <w:t>Specific</w:t>
      </w:r>
      <w:r w:rsidR="0022024A">
        <w:rPr>
          <w:lang w:val="en-US"/>
        </w:rPr>
        <w:t xml:space="preserve"> Security Group</w:t>
      </w:r>
      <w:r w:rsidR="00F01102">
        <w:rPr>
          <w:lang w:val="en-US"/>
        </w:rPr>
        <w:t xml:space="preserve"> on a</w:t>
      </w:r>
      <w:r w:rsidR="00812B1C">
        <w:rPr>
          <w:lang w:val="en-US"/>
        </w:rPr>
        <w:t xml:space="preserve"> </w:t>
      </w:r>
      <w:r w:rsidR="00473876">
        <w:rPr>
          <w:lang w:val="en-US"/>
        </w:rPr>
        <w:t>per</w:t>
      </w:r>
      <w:r w:rsidR="00812B1C">
        <w:rPr>
          <w:lang w:val="en-US"/>
        </w:rPr>
        <w:t xml:space="preserve"> </w:t>
      </w:r>
      <w:r>
        <w:rPr>
          <w:lang w:val="en-US"/>
        </w:rPr>
        <w:t xml:space="preserve">business </w:t>
      </w:r>
      <w:r w:rsidR="00473876">
        <w:rPr>
          <w:lang w:val="en-US"/>
        </w:rPr>
        <w:t>need</w:t>
      </w:r>
      <w:r w:rsidR="00F01102">
        <w:rPr>
          <w:lang w:val="en-US"/>
        </w:rPr>
        <w:t xml:space="preserve"> basis</w:t>
      </w:r>
      <w:r w:rsidR="00473876">
        <w:rPr>
          <w:lang w:val="en-US"/>
        </w:rPr>
        <w:t>.</w:t>
      </w:r>
    </w:p>
    <w:p w14:paraId="717A5391" w14:textId="1050AC13" w:rsidR="00591DFC" w:rsidRDefault="00591DFC" w:rsidP="00EC0057">
      <w:pPr>
        <w:rPr>
          <w:lang w:val="en-US"/>
        </w:rPr>
      </w:pPr>
    </w:p>
    <w:p w14:paraId="01E617E4" w14:textId="3859CA4C" w:rsidR="00591DFC" w:rsidRDefault="00591DFC" w:rsidP="00EC0057">
      <w:pPr>
        <w:rPr>
          <w:lang w:val="en-US"/>
        </w:rPr>
      </w:pPr>
      <w:r>
        <w:rPr>
          <w:lang w:val="en-US"/>
        </w:rPr>
        <w:t xml:space="preserve">The following </w:t>
      </w:r>
      <w:r w:rsidR="00812B1C">
        <w:rPr>
          <w:lang w:val="en-US"/>
        </w:rPr>
        <w:t xml:space="preserve">Noddle </w:t>
      </w:r>
      <w:r>
        <w:rPr>
          <w:lang w:val="en-US"/>
        </w:rPr>
        <w:t>roles have been identified w</w:t>
      </w:r>
      <w:r w:rsidR="00473876">
        <w:rPr>
          <w:lang w:val="en-US"/>
        </w:rPr>
        <w:t>h</w:t>
      </w:r>
      <w:r>
        <w:rPr>
          <w:lang w:val="en-US"/>
        </w:rPr>
        <w:t>i</w:t>
      </w:r>
      <w:r w:rsidR="00473876">
        <w:rPr>
          <w:lang w:val="en-US"/>
        </w:rPr>
        <w:t>ch</w:t>
      </w:r>
      <w:r>
        <w:rPr>
          <w:lang w:val="en-US"/>
        </w:rPr>
        <w:t xml:space="preserve"> will be compared to sample users </w:t>
      </w:r>
      <w:r w:rsidR="00226674">
        <w:rPr>
          <w:lang w:val="en-US"/>
        </w:rPr>
        <w:t>to</w:t>
      </w:r>
      <w:r>
        <w:rPr>
          <w:lang w:val="en-US"/>
        </w:rPr>
        <w:t xml:space="preserve"> determine the new group memberships required to support the divestment.</w:t>
      </w:r>
    </w:p>
    <w:p w14:paraId="67B286F2" w14:textId="77777777" w:rsidR="007D7729" w:rsidRDefault="007D7729" w:rsidP="00EC0057">
      <w:pPr>
        <w:rPr>
          <w:lang w:val="en-US"/>
        </w:rPr>
      </w:pPr>
    </w:p>
    <w:p w14:paraId="4204EE25" w14:textId="77777777" w:rsidR="007D7729" w:rsidRDefault="007D7729" w:rsidP="007D7729">
      <w:pPr>
        <w:numPr>
          <w:ilvl w:val="0"/>
          <w:numId w:val="31"/>
        </w:numPr>
        <w:spacing w:line="240" w:lineRule="auto"/>
        <w:rPr>
          <w:rFonts w:eastAsia="Times New Roman"/>
        </w:rPr>
      </w:pPr>
      <w:r>
        <w:rPr>
          <w:rFonts w:eastAsia="Times New Roman"/>
        </w:rPr>
        <w:t xml:space="preserve">CST (Customer Service Team) =&gt; </w:t>
      </w:r>
      <w:proofErr w:type="spellStart"/>
      <w:r>
        <w:rPr>
          <w:rFonts w:eastAsia="Times New Roman"/>
          <w:b/>
          <w:bCs/>
        </w:rPr>
        <w:t>ndl_testusercus</w:t>
      </w:r>
      <w:proofErr w:type="spellEnd"/>
    </w:p>
    <w:p w14:paraId="5230E64B" w14:textId="77777777" w:rsidR="007D7729" w:rsidRDefault="007D7729" w:rsidP="007D7729">
      <w:pPr>
        <w:numPr>
          <w:ilvl w:val="0"/>
          <w:numId w:val="31"/>
        </w:numPr>
        <w:spacing w:line="240" w:lineRule="auto"/>
        <w:rPr>
          <w:rFonts w:eastAsia="Times New Roman"/>
        </w:rPr>
      </w:pPr>
      <w:r>
        <w:rPr>
          <w:rFonts w:eastAsia="Times New Roman"/>
        </w:rPr>
        <w:t xml:space="preserve">Delivery Manager =&gt; </w:t>
      </w:r>
      <w:proofErr w:type="spellStart"/>
      <w:r>
        <w:rPr>
          <w:rFonts w:eastAsia="Times New Roman"/>
          <w:b/>
          <w:bCs/>
        </w:rPr>
        <w:t>ndl_testuserdmg</w:t>
      </w:r>
      <w:proofErr w:type="spellEnd"/>
    </w:p>
    <w:p w14:paraId="38FFB7D1" w14:textId="77777777" w:rsidR="007D7729" w:rsidRDefault="007D7729" w:rsidP="007D7729">
      <w:pPr>
        <w:numPr>
          <w:ilvl w:val="0"/>
          <w:numId w:val="31"/>
        </w:numPr>
        <w:spacing w:line="240" w:lineRule="auto"/>
        <w:rPr>
          <w:rFonts w:eastAsia="Times New Roman"/>
        </w:rPr>
      </w:pPr>
      <w:r>
        <w:rPr>
          <w:rFonts w:eastAsia="Times New Roman"/>
        </w:rPr>
        <w:t xml:space="preserve">Developer = &gt; </w:t>
      </w:r>
      <w:proofErr w:type="spellStart"/>
      <w:r>
        <w:rPr>
          <w:rFonts w:eastAsia="Times New Roman"/>
          <w:b/>
          <w:bCs/>
        </w:rPr>
        <w:t>ndl_testuserdev</w:t>
      </w:r>
      <w:proofErr w:type="spellEnd"/>
    </w:p>
    <w:p w14:paraId="453BAE55" w14:textId="77777777" w:rsidR="007D7729" w:rsidRDefault="007D7729" w:rsidP="007D7729">
      <w:pPr>
        <w:numPr>
          <w:ilvl w:val="0"/>
          <w:numId w:val="31"/>
        </w:numPr>
        <w:spacing w:line="240" w:lineRule="auto"/>
        <w:rPr>
          <w:rFonts w:eastAsia="Times New Roman"/>
        </w:rPr>
      </w:pPr>
      <w:r>
        <w:rPr>
          <w:rFonts w:eastAsia="Times New Roman"/>
        </w:rPr>
        <w:t xml:space="preserve">Tester =&gt; </w:t>
      </w:r>
      <w:proofErr w:type="spellStart"/>
      <w:r>
        <w:rPr>
          <w:rFonts w:eastAsia="Times New Roman"/>
          <w:b/>
          <w:bCs/>
        </w:rPr>
        <w:t>ndl_testusertst</w:t>
      </w:r>
      <w:proofErr w:type="spellEnd"/>
    </w:p>
    <w:p w14:paraId="1D9BD1D1" w14:textId="77777777" w:rsidR="007D7729" w:rsidRDefault="007D7729" w:rsidP="007D7729">
      <w:pPr>
        <w:numPr>
          <w:ilvl w:val="0"/>
          <w:numId w:val="31"/>
        </w:numPr>
        <w:spacing w:line="240" w:lineRule="auto"/>
        <w:rPr>
          <w:rFonts w:eastAsia="Times New Roman"/>
        </w:rPr>
      </w:pPr>
      <w:r>
        <w:rPr>
          <w:rFonts w:eastAsia="Times New Roman"/>
        </w:rPr>
        <w:t xml:space="preserve">Product Owner =&gt; </w:t>
      </w:r>
      <w:proofErr w:type="spellStart"/>
      <w:r>
        <w:rPr>
          <w:rFonts w:eastAsia="Times New Roman"/>
          <w:b/>
          <w:bCs/>
        </w:rPr>
        <w:t>ndl_testuserpdo</w:t>
      </w:r>
      <w:proofErr w:type="spellEnd"/>
    </w:p>
    <w:p w14:paraId="7DCCF7B8" w14:textId="77777777" w:rsidR="007D7729" w:rsidRDefault="007D7729" w:rsidP="007D7729">
      <w:pPr>
        <w:numPr>
          <w:ilvl w:val="0"/>
          <w:numId w:val="31"/>
        </w:numPr>
        <w:spacing w:line="240" w:lineRule="auto"/>
        <w:rPr>
          <w:rFonts w:eastAsia="Times New Roman"/>
        </w:rPr>
      </w:pPr>
      <w:r>
        <w:rPr>
          <w:rFonts w:eastAsia="Times New Roman"/>
        </w:rPr>
        <w:t xml:space="preserve">Standard Users =&gt; </w:t>
      </w:r>
      <w:proofErr w:type="spellStart"/>
      <w:r>
        <w:rPr>
          <w:rFonts w:eastAsia="Times New Roman"/>
          <w:b/>
          <w:bCs/>
        </w:rPr>
        <w:t>ndl_testuserstd</w:t>
      </w:r>
      <w:proofErr w:type="spellEnd"/>
    </w:p>
    <w:p w14:paraId="3B4841E9" w14:textId="77777777" w:rsidR="007D7729" w:rsidRDefault="007D7729" w:rsidP="007D7729">
      <w:pPr>
        <w:numPr>
          <w:ilvl w:val="0"/>
          <w:numId w:val="31"/>
        </w:numPr>
        <w:spacing w:line="240" w:lineRule="auto"/>
        <w:rPr>
          <w:rFonts w:eastAsia="Times New Roman"/>
        </w:rPr>
      </w:pPr>
      <w:r>
        <w:rPr>
          <w:rFonts w:eastAsia="Times New Roman"/>
        </w:rPr>
        <w:t xml:space="preserve">Managing Director=&gt; </w:t>
      </w:r>
      <w:proofErr w:type="spellStart"/>
      <w:r>
        <w:rPr>
          <w:rFonts w:eastAsia="Times New Roman"/>
          <w:b/>
          <w:bCs/>
        </w:rPr>
        <w:t>ndl_testusermgd</w:t>
      </w:r>
      <w:proofErr w:type="spellEnd"/>
    </w:p>
    <w:p w14:paraId="5E15490E" w14:textId="77777777" w:rsidR="007D7729" w:rsidRDefault="007D7729" w:rsidP="007D7729">
      <w:pPr>
        <w:numPr>
          <w:ilvl w:val="0"/>
          <w:numId w:val="31"/>
        </w:numPr>
        <w:spacing w:line="240" w:lineRule="auto"/>
        <w:rPr>
          <w:rFonts w:eastAsia="Times New Roman"/>
        </w:rPr>
      </w:pPr>
      <w:r>
        <w:rPr>
          <w:rFonts w:eastAsia="Times New Roman"/>
        </w:rPr>
        <w:t xml:space="preserve">Operations =&gt; </w:t>
      </w:r>
      <w:proofErr w:type="spellStart"/>
      <w:r>
        <w:rPr>
          <w:rFonts w:eastAsia="Times New Roman"/>
          <w:b/>
          <w:bCs/>
        </w:rPr>
        <w:t>ndl_testuserops</w:t>
      </w:r>
      <w:proofErr w:type="spellEnd"/>
    </w:p>
    <w:p w14:paraId="79BAFC8E" w14:textId="3AD63643" w:rsidR="00591DFC" w:rsidRDefault="00591DFC" w:rsidP="00EC0057">
      <w:pPr>
        <w:rPr>
          <w:lang w:val="en-US"/>
        </w:rPr>
      </w:pPr>
    </w:p>
    <w:p w14:paraId="307F351E" w14:textId="77777777" w:rsidR="0081089E" w:rsidRDefault="0081089E">
      <w:pPr>
        <w:rPr>
          <w:lang w:val="en-US"/>
        </w:rPr>
      </w:pPr>
      <w:r>
        <w:rPr>
          <w:lang w:val="en-US"/>
        </w:rPr>
        <w:br w:type="page"/>
      </w:r>
    </w:p>
    <w:p w14:paraId="3AEC7D39" w14:textId="057614CC" w:rsidR="00591DFC" w:rsidRDefault="00591DFC" w:rsidP="00591DFC">
      <w:pPr>
        <w:rPr>
          <w:lang w:val="en-US"/>
        </w:rPr>
      </w:pPr>
      <w:r>
        <w:rPr>
          <w:lang w:val="en-US"/>
        </w:rPr>
        <w:lastRenderedPageBreak/>
        <w:t xml:space="preserve">The segregation of the Noddle business </w:t>
      </w:r>
      <w:commentRangeStart w:id="376"/>
      <w:r>
        <w:rPr>
          <w:lang w:val="en-US"/>
        </w:rPr>
        <w:t xml:space="preserve">with </w:t>
      </w:r>
      <w:commentRangeEnd w:id="376"/>
      <w:r w:rsidR="00BB2E4D">
        <w:rPr>
          <w:rStyle w:val="CommentReference"/>
          <w:rFonts w:ascii="Arial" w:eastAsia="Times New Roman" w:hAnsi="Arial" w:cs="Tahoma"/>
          <w:lang w:val="en-US"/>
        </w:rPr>
        <w:commentReference w:id="376"/>
      </w:r>
      <w:r>
        <w:rPr>
          <w:lang w:val="en-US"/>
        </w:rPr>
        <w:t xml:space="preserve">within the existing TU UK Active Directory is presented in Figure </w:t>
      </w:r>
      <w:r w:rsidR="00CC6249">
        <w:rPr>
          <w:lang w:val="en-US"/>
        </w:rPr>
        <w:t xml:space="preserve">4.0 </w:t>
      </w:r>
      <w:r>
        <w:rPr>
          <w:lang w:val="en-US"/>
        </w:rPr>
        <w:t>below.</w:t>
      </w:r>
    </w:p>
    <w:p w14:paraId="1E0888D7" w14:textId="1A99C32B" w:rsidR="00233F07" w:rsidRDefault="00233F07" w:rsidP="00591DFC">
      <w:pPr>
        <w:rPr>
          <w:lang w:val="en-US"/>
        </w:rPr>
      </w:pPr>
    </w:p>
    <w:p w14:paraId="17E0F5CE" w14:textId="7F2F0EE3" w:rsidR="00233F07" w:rsidRDefault="00233F07" w:rsidP="00591DFC">
      <w:pPr>
        <w:rPr>
          <w:lang w:val="en-US"/>
        </w:rPr>
      </w:pPr>
    </w:p>
    <w:p w14:paraId="4B5B0982" w14:textId="77777777" w:rsidR="00233F07" w:rsidRDefault="00233F07" w:rsidP="00591DFC">
      <w:pPr>
        <w:rPr>
          <w:lang w:val="en-US"/>
        </w:rPr>
      </w:pPr>
    </w:p>
    <w:p w14:paraId="4C1BA104" w14:textId="65C7FE8F" w:rsidR="00591DFC" w:rsidRDefault="00591DFC" w:rsidP="00591DFC">
      <w:pPr>
        <w:rPr>
          <w:lang w:val="en-US"/>
        </w:rPr>
      </w:pPr>
    </w:p>
    <w:p w14:paraId="447DB19B" w14:textId="10D72906" w:rsidR="00591DFC" w:rsidRDefault="00EE6381" w:rsidP="00591DFC">
      <w:commentRangeStart w:id="377"/>
      <w:r>
        <w:rPr>
          <w:noProof/>
        </w:rPr>
        <w:drawing>
          <wp:inline distT="0" distB="0" distL="0" distR="0" wp14:anchorId="294D7657" wp14:editId="626E9E56">
            <wp:extent cx="6120765" cy="5344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765" cy="5344160"/>
                    </a:xfrm>
                    <a:prstGeom prst="rect">
                      <a:avLst/>
                    </a:prstGeom>
                  </pic:spPr>
                </pic:pic>
              </a:graphicData>
            </a:graphic>
          </wp:inline>
        </w:drawing>
      </w:r>
      <w:commentRangeEnd w:id="377"/>
      <w:r w:rsidR="00BB2E4D">
        <w:rPr>
          <w:rStyle w:val="CommentReference"/>
          <w:rFonts w:ascii="Arial" w:eastAsia="Times New Roman" w:hAnsi="Arial" w:cs="Tahoma"/>
          <w:lang w:val="en-US"/>
        </w:rPr>
        <w:commentReference w:id="377"/>
      </w:r>
    </w:p>
    <w:p w14:paraId="5218B5AC" w14:textId="6D6BA5CE" w:rsidR="00233F07" w:rsidRDefault="00E00B0C" w:rsidP="00E00B0C">
      <w:pPr>
        <w:pStyle w:val="Caption"/>
        <w:jc w:val="center"/>
        <w:rPr>
          <w:b w:val="0"/>
          <w:i w:val="0"/>
        </w:rPr>
      </w:pPr>
      <w:r w:rsidRPr="00D17A40">
        <w:rPr>
          <w:b w:val="0"/>
          <w:i w:val="0"/>
        </w:rPr>
        <w:t xml:space="preserve">Figure </w:t>
      </w:r>
      <w:r w:rsidR="00CC6249">
        <w:rPr>
          <w:b w:val="0"/>
          <w:i w:val="0"/>
        </w:rPr>
        <w:t>4.0</w:t>
      </w:r>
      <w:r w:rsidRPr="00D17A40">
        <w:rPr>
          <w:b w:val="0"/>
          <w:i w:val="0"/>
        </w:rPr>
        <w:t xml:space="preserve"> </w:t>
      </w:r>
      <w:r>
        <w:rPr>
          <w:b w:val="0"/>
          <w:i w:val="0"/>
        </w:rPr>
        <w:t>–</w:t>
      </w:r>
      <w:r w:rsidRPr="00D17A40">
        <w:rPr>
          <w:b w:val="0"/>
          <w:i w:val="0"/>
        </w:rPr>
        <w:t xml:space="preserve"> </w:t>
      </w:r>
      <w:r>
        <w:rPr>
          <w:b w:val="0"/>
          <w:i w:val="0"/>
        </w:rPr>
        <w:t xml:space="preserve">CIG.LOCAL Active Directory Design </w:t>
      </w:r>
    </w:p>
    <w:p w14:paraId="55C4BBCE" w14:textId="77777777" w:rsidR="00233F07" w:rsidRDefault="00233F07">
      <w:pPr>
        <w:rPr>
          <w:iCs/>
          <w:color w:val="000000" w:themeColor="text1"/>
          <w:sz w:val="16"/>
          <w:szCs w:val="18"/>
        </w:rPr>
      </w:pPr>
      <w:r>
        <w:rPr>
          <w:b/>
          <w:i/>
        </w:rPr>
        <w:br w:type="page"/>
      </w:r>
    </w:p>
    <w:p w14:paraId="3A65C60D" w14:textId="77777777" w:rsidR="00E00B0C" w:rsidRDefault="00E00B0C" w:rsidP="00E00B0C">
      <w:pPr>
        <w:pStyle w:val="Caption"/>
        <w:jc w:val="center"/>
        <w:rPr>
          <w:b w:val="0"/>
          <w:i w:val="0"/>
        </w:rPr>
      </w:pPr>
    </w:p>
    <w:p w14:paraId="3B27BED2" w14:textId="7CF2EF8F" w:rsidR="00DB2C03" w:rsidRDefault="00812B1C" w:rsidP="00F404B8">
      <w:pPr>
        <w:pStyle w:val="Heading2"/>
      </w:pPr>
      <w:bookmarkStart w:id="378" w:name="_Toc531356005"/>
      <w:r>
        <w:t>Group Polic</w:t>
      </w:r>
      <w:r w:rsidR="004A2C88">
        <w:t>y</w:t>
      </w:r>
      <w:bookmarkEnd w:id="378"/>
    </w:p>
    <w:p w14:paraId="2345C839" w14:textId="440DC985" w:rsidR="00812B1C" w:rsidRDefault="00812B1C" w:rsidP="00812B1C"/>
    <w:p w14:paraId="5FF8BFAB" w14:textId="72887CA2" w:rsidR="00812B1C" w:rsidRDefault="00812B1C" w:rsidP="00812B1C">
      <w:r>
        <w:t xml:space="preserve">The </w:t>
      </w:r>
      <w:r w:rsidR="00473876">
        <w:t>Active</w:t>
      </w:r>
      <w:r w:rsidR="0041690D">
        <w:t xml:space="preserve"> Directory </w:t>
      </w:r>
      <w:r>
        <w:t xml:space="preserve">solution will </w:t>
      </w:r>
      <w:r w:rsidR="00473876">
        <w:t>adopt</w:t>
      </w:r>
      <w:r>
        <w:t xml:space="preserve"> all existing </w:t>
      </w:r>
      <w:r w:rsidR="0022024A">
        <w:t>TU UK Group P</w:t>
      </w:r>
      <w:r>
        <w:t xml:space="preserve">olicies </w:t>
      </w:r>
      <w:r w:rsidR="0022024A">
        <w:t xml:space="preserve">linked to </w:t>
      </w:r>
      <w:r>
        <w:t xml:space="preserve">both Computer and User Organisational Units presented in Figure </w:t>
      </w:r>
      <w:r w:rsidR="00CC6249">
        <w:t>4.0</w:t>
      </w:r>
      <w:r w:rsidR="0022024A">
        <w:t>.</w:t>
      </w:r>
    </w:p>
    <w:p w14:paraId="1E728C01" w14:textId="77777777" w:rsidR="00CF2921" w:rsidRDefault="00CF2921" w:rsidP="00812B1C"/>
    <w:p w14:paraId="093F39D4" w14:textId="77777777" w:rsidR="00233F07" w:rsidRDefault="00EE6381" w:rsidP="00812B1C">
      <w:r>
        <w:t>A</w:t>
      </w:r>
      <w:r w:rsidR="00812B1C">
        <w:t xml:space="preserve">ny Noddle specific policies will be applied via Group Policy Object to either </w:t>
      </w:r>
      <w:r w:rsidR="00CF2921">
        <w:t xml:space="preserve">Noddle </w:t>
      </w:r>
      <w:r w:rsidR="00812B1C">
        <w:t xml:space="preserve">PC or User </w:t>
      </w:r>
      <w:r w:rsidR="00473876">
        <w:t>containers</w:t>
      </w:r>
      <w:r>
        <w:t xml:space="preserve"> </w:t>
      </w:r>
      <w:r w:rsidR="003931E0">
        <w:t>whereas</w:t>
      </w:r>
      <w:r>
        <w:t xml:space="preserve"> any Divestment specific policies will be applied at the Divestment Object level</w:t>
      </w:r>
      <w:r w:rsidR="0041690D">
        <w:t xml:space="preserve"> e.g. </w:t>
      </w:r>
      <w:r>
        <w:t>Divestment</w:t>
      </w:r>
      <w:r w:rsidR="00EA61EF">
        <w:t xml:space="preserve"> specific policy to block P</w:t>
      </w:r>
      <w:r w:rsidR="0022024A">
        <w:t>ark Lane</w:t>
      </w:r>
      <w:r w:rsidR="00EA61EF">
        <w:t xml:space="preserve"> WIFI</w:t>
      </w:r>
      <w:r w:rsidR="0041690D">
        <w:t>.</w:t>
      </w:r>
      <w:r w:rsidR="00CF2921">
        <w:t xml:space="preserve"> </w:t>
      </w:r>
      <w:r w:rsidR="0022024A">
        <w:t xml:space="preserve"> L</w:t>
      </w:r>
      <w:r w:rsidR="00473876">
        <w:t>ikewise,</w:t>
      </w:r>
      <w:r w:rsidR="0041690D">
        <w:t xml:space="preserve"> for any </w:t>
      </w:r>
      <w:r w:rsidR="00473876">
        <w:t>d</w:t>
      </w:r>
      <w:r w:rsidR="0041690D">
        <w:t xml:space="preserve">omain or sub domain level policies that are not applicable </w:t>
      </w:r>
      <w:r w:rsidR="00CF2921">
        <w:t xml:space="preserve">those policies </w:t>
      </w:r>
      <w:r w:rsidR="0041690D">
        <w:t xml:space="preserve">will be removed via inheritance blocking at either </w:t>
      </w:r>
      <w:r w:rsidR="006A3E61">
        <w:t xml:space="preserve">Divestment, </w:t>
      </w:r>
      <w:r w:rsidR="00CF2921">
        <w:t xml:space="preserve">Noddle </w:t>
      </w:r>
      <w:r w:rsidR="0041690D">
        <w:t xml:space="preserve">PC or User </w:t>
      </w:r>
      <w:r w:rsidR="00F01102">
        <w:t>Organisational Unit</w:t>
      </w:r>
      <w:r w:rsidR="0041690D">
        <w:t xml:space="preserve"> levels.</w:t>
      </w:r>
      <w:r w:rsidR="00CF2921">
        <w:t xml:space="preserve"> </w:t>
      </w:r>
    </w:p>
    <w:p w14:paraId="3509911B" w14:textId="77777777" w:rsidR="00233F07" w:rsidRDefault="00233F07" w:rsidP="00812B1C"/>
    <w:p w14:paraId="7E0049A1" w14:textId="1563E9B5" w:rsidR="00812B1C" w:rsidRDefault="00CF2921" w:rsidP="00812B1C">
      <w:r>
        <w:t xml:space="preserve">A summary of the </w:t>
      </w:r>
      <w:r w:rsidR="00F01102">
        <w:t xml:space="preserve">initial </w:t>
      </w:r>
      <w:r>
        <w:t>Group Policy Requirements is presented in the table below.</w:t>
      </w:r>
    </w:p>
    <w:p w14:paraId="006EEAFB" w14:textId="1CA585C1" w:rsidR="00CF2921" w:rsidRDefault="00CF2921" w:rsidP="00812B1C"/>
    <w:tbl>
      <w:tblPr>
        <w:tblW w:w="963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524"/>
        <w:gridCol w:w="992"/>
        <w:gridCol w:w="3118"/>
      </w:tblGrid>
      <w:tr w:rsidR="00CF2921" w:rsidRPr="00EF5079" w14:paraId="50D5E7FC" w14:textId="5757BE96" w:rsidTr="00DC22F4">
        <w:tc>
          <w:tcPr>
            <w:tcW w:w="5524" w:type="dxa"/>
            <w:shd w:val="clear" w:color="auto" w:fill="00A6CA"/>
          </w:tcPr>
          <w:p w14:paraId="5CB29C40" w14:textId="067E0F76" w:rsidR="00CF2921" w:rsidRPr="000E3139" w:rsidRDefault="004A2C88" w:rsidP="00CF2921">
            <w:pPr>
              <w:rPr>
                <w:b/>
                <w:smallCaps/>
                <w:color w:val="FFFFFF" w:themeColor="background1"/>
              </w:rPr>
            </w:pPr>
            <w:commentRangeStart w:id="379"/>
            <w:r w:rsidRPr="000E3139">
              <w:rPr>
                <w:b/>
                <w:smallCaps/>
                <w:color w:val="FFFFFF" w:themeColor="background1"/>
              </w:rPr>
              <w:t>OU</w:t>
            </w:r>
          </w:p>
        </w:tc>
        <w:tc>
          <w:tcPr>
            <w:tcW w:w="992" w:type="dxa"/>
            <w:shd w:val="clear" w:color="auto" w:fill="00A6CA"/>
          </w:tcPr>
          <w:p w14:paraId="4B212003" w14:textId="55D29F54" w:rsidR="00CF2921" w:rsidRPr="000E3139" w:rsidRDefault="004A2C88" w:rsidP="00CF2921">
            <w:pPr>
              <w:rPr>
                <w:b/>
                <w:smallCaps/>
                <w:color w:val="FFFFFF" w:themeColor="background1"/>
              </w:rPr>
            </w:pPr>
            <w:r w:rsidRPr="000E3139">
              <w:rPr>
                <w:b/>
                <w:smallCaps/>
                <w:color w:val="FFFFFF" w:themeColor="background1"/>
              </w:rPr>
              <w:t xml:space="preserve">Global </w:t>
            </w:r>
            <w:r w:rsidR="00473876" w:rsidRPr="000E3139">
              <w:rPr>
                <w:b/>
                <w:smallCaps/>
                <w:color w:val="FFFFFF" w:themeColor="background1"/>
              </w:rPr>
              <w:t>Inheritance</w:t>
            </w:r>
          </w:p>
        </w:tc>
        <w:tc>
          <w:tcPr>
            <w:tcW w:w="3118" w:type="dxa"/>
            <w:shd w:val="clear" w:color="auto" w:fill="00A6CA"/>
          </w:tcPr>
          <w:p w14:paraId="5C377215" w14:textId="3998CD6E" w:rsidR="00CF2921" w:rsidRPr="000E3139" w:rsidRDefault="00CF2921" w:rsidP="00CF2921">
            <w:pPr>
              <w:rPr>
                <w:b/>
                <w:smallCaps/>
                <w:color w:val="FFFFFF" w:themeColor="background1"/>
              </w:rPr>
            </w:pPr>
            <w:r w:rsidRPr="000E3139">
              <w:rPr>
                <w:b/>
                <w:smallCaps/>
                <w:color w:val="FFFFFF" w:themeColor="background1"/>
              </w:rPr>
              <w:t>Container</w:t>
            </w:r>
            <w:r w:rsidR="004A2C88" w:rsidRPr="000E3139">
              <w:rPr>
                <w:b/>
                <w:smallCaps/>
                <w:color w:val="FFFFFF" w:themeColor="background1"/>
              </w:rPr>
              <w:t xml:space="preserve"> Specific</w:t>
            </w:r>
            <w:r w:rsidRPr="000E3139">
              <w:rPr>
                <w:b/>
                <w:smallCaps/>
                <w:color w:val="FFFFFF" w:themeColor="background1"/>
              </w:rPr>
              <w:t xml:space="preserve"> GPO</w:t>
            </w:r>
            <w:r w:rsidR="004A2C88" w:rsidRPr="000E3139">
              <w:rPr>
                <w:b/>
                <w:smallCaps/>
                <w:color w:val="FFFFFF" w:themeColor="background1"/>
              </w:rPr>
              <w:t xml:space="preserve"> Requirements</w:t>
            </w:r>
          </w:p>
        </w:tc>
      </w:tr>
      <w:tr w:rsidR="00DC22F4" w:rsidRPr="00EF5079" w14:paraId="21F21EDE" w14:textId="5620778E" w:rsidTr="00DC22F4">
        <w:tc>
          <w:tcPr>
            <w:tcW w:w="5524" w:type="dxa"/>
          </w:tcPr>
          <w:p w14:paraId="393180AB" w14:textId="2FB36039" w:rsidR="00DC22F4" w:rsidRPr="00095500" w:rsidRDefault="00DC22F4" w:rsidP="00DC22F4">
            <w:pPr>
              <w:rPr>
                <w:sz w:val="18"/>
                <w:szCs w:val="18"/>
              </w:rPr>
            </w:pPr>
            <w:proofErr w:type="spellStart"/>
            <w:r w:rsidRPr="00095500">
              <w:rPr>
                <w:sz w:val="18"/>
                <w:szCs w:val="18"/>
              </w:rPr>
              <w:t>ou</w:t>
            </w:r>
            <w:proofErr w:type="spellEnd"/>
            <w:r w:rsidRPr="00095500">
              <w:rPr>
                <w:sz w:val="18"/>
                <w:szCs w:val="18"/>
              </w:rPr>
              <w:t>=</w:t>
            </w:r>
            <w:proofErr w:type="spellStart"/>
            <w:proofErr w:type="gramStart"/>
            <w:r w:rsidRPr="00095500">
              <w:rPr>
                <w:sz w:val="18"/>
                <w:szCs w:val="18"/>
              </w:rPr>
              <w:t>Noddle,ou</w:t>
            </w:r>
            <w:proofErr w:type="spellEnd"/>
            <w:proofErr w:type="gramEnd"/>
            <w:r w:rsidRPr="00095500">
              <w:rPr>
                <w:sz w:val="18"/>
                <w:szCs w:val="18"/>
              </w:rPr>
              <w:t xml:space="preserve">=Divestment </w:t>
            </w:r>
            <w:proofErr w:type="spellStart"/>
            <w:r w:rsidRPr="00095500">
              <w:rPr>
                <w:sz w:val="18"/>
                <w:szCs w:val="18"/>
              </w:rPr>
              <w:t>PCs,dc</w:t>
            </w:r>
            <w:proofErr w:type="spellEnd"/>
            <w:r w:rsidRPr="00095500">
              <w:rPr>
                <w:sz w:val="18"/>
                <w:szCs w:val="18"/>
              </w:rPr>
              <w:t>=</w:t>
            </w:r>
            <w:proofErr w:type="spellStart"/>
            <w:r w:rsidRPr="00095500">
              <w:rPr>
                <w:sz w:val="18"/>
                <w:szCs w:val="18"/>
              </w:rPr>
              <w:t>cig,dc</w:t>
            </w:r>
            <w:proofErr w:type="spellEnd"/>
            <w:r w:rsidRPr="00095500">
              <w:rPr>
                <w:sz w:val="18"/>
                <w:szCs w:val="18"/>
              </w:rPr>
              <w:t>=local</w:t>
            </w:r>
          </w:p>
        </w:tc>
        <w:tc>
          <w:tcPr>
            <w:tcW w:w="992" w:type="dxa"/>
            <w:vAlign w:val="center"/>
          </w:tcPr>
          <w:p w14:paraId="3B21FCF5" w14:textId="638244D7" w:rsidR="00DC22F4" w:rsidRPr="00095500" w:rsidRDefault="00DC22F4" w:rsidP="00DC22F4">
            <w:pPr>
              <w:rPr>
                <w:sz w:val="18"/>
                <w:szCs w:val="18"/>
              </w:rPr>
            </w:pPr>
            <w:r w:rsidRPr="00095500">
              <w:rPr>
                <w:sz w:val="18"/>
                <w:szCs w:val="18"/>
              </w:rPr>
              <w:t>Yes</w:t>
            </w:r>
          </w:p>
        </w:tc>
        <w:tc>
          <w:tcPr>
            <w:tcW w:w="3118" w:type="dxa"/>
          </w:tcPr>
          <w:p w14:paraId="369759F4" w14:textId="4AA44C61" w:rsidR="00DC22F4" w:rsidRPr="00095500" w:rsidRDefault="00DC22F4" w:rsidP="00DC22F4">
            <w:pPr>
              <w:rPr>
                <w:sz w:val="18"/>
                <w:szCs w:val="18"/>
              </w:rPr>
            </w:pPr>
            <w:r w:rsidRPr="00095500">
              <w:rPr>
                <w:sz w:val="18"/>
                <w:szCs w:val="18"/>
              </w:rPr>
              <w:t>Add Noddle Specific Policy to Block PLL WIFI / SSID</w:t>
            </w:r>
          </w:p>
        </w:tc>
      </w:tr>
      <w:tr w:rsidR="00DC22F4" w:rsidRPr="00EF5079" w14:paraId="6585014B" w14:textId="6762B789" w:rsidTr="00DC22F4">
        <w:tc>
          <w:tcPr>
            <w:tcW w:w="5524" w:type="dxa"/>
          </w:tcPr>
          <w:p w14:paraId="6096F8A6" w14:textId="5FA61E8B" w:rsidR="00DC22F4" w:rsidRPr="00095500" w:rsidRDefault="00DC22F4" w:rsidP="00DC22F4">
            <w:pPr>
              <w:rPr>
                <w:sz w:val="18"/>
                <w:szCs w:val="18"/>
              </w:rPr>
            </w:pPr>
            <w:proofErr w:type="spellStart"/>
            <w:r w:rsidRPr="00095500">
              <w:rPr>
                <w:sz w:val="18"/>
                <w:szCs w:val="18"/>
              </w:rPr>
              <w:t>ou</w:t>
            </w:r>
            <w:proofErr w:type="spellEnd"/>
            <w:r w:rsidRPr="00095500">
              <w:rPr>
                <w:sz w:val="18"/>
                <w:szCs w:val="18"/>
              </w:rPr>
              <w:t>=</w:t>
            </w:r>
            <w:proofErr w:type="spellStart"/>
            <w:proofErr w:type="gramStart"/>
            <w:r w:rsidRPr="00095500">
              <w:rPr>
                <w:sz w:val="18"/>
                <w:szCs w:val="18"/>
              </w:rPr>
              <w:t>Noddle,ou</w:t>
            </w:r>
            <w:proofErr w:type="spellEnd"/>
            <w:proofErr w:type="gramEnd"/>
            <w:r w:rsidRPr="00095500">
              <w:rPr>
                <w:sz w:val="18"/>
                <w:szCs w:val="18"/>
              </w:rPr>
              <w:t>=Divestment Users,</w:t>
            </w:r>
            <w:r w:rsidR="003E2E08" w:rsidRPr="00095500">
              <w:rPr>
                <w:sz w:val="18"/>
                <w:szCs w:val="18"/>
              </w:rPr>
              <w:t xml:space="preserve"> </w:t>
            </w:r>
            <w:r w:rsidRPr="00095500">
              <w:rPr>
                <w:sz w:val="18"/>
                <w:szCs w:val="18"/>
              </w:rPr>
              <w:t>dc=</w:t>
            </w:r>
            <w:proofErr w:type="spellStart"/>
            <w:r w:rsidRPr="00095500">
              <w:rPr>
                <w:sz w:val="18"/>
                <w:szCs w:val="18"/>
              </w:rPr>
              <w:t>cig,dc</w:t>
            </w:r>
            <w:proofErr w:type="spellEnd"/>
            <w:r w:rsidRPr="00095500">
              <w:rPr>
                <w:sz w:val="18"/>
                <w:szCs w:val="18"/>
              </w:rPr>
              <w:t>=local</w:t>
            </w:r>
          </w:p>
        </w:tc>
        <w:tc>
          <w:tcPr>
            <w:tcW w:w="992" w:type="dxa"/>
            <w:vAlign w:val="center"/>
          </w:tcPr>
          <w:p w14:paraId="1ACDD585" w14:textId="3C98F324" w:rsidR="00DC22F4" w:rsidRPr="00095500" w:rsidRDefault="00DC22F4" w:rsidP="00DC22F4">
            <w:pPr>
              <w:rPr>
                <w:sz w:val="18"/>
                <w:szCs w:val="18"/>
              </w:rPr>
            </w:pPr>
            <w:r w:rsidRPr="00095500">
              <w:rPr>
                <w:sz w:val="18"/>
                <w:szCs w:val="18"/>
              </w:rPr>
              <w:t>Yes</w:t>
            </w:r>
            <w:commentRangeEnd w:id="379"/>
            <w:r w:rsidR="00BB2E4D">
              <w:rPr>
                <w:rStyle w:val="CommentReference"/>
                <w:rFonts w:ascii="Arial" w:eastAsia="Times New Roman" w:hAnsi="Arial" w:cs="Tahoma"/>
                <w:lang w:val="en-US"/>
              </w:rPr>
              <w:commentReference w:id="379"/>
            </w:r>
          </w:p>
        </w:tc>
        <w:tc>
          <w:tcPr>
            <w:tcW w:w="3118" w:type="dxa"/>
          </w:tcPr>
          <w:p w14:paraId="5127F110" w14:textId="77777777" w:rsidR="00DC22F4" w:rsidRPr="00095500" w:rsidRDefault="00DC22F4" w:rsidP="00DC22F4">
            <w:pPr>
              <w:rPr>
                <w:sz w:val="18"/>
                <w:szCs w:val="18"/>
              </w:rPr>
            </w:pPr>
          </w:p>
        </w:tc>
      </w:tr>
    </w:tbl>
    <w:p w14:paraId="3A8F7A01" w14:textId="62AF53B4" w:rsidR="00CF2921" w:rsidRPr="00D17A40" w:rsidRDefault="00CF2921" w:rsidP="00CF2921">
      <w:pPr>
        <w:pStyle w:val="Caption"/>
        <w:jc w:val="center"/>
        <w:rPr>
          <w:b w:val="0"/>
          <w:i w:val="0"/>
          <w:lang w:val="en-US"/>
        </w:rPr>
      </w:pPr>
      <w:r>
        <w:rPr>
          <w:b w:val="0"/>
          <w:i w:val="0"/>
        </w:rPr>
        <w:t>Table</w:t>
      </w:r>
      <w:r w:rsidRPr="00D17A40">
        <w:rPr>
          <w:b w:val="0"/>
          <w:i w:val="0"/>
        </w:rPr>
        <w:t xml:space="preserve"> </w:t>
      </w:r>
      <w:r w:rsidR="00B111B3">
        <w:rPr>
          <w:b w:val="0"/>
          <w:i w:val="0"/>
        </w:rPr>
        <w:t>3.0</w:t>
      </w:r>
      <w:r w:rsidRPr="00D17A40">
        <w:rPr>
          <w:b w:val="0"/>
          <w:i w:val="0"/>
        </w:rPr>
        <w:t xml:space="preserve"> </w:t>
      </w:r>
      <w:r>
        <w:rPr>
          <w:b w:val="0"/>
          <w:i w:val="0"/>
        </w:rPr>
        <w:t>–</w:t>
      </w:r>
      <w:r w:rsidRPr="00D17A40">
        <w:rPr>
          <w:b w:val="0"/>
          <w:i w:val="0"/>
        </w:rPr>
        <w:t xml:space="preserve"> </w:t>
      </w:r>
      <w:r>
        <w:rPr>
          <w:b w:val="0"/>
          <w:i w:val="0"/>
        </w:rPr>
        <w:t>Group Policy Requirements</w:t>
      </w:r>
    </w:p>
    <w:bookmarkEnd w:id="374"/>
    <w:p w14:paraId="343F0BF0" w14:textId="77777777" w:rsidR="00EA61EF" w:rsidRDefault="00EA61EF" w:rsidP="00EA61EF"/>
    <w:p w14:paraId="57BBB4BC" w14:textId="02145CA4" w:rsidR="00855C16" w:rsidRPr="00EF5079" w:rsidRDefault="000016DA" w:rsidP="00EC0057">
      <w:pPr>
        <w:pStyle w:val="Heading1"/>
      </w:pPr>
      <w:bookmarkStart w:id="380" w:name="_Toc531356006"/>
      <w:r>
        <w:lastRenderedPageBreak/>
        <w:t>USER EXPerience</w:t>
      </w:r>
      <w:bookmarkEnd w:id="380"/>
    </w:p>
    <w:p w14:paraId="57118123" w14:textId="313718FC" w:rsidR="00855C16" w:rsidRDefault="00855C16" w:rsidP="00855C16">
      <w:pPr>
        <w:pStyle w:val="Heading2"/>
        <w:rPr>
          <w:lang w:val="en-GB"/>
        </w:rPr>
      </w:pPr>
      <w:bookmarkStart w:id="381" w:name="_Toc463260134"/>
      <w:bookmarkStart w:id="382" w:name="_Toc531356007"/>
      <w:r w:rsidRPr="00EF5079">
        <w:rPr>
          <w:lang w:val="en-GB"/>
        </w:rPr>
        <w:t>User Accounts</w:t>
      </w:r>
      <w:bookmarkEnd w:id="381"/>
      <w:bookmarkEnd w:id="382"/>
    </w:p>
    <w:p w14:paraId="0C40F7B2" w14:textId="7DE89512" w:rsidR="006F5473" w:rsidRPr="00EF5079" w:rsidRDefault="006F5473" w:rsidP="006F5473">
      <w:r w:rsidRPr="00EF5079">
        <w:t xml:space="preserve">All </w:t>
      </w:r>
      <w:r>
        <w:t xml:space="preserve">new Noddle </w:t>
      </w:r>
      <w:r w:rsidRPr="00EF5079">
        <w:t xml:space="preserve">user accounts will be created in a designated OU </w:t>
      </w:r>
      <w:r>
        <w:t xml:space="preserve">relating to the </w:t>
      </w:r>
      <w:r w:rsidR="004950FA">
        <w:t xml:space="preserve">Noddle </w:t>
      </w:r>
      <w:r w:rsidR="002C6918">
        <w:t>Divestment</w:t>
      </w:r>
      <w:r>
        <w:t xml:space="preserve"> as indicated below:</w:t>
      </w:r>
    </w:p>
    <w:p w14:paraId="2E14303A" w14:textId="004298CF" w:rsidR="006F5473" w:rsidRPr="00EF5079" w:rsidRDefault="006F5473" w:rsidP="006F5473">
      <w:pPr>
        <w:ind w:firstLine="720"/>
        <w:rPr>
          <w:b/>
        </w:rPr>
      </w:pPr>
      <w:proofErr w:type="spellStart"/>
      <w:proofErr w:type="gramStart"/>
      <w:r w:rsidRPr="00EF5079">
        <w:rPr>
          <w:b/>
        </w:rPr>
        <w:t>cig.local</w:t>
      </w:r>
      <w:proofErr w:type="spellEnd"/>
      <w:proofErr w:type="gramEnd"/>
      <w:r w:rsidRPr="00EF5079">
        <w:rPr>
          <w:b/>
        </w:rPr>
        <w:t>\</w:t>
      </w:r>
      <w:r w:rsidR="004950FA">
        <w:rPr>
          <w:b/>
        </w:rPr>
        <w:t>Divestment</w:t>
      </w:r>
      <w:r>
        <w:rPr>
          <w:b/>
        </w:rPr>
        <w:t xml:space="preserve"> Users\</w:t>
      </w:r>
      <w:r w:rsidR="004950FA">
        <w:rPr>
          <w:b/>
        </w:rPr>
        <w:t>Noddle</w:t>
      </w:r>
      <w:r>
        <w:rPr>
          <w:b/>
        </w:rPr>
        <w:t xml:space="preserve"> Users</w:t>
      </w:r>
      <w:r w:rsidR="004950FA">
        <w:rPr>
          <w:b/>
        </w:rPr>
        <w:t xml:space="preserve"> e.g. </w:t>
      </w:r>
      <w:proofErr w:type="spellStart"/>
      <w:r w:rsidR="004950FA">
        <w:rPr>
          <w:b/>
        </w:rPr>
        <w:t>ndl_firstlast</w:t>
      </w:r>
      <w:proofErr w:type="spellEnd"/>
    </w:p>
    <w:p w14:paraId="578AEEFF" w14:textId="77777777" w:rsidR="006F5473" w:rsidRPr="00EF5079" w:rsidRDefault="006F5473" w:rsidP="006F5473"/>
    <w:p w14:paraId="2803E366" w14:textId="4395C007" w:rsidR="004950FA" w:rsidRDefault="006F5473" w:rsidP="006F5473">
      <w:r>
        <w:t>The User Principle Name for each user will follow the</w:t>
      </w:r>
      <w:r w:rsidR="00CC647B">
        <w:t xml:space="preserve"> standard</w:t>
      </w:r>
      <w:r>
        <w:t xml:space="preserve"> format </w:t>
      </w:r>
      <w:r w:rsidR="00CC647B">
        <w:t xml:space="preserve">albeit </w:t>
      </w:r>
      <w:r>
        <w:t>with</w:t>
      </w:r>
      <w:r w:rsidR="004950FA">
        <w:t xml:space="preserve"> </w:t>
      </w:r>
      <w:r w:rsidR="00E73BCD">
        <w:t>prefix</w:t>
      </w:r>
      <w:r w:rsidR="004950FA">
        <w:t xml:space="preserve"> ‘</w:t>
      </w:r>
      <w:proofErr w:type="spellStart"/>
      <w:r w:rsidR="00E73BCD">
        <w:t>ndl</w:t>
      </w:r>
      <w:proofErr w:type="spellEnd"/>
      <w:r w:rsidR="00E73BCD">
        <w:t>_</w:t>
      </w:r>
      <w:r w:rsidR="004950FA">
        <w:t xml:space="preserve">’ required to differentiate the users existing UPN </w:t>
      </w:r>
      <w:r w:rsidR="00CC647B">
        <w:t xml:space="preserve">e.g. </w:t>
      </w:r>
      <w:proofErr w:type="spellStart"/>
      <w:r w:rsidR="00DC50FB" w:rsidRPr="00DC50FB">
        <w:t>ndl_firstname.lastname@cig.local</w:t>
      </w:r>
      <w:proofErr w:type="spellEnd"/>
      <w:r w:rsidR="00CC647B">
        <w:t>,</w:t>
      </w:r>
    </w:p>
    <w:p w14:paraId="7BD74826" w14:textId="77777777" w:rsidR="004950FA" w:rsidRDefault="004950FA" w:rsidP="006F5473"/>
    <w:p w14:paraId="07FF82E2" w14:textId="0D2CD909" w:rsidR="006F5473" w:rsidRDefault="004950FA" w:rsidP="006F5473">
      <w:r>
        <w:t>T</w:t>
      </w:r>
      <w:r w:rsidR="006F5473">
        <w:t xml:space="preserve">he pre-Windows 2000 name convention </w:t>
      </w:r>
      <w:r>
        <w:t>will be</w:t>
      </w:r>
      <w:r w:rsidR="00CC647B">
        <w:t>, with prefix ‘</w:t>
      </w:r>
      <w:proofErr w:type="spellStart"/>
      <w:r w:rsidR="00CC647B">
        <w:t>ndl</w:t>
      </w:r>
      <w:proofErr w:type="spellEnd"/>
      <w:r w:rsidR="00CC647B">
        <w:t>_</w:t>
      </w:r>
      <w:r w:rsidR="002C6918">
        <w:t>’ required</w:t>
      </w:r>
      <w:r w:rsidR="00CC647B">
        <w:t xml:space="preserve"> to differentiate the users SAM account e.g. </w:t>
      </w:r>
      <w:proofErr w:type="spellStart"/>
      <w:r w:rsidR="00CC647B">
        <w:t>ndl</w:t>
      </w:r>
      <w:proofErr w:type="spellEnd"/>
      <w:r w:rsidR="00CC647B">
        <w:t>_</w:t>
      </w:r>
      <w:r w:rsidR="006F5473">
        <w:t>&lt;</w:t>
      </w:r>
      <w:r w:rsidR="006F5473" w:rsidRPr="00EF5079">
        <w:t>First Name</w:t>
      </w:r>
      <w:r w:rsidR="006F5473">
        <w:t>&gt;&lt;</w:t>
      </w:r>
      <w:r w:rsidR="006F5473" w:rsidRPr="00EF5079">
        <w:t>Last Initial</w:t>
      </w:r>
      <w:r w:rsidR="006F5473">
        <w:t>&gt;</w:t>
      </w:r>
      <w:r w:rsidR="006F5473" w:rsidRPr="00EF5079">
        <w:t xml:space="preserve">. </w:t>
      </w:r>
    </w:p>
    <w:p w14:paraId="455812B4" w14:textId="00648B6F" w:rsidR="0070276B" w:rsidRDefault="0070276B" w:rsidP="006F5473"/>
    <w:tbl>
      <w:tblPr>
        <w:tblW w:w="75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122"/>
        <w:gridCol w:w="5386"/>
      </w:tblGrid>
      <w:tr w:rsidR="007376AB" w:rsidRPr="000E3139" w14:paraId="7BAB9712" w14:textId="77777777" w:rsidTr="00662F02">
        <w:tc>
          <w:tcPr>
            <w:tcW w:w="2122" w:type="dxa"/>
            <w:shd w:val="clear" w:color="auto" w:fill="00A6CA"/>
          </w:tcPr>
          <w:p w14:paraId="34EDE03C" w14:textId="32D8CC52" w:rsidR="007376AB" w:rsidRPr="000E3139" w:rsidRDefault="007376AB" w:rsidP="0070276B">
            <w:pPr>
              <w:rPr>
                <w:b/>
                <w:smallCaps/>
                <w:color w:val="FFFFFF" w:themeColor="background1"/>
              </w:rPr>
            </w:pPr>
            <w:r>
              <w:rPr>
                <w:b/>
                <w:smallCaps/>
                <w:color w:val="FFFFFF" w:themeColor="background1"/>
              </w:rPr>
              <w:t>User Account</w:t>
            </w:r>
          </w:p>
        </w:tc>
        <w:tc>
          <w:tcPr>
            <w:tcW w:w="5386" w:type="dxa"/>
            <w:shd w:val="clear" w:color="auto" w:fill="00A6CA"/>
          </w:tcPr>
          <w:p w14:paraId="24C01EFD" w14:textId="1B5A3187" w:rsidR="007376AB" w:rsidRPr="000E3139" w:rsidRDefault="007376AB" w:rsidP="0070276B">
            <w:pPr>
              <w:rPr>
                <w:b/>
                <w:smallCaps/>
                <w:color w:val="FFFFFF" w:themeColor="background1"/>
              </w:rPr>
            </w:pPr>
            <w:r>
              <w:rPr>
                <w:b/>
                <w:smallCaps/>
                <w:color w:val="FFFFFF" w:themeColor="background1"/>
              </w:rPr>
              <w:t>Format</w:t>
            </w:r>
          </w:p>
        </w:tc>
      </w:tr>
      <w:tr w:rsidR="007376AB" w:rsidRPr="000E3139" w14:paraId="00C7AE5D" w14:textId="77777777" w:rsidTr="00662F02">
        <w:tc>
          <w:tcPr>
            <w:tcW w:w="2122" w:type="dxa"/>
            <w:vAlign w:val="center"/>
          </w:tcPr>
          <w:p w14:paraId="00CF8760" w14:textId="2BCE12CB" w:rsidR="007376AB" w:rsidRPr="0029218F" w:rsidRDefault="007376AB" w:rsidP="0070276B">
            <w:pPr>
              <w:rPr>
                <w:sz w:val="18"/>
                <w:szCs w:val="18"/>
              </w:rPr>
            </w:pPr>
            <w:r w:rsidRPr="0029218F">
              <w:rPr>
                <w:sz w:val="18"/>
                <w:szCs w:val="18"/>
              </w:rPr>
              <w:t>SAM account</w:t>
            </w:r>
          </w:p>
        </w:tc>
        <w:tc>
          <w:tcPr>
            <w:tcW w:w="5386" w:type="dxa"/>
            <w:vAlign w:val="center"/>
          </w:tcPr>
          <w:p w14:paraId="34892ED7" w14:textId="727DEF52" w:rsidR="007376AB" w:rsidRPr="0029218F" w:rsidRDefault="007376AB" w:rsidP="0070276B">
            <w:pPr>
              <w:rPr>
                <w:sz w:val="18"/>
                <w:szCs w:val="18"/>
              </w:rPr>
            </w:pPr>
            <w:proofErr w:type="spellStart"/>
            <w:r w:rsidRPr="0029218F">
              <w:rPr>
                <w:sz w:val="18"/>
                <w:szCs w:val="18"/>
              </w:rPr>
              <w:t>ndl_firstlast</w:t>
            </w:r>
            <w:proofErr w:type="spellEnd"/>
          </w:p>
        </w:tc>
      </w:tr>
      <w:tr w:rsidR="007376AB" w:rsidRPr="000E3139" w14:paraId="49D3E520" w14:textId="77777777" w:rsidTr="00662F02">
        <w:tc>
          <w:tcPr>
            <w:tcW w:w="2122" w:type="dxa"/>
            <w:vAlign w:val="center"/>
          </w:tcPr>
          <w:p w14:paraId="0778D302" w14:textId="4242ABC1" w:rsidR="007376AB" w:rsidRPr="0029218F" w:rsidRDefault="007376AB" w:rsidP="0070276B">
            <w:pPr>
              <w:rPr>
                <w:sz w:val="18"/>
                <w:szCs w:val="18"/>
              </w:rPr>
            </w:pPr>
            <w:r w:rsidRPr="0029218F">
              <w:rPr>
                <w:sz w:val="18"/>
                <w:szCs w:val="18"/>
              </w:rPr>
              <w:t xml:space="preserve">User </w:t>
            </w:r>
            <w:r w:rsidR="00B46B3C" w:rsidRPr="0029218F">
              <w:rPr>
                <w:sz w:val="18"/>
                <w:szCs w:val="18"/>
              </w:rPr>
              <w:t>Princ</w:t>
            </w:r>
            <w:r w:rsidR="00B46B3C">
              <w:rPr>
                <w:sz w:val="18"/>
                <w:szCs w:val="18"/>
              </w:rPr>
              <w:t>i</w:t>
            </w:r>
            <w:r w:rsidR="00B46B3C" w:rsidRPr="0029218F">
              <w:rPr>
                <w:sz w:val="18"/>
                <w:szCs w:val="18"/>
              </w:rPr>
              <w:t>p</w:t>
            </w:r>
            <w:r w:rsidR="00B46B3C">
              <w:rPr>
                <w:sz w:val="18"/>
                <w:szCs w:val="18"/>
              </w:rPr>
              <w:t xml:space="preserve">al </w:t>
            </w:r>
            <w:r w:rsidRPr="0029218F">
              <w:rPr>
                <w:sz w:val="18"/>
                <w:szCs w:val="18"/>
              </w:rPr>
              <w:t>Name</w:t>
            </w:r>
          </w:p>
        </w:tc>
        <w:tc>
          <w:tcPr>
            <w:tcW w:w="5386" w:type="dxa"/>
            <w:vAlign w:val="center"/>
          </w:tcPr>
          <w:p w14:paraId="4143ABD0" w14:textId="0BC33927" w:rsidR="007376AB" w:rsidRPr="0029218F" w:rsidRDefault="00DC50FB" w:rsidP="0070276B">
            <w:pPr>
              <w:rPr>
                <w:sz w:val="18"/>
                <w:szCs w:val="18"/>
              </w:rPr>
            </w:pPr>
            <w:proofErr w:type="spellStart"/>
            <w:r w:rsidRPr="00DC50FB">
              <w:rPr>
                <w:sz w:val="18"/>
                <w:szCs w:val="18"/>
              </w:rPr>
              <w:t>ndl_firstname.lastname@cig.local</w:t>
            </w:r>
            <w:proofErr w:type="spellEnd"/>
          </w:p>
        </w:tc>
      </w:tr>
    </w:tbl>
    <w:p w14:paraId="208B9196" w14:textId="79941519" w:rsidR="00CC6249" w:rsidRDefault="00CC6249" w:rsidP="00CC6249">
      <w:pPr>
        <w:pStyle w:val="Caption"/>
        <w:jc w:val="center"/>
        <w:rPr>
          <w:b w:val="0"/>
          <w:i w:val="0"/>
        </w:rPr>
      </w:pPr>
      <w:r>
        <w:rPr>
          <w:b w:val="0"/>
          <w:i w:val="0"/>
        </w:rPr>
        <w:t>Table</w:t>
      </w:r>
      <w:r w:rsidRPr="00D17A40">
        <w:rPr>
          <w:b w:val="0"/>
          <w:i w:val="0"/>
        </w:rPr>
        <w:t xml:space="preserve"> </w:t>
      </w:r>
      <w:r w:rsidR="00B111B3">
        <w:rPr>
          <w:b w:val="0"/>
          <w:i w:val="0"/>
        </w:rPr>
        <w:t>4.0</w:t>
      </w:r>
      <w:r w:rsidRPr="00D17A40">
        <w:rPr>
          <w:b w:val="0"/>
          <w:i w:val="0"/>
        </w:rPr>
        <w:t xml:space="preserve"> </w:t>
      </w:r>
      <w:r>
        <w:rPr>
          <w:b w:val="0"/>
          <w:i w:val="0"/>
        </w:rPr>
        <w:t>–</w:t>
      </w:r>
      <w:r w:rsidRPr="00D17A40">
        <w:rPr>
          <w:b w:val="0"/>
          <w:i w:val="0"/>
        </w:rPr>
        <w:t xml:space="preserve"> </w:t>
      </w:r>
      <w:r w:rsidR="00041E12">
        <w:rPr>
          <w:b w:val="0"/>
          <w:i w:val="0"/>
        </w:rPr>
        <w:t>CIG.LOCAL User Account Format</w:t>
      </w:r>
    </w:p>
    <w:p w14:paraId="4D8F59E9" w14:textId="4C4A99C2" w:rsidR="006F5473" w:rsidRDefault="006F5473" w:rsidP="006F5473">
      <w:r>
        <w:t xml:space="preserve">All user accounts will </w:t>
      </w:r>
      <w:r w:rsidR="004950FA" w:rsidRPr="004950FA">
        <w:rPr>
          <w:b/>
          <w:i/>
          <w:u w:val="single"/>
        </w:rPr>
        <w:t>NOT</w:t>
      </w:r>
      <w:r w:rsidR="004950FA">
        <w:t xml:space="preserve"> </w:t>
      </w:r>
      <w:r>
        <w:t>require the ‘</w:t>
      </w:r>
      <w:proofErr w:type="spellStart"/>
      <w:r>
        <w:t>Azure_Sync</w:t>
      </w:r>
      <w:proofErr w:type="spellEnd"/>
      <w:r>
        <w:t>’ parameter adding to the ‘</w:t>
      </w:r>
      <w:proofErr w:type="spellStart"/>
      <w:r>
        <w:t>adminDescription</w:t>
      </w:r>
      <w:proofErr w:type="spellEnd"/>
      <w:r>
        <w:t>’ attribute to ensure synchronisation with Azure Active Directory</w:t>
      </w:r>
      <w:r w:rsidR="004950FA">
        <w:t xml:space="preserve"> is not conducted</w:t>
      </w:r>
      <w:r>
        <w:t>.</w:t>
      </w:r>
    </w:p>
    <w:p w14:paraId="67365FB6" w14:textId="77777777" w:rsidR="006F5473" w:rsidRPr="006F5473" w:rsidRDefault="006F5473" w:rsidP="006F5473"/>
    <w:p w14:paraId="3C1EA072" w14:textId="3DEE6D12" w:rsidR="00855C16" w:rsidRDefault="00855C16" w:rsidP="00855C16">
      <w:pPr>
        <w:pStyle w:val="Heading2"/>
        <w:rPr>
          <w:lang w:val="en-GB"/>
        </w:rPr>
      </w:pPr>
      <w:bookmarkStart w:id="383" w:name="_Toc463260135"/>
      <w:bookmarkStart w:id="384" w:name="_Toc531356008"/>
      <w:r w:rsidRPr="00EF5079">
        <w:rPr>
          <w:lang w:val="en-GB"/>
        </w:rPr>
        <w:t>User Devices &amp; Desktop Build</w:t>
      </w:r>
      <w:bookmarkEnd w:id="383"/>
      <w:bookmarkEnd w:id="384"/>
    </w:p>
    <w:p w14:paraId="7EDB1E08" w14:textId="5236936C" w:rsidR="004950FA" w:rsidRDefault="004950FA" w:rsidP="004950FA">
      <w:r>
        <w:t xml:space="preserve">The divestment principle of </w:t>
      </w:r>
      <w:r w:rsidR="00046C02">
        <w:t>‘</w:t>
      </w:r>
      <w:r w:rsidR="002C6918">
        <w:t>equivalence</w:t>
      </w:r>
      <w:r w:rsidR="00046C02">
        <w:t>’</w:t>
      </w:r>
      <w:r>
        <w:t xml:space="preserve"> will be applied to the </w:t>
      </w:r>
      <w:r w:rsidR="00046C02">
        <w:t>re-</w:t>
      </w:r>
      <w:r>
        <w:t xml:space="preserve">provision of the new hardware to be assigned to each user in terms of the make, model and capacity of their existing laptop </w:t>
      </w:r>
      <w:commentRangeStart w:id="385"/>
      <w:r>
        <w:t>/ PC e.g. CPU, RAM and HDD.</w:t>
      </w:r>
      <w:commentRangeEnd w:id="385"/>
      <w:r w:rsidR="00BB2E4D">
        <w:rPr>
          <w:rStyle w:val="CommentReference"/>
          <w:rFonts w:ascii="Arial" w:eastAsia="Times New Roman" w:hAnsi="Arial" w:cs="Tahoma"/>
          <w:lang w:val="en-US"/>
        </w:rPr>
        <w:commentReference w:id="385"/>
      </w:r>
    </w:p>
    <w:p w14:paraId="5988B299" w14:textId="68B85EAC" w:rsidR="00DC50FB" w:rsidRDefault="00DC50FB" w:rsidP="004950FA"/>
    <w:p w14:paraId="57914F78" w14:textId="69B205B5" w:rsidR="001D2E62" w:rsidRDefault="001D2E62" w:rsidP="005851B7">
      <w:pPr>
        <w:pStyle w:val="Heading2"/>
      </w:pPr>
      <w:bookmarkStart w:id="386" w:name="_Toc531356009"/>
      <w:bookmarkStart w:id="387" w:name="_Toc463260136"/>
      <w:r>
        <w:t>Internet Access</w:t>
      </w:r>
      <w:bookmarkEnd w:id="386"/>
    </w:p>
    <w:p w14:paraId="0C272797" w14:textId="6E641389" w:rsidR="00B822CE" w:rsidRDefault="00B822CE" w:rsidP="00B822CE">
      <w:r>
        <w:t>Internet access for Noddle users will breakout through TU UK Forcepoint proxy solution currently hosted in P</w:t>
      </w:r>
      <w:r w:rsidR="00046C02">
        <w:t>ark Lane</w:t>
      </w:r>
      <w:r>
        <w:t>.  This will ensure a common approach is followed for controlled access, as well as enforcing DLP and other security policies.</w:t>
      </w:r>
    </w:p>
    <w:p w14:paraId="6D91D4DB" w14:textId="77777777" w:rsidR="00B822CE" w:rsidRPr="00B822CE" w:rsidRDefault="00B822CE" w:rsidP="00B822CE">
      <w:pPr>
        <w:rPr>
          <w:lang w:val="en-US"/>
        </w:rPr>
      </w:pPr>
    </w:p>
    <w:p w14:paraId="4067BAF2" w14:textId="710CF6E0" w:rsidR="00B822CE" w:rsidRDefault="00B822CE" w:rsidP="00B822CE">
      <w:pPr>
        <w:rPr>
          <w:lang w:val="en-US"/>
        </w:rPr>
      </w:pPr>
      <w:r>
        <w:rPr>
          <w:lang w:val="en-US"/>
        </w:rPr>
        <w:t xml:space="preserve">A McAfee HIPS policy running locally on the client machine will force internet connectivity via </w:t>
      </w:r>
      <w:proofErr w:type="spellStart"/>
      <w:r>
        <w:rPr>
          <w:lang w:val="en-US"/>
        </w:rPr>
        <w:t>ForcePoint</w:t>
      </w:r>
      <w:proofErr w:type="spellEnd"/>
      <w:r>
        <w:rPr>
          <w:lang w:val="en-US"/>
        </w:rPr>
        <w:t xml:space="preserve"> which means the user will need to be </w:t>
      </w:r>
      <w:r w:rsidR="002C6918">
        <w:rPr>
          <w:lang w:val="en-US"/>
        </w:rPr>
        <w:t>connected</w:t>
      </w:r>
      <w:r>
        <w:rPr>
          <w:lang w:val="en-US"/>
        </w:rPr>
        <w:t xml:space="preserve"> to the VPN to access Internet resources (with exceptions configured for the VPN URL e.g. vpn.callcreditgroup.com).</w:t>
      </w:r>
    </w:p>
    <w:p w14:paraId="1F8EC748" w14:textId="573E1650" w:rsidR="0081089E" w:rsidRDefault="0081089E">
      <w:pPr>
        <w:rPr>
          <w:lang w:val="en-US"/>
        </w:rPr>
      </w:pPr>
      <w:r>
        <w:rPr>
          <w:lang w:val="en-US"/>
        </w:rPr>
        <w:br w:type="page"/>
      </w:r>
    </w:p>
    <w:p w14:paraId="14652E00" w14:textId="3C0D25FD" w:rsidR="00855C16" w:rsidRPr="00EF5079" w:rsidRDefault="00855C16" w:rsidP="00855C16">
      <w:pPr>
        <w:pStyle w:val="Heading2"/>
        <w:rPr>
          <w:lang w:val="en-GB"/>
        </w:rPr>
      </w:pPr>
      <w:bookmarkStart w:id="388" w:name="_Toc531356010"/>
      <w:r w:rsidRPr="00EF5079">
        <w:rPr>
          <w:lang w:val="en-GB"/>
        </w:rPr>
        <w:lastRenderedPageBreak/>
        <w:t>User Applications</w:t>
      </w:r>
      <w:bookmarkEnd w:id="387"/>
      <w:bookmarkEnd w:id="388"/>
    </w:p>
    <w:p w14:paraId="08A282A8" w14:textId="4C721300" w:rsidR="00855C16" w:rsidRDefault="00855C16" w:rsidP="00855C16">
      <w:r w:rsidRPr="00EF5079">
        <w:t xml:space="preserve">The following list contains the </w:t>
      </w:r>
      <w:r w:rsidR="006B64FF">
        <w:t xml:space="preserve">standard </w:t>
      </w:r>
      <w:r w:rsidRPr="00EF5079">
        <w:t xml:space="preserve">applications required by </w:t>
      </w:r>
      <w:r w:rsidR="001C7469">
        <w:t>Noddle</w:t>
      </w:r>
      <w:r w:rsidR="00D52977">
        <w:t xml:space="preserve"> staff.  Additional applications </w:t>
      </w:r>
      <w:r w:rsidR="00335B83">
        <w:t xml:space="preserve">and systems </w:t>
      </w:r>
      <w:r w:rsidR="00D52977">
        <w:t>not covered by this list will be implemented on a case</w:t>
      </w:r>
      <w:r w:rsidR="00BA68B5">
        <w:t>-</w:t>
      </w:r>
      <w:r w:rsidR="00D52977">
        <w:t>by</w:t>
      </w:r>
      <w:r w:rsidR="00BA68B5">
        <w:t>-</w:t>
      </w:r>
      <w:r w:rsidR="00D52977">
        <w:t>case basis.</w:t>
      </w:r>
      <w:r w:rsidR="00335B83">
        <w:t xml:space="preserve">  </w:t>
      </w:r>
    </w:p>
    <w:p w14:paraId="5D7B138A" w14:textId="77777777" w:rsidR="00855C16" w:rsidRPr="00EF5079" w:rsidRDefault="00855C16" w:rsidP="00855C16"/>
    <w:tbl>
      <w:tblPr>
        <w:tblW w:w="99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122"/>
        <w:gridCol w:w="4819"/>
        <w:gridCol w:w="2977"/>
      </w:tblGrid>
      <w:tr w:rsidR="00335B83" w:rsidRPr="000E3139" w14:paraId="5085A638" w14:textId="77777777" w:rsidTr="00FE54AB">
        <w:tc>
          <w:tcPr>
            <w:tcW w:w="2122" w:type="dxa"/>
            <w:shd w:val="clear" w:color="auto" w:fill="00A6CA"/>
          </w:tcPr>
          <w:p w14:paraId="55A96AED" w14:textId="77777777" w:rsidR="00335B83" w:rsidRPr="000E3139" w:rsidRDefault="00335B83" w:rsidP="00EB1512">
            <w:pPr>
              <w:rPr>
                <w:b/>
                <w:smallCaps/>
                <w:color w:val="FFFFFF" w:themeColor="background1"/>
              </w:rPr>
            </w:pPr>
            <w:r w:rsidRPr="000E3139">
              <w:rPr>
                <w:b/>
                <w:smallCaps/>
                <w:color w:val="FFFFFF" w:themeColor="background1"/>
              </w:rPr>
              <w:t>Application / Shortcut</w:t>
            </w:r>
          </w:p>
        </w:tc>
        <w:tc>
          <w:tcPr>
            <w:tcW w:w="4819" w:type="dxa"/>
            <w:shd w:val="clear" w:color="auto" w:fill="00A6CA"/>
          </w:tcPr>
          <w:p w14:paraId="5F77DF1C" w14:textId="77777777" w:rsidR="00335B83" w:rsidRPr="000E3139" w:rsidRDefault="00335B83" w:rsidP="00EB1512">
            <w:pPr>
              <w:rPr>
                <w:b/>
                <w:smallCaps/>
                <w:color w:val="FFFFFF" w:themeColor="background1"/>
              </w:rPr>
            </w:pPr>
            <w:r w:rsidRPr="000E3139">
              <w:rPr>
                <w:b/>
                <w:smallCaps/>
                <w:color w:val="FFFFFF" w:themeColor="background1"/>
              </w:rPr>
              <w:t>Path/URL</w:t>
            </w:r>
          </w:p>
        </w:tc>
        <w:tc>
          <w:tcPr>
            <w:tcW w:w="2977" w:type="dxa"/>
            <w:shd w:val="clear" w:color="auto" w:fill="00A6CA"/>
          </w:tcPr>
          <w:p w14:paraId="14B72D49" w14:textId="77777777" w:rsidR="00335B83" w:rsidRPr="000E3139" w:rsidRDefault="00335B83" w:rsidP="00EB1512">
            <w:pPr>
              <w:rPr>
                <w:b/>
                <w:smallCaps/>
                <w:color w:val="FFFFFF" w:themeColor="background1"/>
              </w:rPr>
            </w:pPr>
            <w:r w:rsidRPr="000E3139">
              <w:rPr>
                <w:b/>
                <w:smallCaps/>
                <w:color w:val="FFFFFF" w:themeColor="background1"/>
              </w:rPr>
              <w:t>Credentials</w:t>
            </w:r>
          </w:p>
          <w:p w14:paraId="52510383" w14:textId="77777777" w:rsidR="00335B83" w:rsidRPr="000E3139" w:rsidRDefault="00335B83" w:rsidP="00EB1512">
            <w:pPr>
              <w:rPr>
                <w:b/>
                <w:smallCaps/>
                <w:color w:val="FFFFFF" w:themeColor="background1"/>
              </w:rPr>
            </w:pPr>
            <w:r w:rsidRPr="000E3139">
              <w:rPr>
                <w:b/>
                <w:smallCaps/>
                <w:color w:val="FFFFFF" w:themeColor="background1"/>
              </w:rPr>
              <w:t>for Access</w:t>
            </w:r>
          </w:p>
        </w:tc>
      </w:tr>
      <w:tr w:rsidR="00B822CE" w:rsidRPr="000E3139" w14:paraId="2416DAA0" w14:textId="77777777" w:rsidTr="00FE54AB">
        <w:tc>
          <w:tcPr>
            <w:tcW w:w="2122" w:type="dxa"/>
          </w:tcPr>
          <w:p w14:paraId="6A19A479" w14:textId="18EC3C75" w:rsidR="00B822CE" w:rsidRPr="0029218F" w:rsidRDefault="00B822CE" w:rsidP="00B822CE">
            <w:pPr>
              <w:rPr>
                <w:sz w:val="18"/>
                <w:szCs w:val="18"/>
              </w:rPr>
            </w:pPr>
            <w:r w:rsidRPr="0029218F">
              <w:rPr>
                <w:sz w:val="18"/>
                <w:szCs w:val="18"/>
              </w:rPr>
              <w:t>Microsoft Word 201</w:t>
            </w:r>
            <w:r w:rsidR="00415C08" w:rsidRPr="0029218F">
              <w:rPr>
                <w:sz w:val="18"/>
                <w:szCs w:val="18"/>
              </w:rPr>
              <w:t>6</w:t>
            </w:r>
          </w:p>
        </w:tc>
        <w:tc>
          <w:tcPr>
            <w:tcW w:w="4819" w:type="dxa"/>
          </w:tcPr>
          <w:p w14:paraId="74C7B3D5" w14:textId="5155DADB" w:rsidR="00B822CE" w:rsidRPr="0029218F" w:rsidRDefault="00B822CE" w:rsidP="00B822CE">
            <w:pPr>
              <w:rPr>
                <w:sz w:val="18"/>
                <w:szCs w:val="18"/>
              </w:rPr>
            </w:pPr>
            <w:r w:rsidRPr="0029218F">
              <w:rPr>
                <w:sz w:val="18"/>
                <w:szCs w:val="18"/>
              </w:rPr>
              <w:t>Local Path</w:t>
            </w:r>
          </w:p>
        </w:tc>
        <w:tc>
          <w:tcPr>
            <w:tcW w:w="2977" w:type="dxa"/>
          </w:tcPr>
          <w:p w14:paraId="2C4AF894" w14:textId="65B9E809" w:rsidR="00B822CE" w:rsidRPr="0029218F" w:rsidRDefault="00B822CE" w:rsidP="00B822CE">
            <w:pPr>
              <w:autoSpaceDE w:val="0"/>
              <w:autoSpaceDN w:val="0"/>
              <w:adjustRightInd w:val="0"/>
              <w:jc w:val="center"/>
              <w:rPr>
                <w:rFonts w:cs="Wingdings 2"/>
                <w:sz w:val="18"/>
                <w:szCs w:val="18"/>
              </w:rPr>
            </w:pPr>
            <w:r w:rsidRPr="0029218F">
              <w:rPr>
                <w:rFonts w:cs="Wingdings 2"/>
                <w:sz w:val="18"/>
                <w:szCs w:val="18"/>
              </w:rPr>
              <w:t>N/A</w:t>
            </w:r>
          </w:p>
        </w:tc>
      </w:tr>
      <w:tr w:rsidR="00B822CE" w:rsidRPr="000E3139" w14:paraId="24F30B43" w14:textId="77777777" w:rsidTr="00FE54AB">
        <w:tc>
          <w:tcPr>
            <w:tcW w:w="2122" w:type="dxa"/>
          </w:tcPr>
          <w:p w14:paraId="1BCDEB11" w14:textId="7136A0B8" w:rsidR="00B822CE" w:rsidRPr="0029218F" w:rsidRDefault="00B822CE" w:rsidP="00B822CE">
            <w:pPr>
              <w:rPr>
                <w:sz w:val="18"/>
                <w:szCs w:val="18"/>
              </w:rPr>
            </w:pPr>
            <w:r w:rsidRPr="0029218F">
              <w:rPr>
                <w:sz w:val="18"/>
                <w:szCs w:val="18"/>
              </w:rPr>
              <w:t>Microsoft Excel 201</w:t>
            </w:r>
            <w:r w:rsidR="00415C08" w:rsidRPr="0029218F">
              <w:rPr>
                <w:sz w:val="18"/>
                <w:szCs w:val="18"/>
              </w:rPr>
              <w:t>6</w:t>
            </w:r>
          </w:p>
        </w:tc>
        <w:tc>
          <w:tcPr>
            <w:tcW w:w="4819" w:type="dxa"/>
          </w:tcPr>
          <w:p w14:paraId="45BFB4D5" w14:textId="1F2CBB63" w:rsidR="00B822CE" w:rsidRPr="0029218F" w:rsidRDefault="00B822CE" w:rsidP="00B822CE">
            <w:pPr>
              <w:rPr>
                <w:sz w:val="18"/>
                <w:szCs w:val="18"/>
              </w:rPr>
            </w:pPr>
            <w:r w:rsidRPr="0029218F">
              <w:rPr>
                <w:sz w:val="18"/>
                <w:szCs w:val="18"/>
              </w:rPr>
              <w:t>Local Path</w:t>
            </w:r>
          </w:p>
        </w:tc>
        <w:tc>
          <w:tcPr>
            <w:tcW w:w="2977" w:type="dxa"/>
          </w:tcPr>
          <w:p w14:paraId="6689180F" w14:textId="121D8F5F" w:rsidR="00B822CE" w:rsidRPr="0029218F" w:rsidRDefault="00B822CE" w:rsidP="00B822CE">
            <w:pPr>
              <w:jc w:val="center"/>
              <w:rPr>
                <w:rFonts w:ascii="Wingdings 2" w:hAnsi="Wingdings 2" w:cs="Wingdings 2"/>
                <w:sz w:val="18"/>
                <w:szCs w:val="18"/>
              </w:rPr>
            </w:pPr>
            <w:r w:rsidRPr="0029218F">
              <w:rPr>
                <w:rFonts w:cs="Wingdings 2"/>
                <w:sz w:val="18"/>
                <w:szCs w:val="18"/>
              </w:rPr>
              <w:t>N/A</w:t>
            </w:r>
          </w:p>
        </w:tc>
      </w:tr>
      <w:tr w:rsidR="00B822CE" w:rsidRPr="000E3139" w14:paraId="6FE12E1E" w14:textId="77777777" w:rsidTr="00FE54AB">
        <w:tc>
          <w:tcPr>
            <w:tcW w:w="2122" w:type="dxa"/>
          </w:tcPr>
          <w:p w14:paraId="54328D16" w14:textId="35512CE5" w:rsidR="00B822CE" w:rsidRPr="0029218F" w:rsidRDefault="00B822CE" w:rsidP="00B822CE">
            <w:pPr>
              <w:rPr>
                <w:sz w:val="18"/>
                <w:szCs w:val="18"/>
              </w:rPr>
            </w:pPr>
            <w:r w:rsidRPr="0029218F">
              <w:rPr>
                <w:sz w:val="18"/>
                <w:szCs w:val="18"/>
              </w:rPr>
              <w:t xml:space="preserve">Microsoft </w:t>
            </w:r>
            <w:r w:rsidR="002C6918" w:rsidRPr="0029218F">
              <w:rPr>
                <w:sz w:val="18"/>
                <w:szCs w:val="18"/>
              </w:rPr>
              <w:t>PowerPoint</w:t>
            </w:r>
            <w:r w:rsidRPr="0029218F">
              <w:rPr>
                <w:sz w:val="18"/>
                <w:szCs w:val="18"/>
              </w:rPr>
              <w:t xml:space="preserve"> 201</w:t>
            </w:r>
            <w:r w:rsidR="00415C08" w:rsidRPr="0029218F">
              <w:rPr>
                <w:sz w:val="18"/>
                <w:szCs w:val="18"/>
              </w:rPr>
              <w:t>6</w:t>
            </w:r>
          </w:p>
        </w:tc>
        <w:tc>
          <w:tcPr>
            <w:tcW w:w="4819" w:type="dxa"/>
          </w:tcPr>
          <w:p w14:paraId="325B73AA" w14:textId="3933BBDB" w:rsidR="00B822CE" w:rsidRPr="0029218F" w:rsidRDefault="00B822CE" w:rsidP="00B822CE">
            <w:pPr>
              <w:rPr>
                <w:sz w:val="18"/>
                <w:szCs w:val="18"/>
              </w:rPr>
            </w:pPr>
            <w:r w:rsidRPr="0029218F">
              <w:rPr>
                <w:sz w:val="18"/>
                <w:szCs w:val="18"/>
              </w:rPr>
              <w:t>Local Path</w:t>
            </w:r>
          </w:p>
        </w:tc>
        <w:tc>
          <w:tcPr>
            <w:tcW w:w="2977" w:type="dxa"/>
          </w:tcPr>
          <w:p w14:paraId="7970FF18" w14:textId="10BA88DE" w:rsidR="00B822CE" w:rsidRPr="0029218F" w:rsidRDefault="00B822CE" w:rsidP="00B822CE">
            <w:pPr>
              <w:jc w:val="center"/>
              <w:rPr>
                <w:rFonts w:cs="Wingdings 2"/>
                <w:sz w:val="18"/>
                <w:szCs w:val="18"/>
              </w:rPr>
            </w:pPr>
            <w:r w:rsidRPr="0029218F">
              <w:rPr>
                <w:rFonts w:cs="Wingdings 2"/>
                <w:sz w:val="18"/>
                <w:szCs w:val="18"/>
              </w:rPr>
              <w:t>N/A</w:t>
            </w:r>
          </w:p>
        </w:tc>
      </w:tr>
      <w:tr w:rsidR="00B822CE" w:rsidRPr="000E3139" w14:paraId="435ACC27" w14:textId="77777777" w:rsidTr="00FE54AB">
        <w:tc>
          <w:tcPr>
            <w:tcW w:w="2122" w:type="dxa"/>
          </w:tcPr>
          <w:p w14:paraId="1B03D5EB" w14:textId="6CCBE197" w:rsidR="00B822CE" w:rsidRPr="0029218F" w:rsidRDefault="00B822CE" w:rsidP="00B822CE">
            <w:pPr>
              <w:rPr>
                <w:sz w:val="18"/>
                <w:szCs w:val="18"/>
              </w:rPr>
            </w:pPr>
            <w:r w:rsidRPr="0029218F">
              <w:rPr>
                <w:sz w:val="18"/>
                <w:szCs w:val="18"/>
              </w:rPr>
              <w:t>Microsoft Outlook 201</w:t>
            </w:r>
            <w:r w:rsidR="00415C08" w:rsidRPr="0029218F">
              <w:rPr>
                <w:sz w:val="18"/>
                <w:szCs w:val="18"/>
              </w:rPr>
              <w:t>6</w:t>
            </w:r>
          </w:p>
        </w:tc>
        <w:tc>
          <w:tcPr>
            <w:tcW w:w="4819" w:type="dxa"/>
          </w:tcPr>
          <w:p w14:paraId="7D326445" w14:textId="78C2A024" w:rsidR="00B822CE" w:rsidRPr="0029218F" w:rsidRDefault="00B822CE" w:rsidP="00B822CE">
            <w:pPr>
              <w:rPr>
                <w:sz w:val="18"/>
                <w:szCs w:val="18"/>
              </w:rPr>
            </w:pPr>
            <w:r w:rsidRPr="0029218F">
              <w:rPr>
                <w:sz w:val="18"/>
                <w:szCs w:val="18"/>
              </w:rPr>
              <w:t>Local Path</w:t>
            </w:r>
          </w:p>
        </w:tc>
        <w:tc>
          <w:tcPr>
            <w:tcW w:w="2977" w:type="dxa"/>
          </w:tcPr>
          <w:p w14:paraId="24B5B14D" w14:textId="2D325FCD" w:rsidR="00B822CE" w:rsidRPr="0029218F" w:rsidRDefault="00B822CE" w:rsidP="00B822CE">
            <w:pPr>
              <w:jc w:val="center"/>
              <w:rPr>
                <w:rFonts w:cs="Wingdings 2"/>
                <w:sz w:val="18"/>
                <w:szCs w:val="18"/>
              </w:rPr>
            </w:pPr>
            <w:r w:rsidRPr="0029218F">
              <w:rPr>
                <w:rFonts w:cs="Wingdings 2"/>
                <w:sz w:val="18"/>
                <w:szCs w:val="18"/>
              </w:rPr>
              <w:t>AD</w:t>
            </w:r>
          </w:p>
          <w:p w14:paraId="113DAB59" w14:textId="338F62BE" w:rsidR="00B822CE" w:rsidRPr="0029218F" w:rsidRDefault="00046C02" w:rsidP="00B822CE">
            <w:pPr>
              <w:jc w:val="center"/>
              <w:rPr>
                <w:rFonts w:cs="Wingdings 2"/>
                <w:sz w:val="18"/>
                <w:szCs w:val="18"/>
              </w:rPr>
            </w:pPr>
            <w:r>
              <w:rPr>
                <w:rFonts w:cs="Wingdings 2"/>
                <w:sz w:val="18"/>
                <w:szCs w:val="18"/>
              </w:rPr>
              <w:t>noddleuk.onmicrosoft.com</w:t>
            </w:r>
          </w:p>
        </w:tc>
      </w:tr>
      <w:tr w:rsidR="00B822CE" w:rsidRPr="000E3139" w14:paraId="6682D00B" w14:textId="77777777" w:rsidTr="00FE54AB">
        <w:tc>
          <w:tcPr>
            <w:tcW w:w="2122" w:type="dxa"/>
          </w:tcPr>
          <w:p w14:paraId="36E5DCE9" w14:textId="3BBA3545" w:rsidR="00B822CE" w:rsidRPr="0029218F" w:rsidRDefault="00B822CE" w:rsidP="00B822CE">
            <w:pPr>
              <w:rPr>
                <w:sz w:val="18"/>
                <w:szCs w:val="18"/>
              </w:rPr>
            </w:pPr>
            <w:r w:rsidRPr="0029218F">
              <w:rPr>
                <w:sz w:val="18"/>
                <w:szCs w:val="18"/>
              </w:rPr>
              <w:t>Skype for Business 201</w:t>
            </w:r>
            <w:r w:rsidR="00AE7179" w:rsidRPr="0029218F">
              <w:rPr>
                <w:sz w:val="18"/>
                <w:szCs w:val="18"/>
              </w:rPr>
              <w:t>6</w:t>
            </w:r>
          </w:p>
        </w:tc>
        <w:tc>
          <w:tcPr>
            <w:tcW w:w="4819" w:type="dxa"/>
          </w:tcPr>
          <w:p w14:paraId="2B58973C" w14:textId="29D6ABA9" w:rsidR="00B822CE" w:rsidRPr="0029218F" w:rsidRDefault="00B822CE" w:rsidP="00B822CE">
            <w:pPr>
              <w:rPr>
                <w:sz w:val="18"/>
                <w:szCs w:val="18"/>
              </w:rPr>
            </w:pPr>
            <w:r w:rsidRPr="0029218F">
              <w:rPr>
                <w:sz w:val="18"/>
                <w:szCs w:val="18"/>
              </w:rPr>
              <w:t>Local Path</w:t>
            </w:r>
          </w:p>
        </w:tc>
        <w:tc>
          <w:tcPr>
            <w:tcW w:w="2977" w:type="dxa"/>
          </w:tcPr>
          <w:p w14:paraId="48D72B20" w14:textId="77777777" w:rsidR="00B822CE" w:rsidRPr="0029218F" w:rsidRDefault="00B822CE" w:rsidP="00B822CE">
            <w:pPr>
              <w:jc w:val="center"/>
              <w:rPr>
                <w:rFonts w:cs="Wingdings 2"/>
                <w:sz w:val="18"/>
                <w:szCs w:val="18"/>
              </w:rPr>
            </w:pPr>
            <w:r w:rsidRPr="0029218F">
              <w:rPr>
                <w:rFonts w:cs="Wingdings 2"/>
                <w:sz w:val="18"/>
                <w:szCs w:val="18"/>
              </w:rPr>
              <w:t>AD</w:t>
            </w:r>
          </w:p>
          <w:p w14:paraId="00AEA24E" w14:textId="0D20106E" w:rsidR="00B822CE" w:rsidRPr="0029218F" w:rsidRDefault="00046C02" w:rsidP="00B822CE">
            <w:pPr>
              <w:jc w:val="center"/>
              <w:rPr>
                <w:rFonts w:cs="Wingdings 2"/>
                <w:sz w:val="18"/>
                <w:szCs w:val="18"/>
              </w:rPr>
            </w:pPr>
            <w:r>
              <w:rPr>
                <w:rFonts w:cs="Wingdings 2"/>
                <w:sz w:val="18"/>
                <w:szCs w:val="18"/>
              </w:rPr>
              <w:t>noddleuk.onmicrosoft.com</w:t>
            </w:r>
          </w:p>
        </w:tc>
      </w:tr>
      <w:tr w:rsidR="00B822CE" w:rsidRPr="000E3139" w14:paraId="7A18C515" w14:textId="77777777" w:rsidTr="00FE54AB">
        <w:tc>
          <w:tcPr>
            <w:tcW w:w="2122" w:type="dxa"/>
          </w:tcPr>
          <w:p w14:paraId="0982389B" w14:textId="63BEFFB4" w:rsidR="00B822CE" w:rsidRPr="0029218F" w:rsidRDefault="00B822CE" w:rsidP="00B822CE">
            <w:pPr>
              <w:rPr>
                <w:sz w:val="18"/>
                <w:szCs w:val="18"/>
              </w:rPr>
            </w:pPr>
            <w:r w:rsidRPr="0029218F">
              <w:rPr>
                <w:sz w:val="18"/>
                <w:szCs w:val="18"/>
              </w:rPr>
              <w:t>Office</w:t>
            </w:r>
            <w:r w:rsidR="002C6918" w:rsidRPr="0029218F">
              <w:rPr>
                <w:sz w:val="18"/>
                <w:szCs w:val="18"/>
              </w:rPr>
              <w:t>365 Portal</w:t>
            </w:r>
          </w:p>
          <w:p w14:paraId="782F4ECE" w14:textId="61B5DE5F" w:rsidR="00B822CE" w:rsidRPr="0029218F" w:rsidRDefault="00B822CE" w:rsidP="00B822CE">
            <w:pPr>
              <w:rPr>
                <w:sz w:val="18"/>
                <w:szCs w:val="18"/>
              </w:rPr>
            </w:pPr>
          </w:p>
        </w:tc>
        <w:tc>
          <w:tcPr>
            <w:tcW w:w="4819" w:type="dxa"/>
          </w:tcPr>
          <w:p w14:paraId="49EF1FC2" w14:textId="63C25824" w:rsidR="00B822CE" w:rsidRPr="0029218F" w:rsidRDefault="007311ED" w:rsidP="00B822CE">
            <w:pPr>
              <w:rPr>
                <w:sz w:val="18"/>
                <w:szCs w:val="18"/>
              </w:rPr>
            </w:pPr>
            <w:hyperlink r:id="rId31" w:history="1">
              <w:r w:rsidR="00B822CE" w:rsidRPr="0029218F">
                <w:rPr>
                  <w:rStyle w:val="Hyperlink"/>
                  <w:sz w:val="18"/>
                  <w:szCs w:val="18"/>
                </w:rPr>
                <w:t>https://login.microsoftonline.com/</w:t>
              </w:r>
            </w:hyperlink>
            <w:r w:rsidR="00B822CE" w:rsidRPr="0029218F">
              <w:rPr>
                <w:sz w:val="18"/>
                <w:szCs w:val="18"/>
              </w:rPr>
              <w:t xml:space="preserve"> </w:t>
            </w:r>
          </w:p>
        </w:tc>
        <w:tc>
          <w:tcPr>
            <w:tcW w:w="2977" w:type="dxa"/>
          </w:tcPr>
          <w:p w14:paraId="637F562A" w14:textId="77777777" w:rsidR="00B822CE" w:rsidRPr="0029218F" w:rsidRDefault="00B822CE" w:rsidP="00B822CE">
            <w:pPr>
              <w:jc w:val="center"/>
              <w:rPr>
                <w:rFonts w:cs="Wingdings 2"/>
                <w:sz w:val="18"/>
                <w:szCs w:val="18"/>
              </w:rPr>
            </w:pPr>
            <w:r w:rsidRPr="0029218F">
              <w:rPr>
                <w:rFonts w:cs="Wingdings 2"/>
                <w:sz w:val="18"/>
                <w:szCs w:val="18"/>
              </w:rPr>
              <w:t>AD</w:t>
            </w:r>
          </w:p>
          <w:p w14:paraId="75A2371B" w14:textId="354C2ABD" w:rsidR="00B822CE" w:rsidRPr="0029218F" w:rsidRDefault="00046C02" w:rsidP="00B822CE">
            <w:pPr>
              <w:jc w:val="center"/>
              <w:rPr>
                <w:rFonts w:cs="Wingdings 2"/>
                <w:sz w:val="18"/>
                <w:szCs w:val="18"/>
              </w:rPr>
            </w:pPr>
            <w:r>
              <w:rPr>
                <w:rFonts w:cs="Wingdings 2"/>
                <w:sz w:val="18"/>
                <w:szCs w:val="18"/>
              </w:rPr>
              <w:t>noddleuk.onmicrosoft.com</w:t>
            </w:r>
          </w:p>
        </w:tc>
      </w:tr>
      <w:tr w:rsidR="00B822CE" w:rsidRPr="000E3139" w14:paraId="2D39633A" w14:textId="77777777" w:rsidTr="00FE54AB">
        <w:tc>
          <w:tcPr>
            <w:tcW w:w="2122" w:type="dxa"/>
          </w:tcPr>
          <w:p w14:paraId="2FFC0972" w14:textId="4CB7BCAF" w:rsidR="00B822CE" w:rsidRPr="0029218F" w:rsidRDefault="002C6918" w:rsidP="00B822CE">
            <w:pPr>
              <w:rPr>
                <w:sz w:val="18"/>
                <w:szCs w:val="18"/>
              </w:rPr>
            </w:pPr>
            <w:r w:rsidRPr="0029218F">
              <w:rPr>
                <w:sz w:val="18"/>
                <w:szCs w:val="18"/>
              </w:rPr>
              <w:t>SharePoint</w:t>
            </w:r>
            <w:r w:rsidR="00B822CE" w:rsidRPr="0029218F">
              <w:rPr>
                <w:sz w:val="18"/>
                <w:szCs w:val="18"/>
              </w:rPr>
              <w:t xml:space="preserve"> on-line</w:t>
            </w:r>
          </w:p>
        </w:tc>
        <w:tc>
          <w:tcPr>
            <w:tcW w:w="4819" w:type="dxa"/>
          </w:tcPr>
          <w:p w14:paraId="73031F45" w14:textId="3B4EADB4" w:rsidR="00B822CE" w:rsidRPr="0029218F" w:rsidRDefault="007311ED" w:rsidP="00B822CE">
            <w:pPr>
              <w:rPr>
                <w:sz w:val="18"/>
                <w:szCs w:val="18"/>
              </w:rPr>
            </w:pPr>
            <w:hyperlink r:id="rId32" w:history="1">
              <w:r w:rsidR="00FE54AB" w:rsidRPr="008D0947">
                <w:rPr>
                  <w:rStyle w:val="Hyperlink"/>
                  <w:sz w:val="18"/>
                  <w:szCs w:val="18"/>
                </w:rPr>
                <w:t>https://noddleuk.sharepoint.com/</w:t>
              </w:r>
            </w:hyperlink>
            <w:r w:rsidR="00B822CE" w:rsidRPr="0029218F">
              <w:rPr>
                <w:sz w:val="18"/>
                <w:szCs w:val="18"/>
              </w:rPr>
              <w:t xml:space="preserve"> </w:t>
            </w:r>
          </w:p>
        </w:tc>
        <w:tc>
          <w:tcPr>
            <w:tcW w:w="2977" w:type="dxa"/>
          </w:tcPr>
          <w:p w14:paraId="35283C91" w14:textId="77777777" w:rsidR="00B822CE" w:rsidRPr="0029218F" w:rsidRDefault="00B822CE" w:rsidP="00B822CE">
            <w:pPr>
              <w:jc w:val="center"/>
              <w:rPr>
                <w:rFonts w:cs="Wingdings 2"/>
                <w:sz w:val="18"/>
                <w:szCs w:val="18"/>
              </w:rPr>
            </w:pPr>
            <w:r w:rsidRPr="0029218F">
              <w:rPr>
                <w:rFonts w:cs="Wingdings 2"/>
                <w:sz w:val="18"/>
                <w:szCs w:val="18"/>
              </w:rPr>
              <w:t>AD</w:t>
            </w:r>
          </w:p>
          <w:p w14:paraId="59D3977F" w14:textId="7CA8D5FC" w:rsidR="00B822CE" w:rsidRPr="0029218F" w:rsidRDefault="00046C02" w:rsidP="00B822CE">
            <w:pPr>
              <w:jc w:val="center"/>
              <w:rPr>
                <w:rFonts w:cs="Wingdings 2"/>
                <w:sz w:val="18"/>
                <w:szCs w:val="18"/>
              </w:rPr>
            </w:pPr>
            <w:r>
              <w:rPr>
                <w:rFonts w:cs="Wingdings 2"/>
                <w:sz w:val="18"/>
                <w:szCs w:val="18"/>
              </w:rPr>
              <w:t>noddleuk.onmicrosoft.com</w:t>
            </w:r>
          </w:p>
        </w:tc>
      </w:tr>
      <w:tr w:rsidR="00B822CE" w:rsidRPr="000E3139" w14:paraId="6FCB13F1" w14:textId="77777777" w:rsidTr="00FE54AB">
        <w:tc>
          <w:tcPr>
            <w:tcW w:w="2122" w:type="dxa"/>
          </w:tcPr>
          <w:p w14:paraId="3E2B774D" w14:textId="67E96C0D" w:rsidR="00B822CE" w:rsidRPr="0029218F" w:rsidRDefault="00B822CE" w:rsidP="00B822CE">
            <w:pPr>
              <w:rPr>
                <w:sz w:val="18"/>
                <w:szCs w:val="18"/>
              </w:rPr>
            </w:pPr>
            <w:r w:rsidRPr="0029218F">
              <w:rPr>
                <w:sz w:val="18"/>
                <w:szCs w:val="18"/>
              </w:rPr>
              <w:t>Intranet</w:t>
            </w:r>
          </w:p>
        </w:tc>
        <w:tc>
          <w:tcPr>
            <w:tcW w:w="4819" w:type="dxa"/>
          </w:tcPr>
          <w:p w14:paraId="248C996B" w14:textId="00E32C62" w:rsidR="00B822CE" w:rsidRPr="0029218F" w:rsidRDefault="007311ED" w:rsidP="00B822CE">
            <w:pPr>
              <w:rPr>
                <w:sz w:val="18"/>
                <w:szCs w:val="18"/>
              </w:rPr>
            </w:pPr>
            <w:hyperlink r:id="rId33" w:history="1">
              <w:r w:rsidR="00B822CE" w:rsidRPr="0029218F">
                <w:rPr>
                  <w:rStyle w:val="Hyperlink"/>
                  <w:sz w:val="18"/>
                  <w:szCs w:val="18"/>
                </w:rPr>
                <w:t>http://thehub.cig.local/Pages/Home.aspx</w:t>
              </w:r>
            </w:hyperlink>
          </w:p>
        </w:tc>
        <w:tc>
          <w:tcPr>
            <w:tcW w:w="2977" w:type="dxa"/>
          </w:tcPr>
          <w:p w14:paraId="7778912C" w14:textId="77777777" w:rsidR="00B822CE" w:rsidRPr="0029218F" w:rsidRDefault="00B822CE" w:rsidP="00B822CE">
            <w:pPr>
              <w:jc w:val="center"/>
              <w:rPr>
                <w:rFonts w:cs="Wingdings 2"/>
                <w:sz w:val="18"/>
                <w:szCs w:val="18"/>
              </w:rPr>
            </w:pPr>
            <w:r w:rsidRPr="0029218F">
              <w:rPr>
                <w:rFonts w:cs="Wingdings 2"/>
                <w:sz w:val="18"/>
                <w:szCs w:val="18"/>
              </w:rPr>
              <w:t>AD</w:t>
            </w:r>
          </w:p>
          <w:p w14:paraId="40E66C8C" w14:textId="3DC38C8F" w:rsidR="00B822CE" w:rsidRPr="0029218F" w:rsidRDefault="00B822CE" w:rsidP="00B822CE">
            <w:pPr>
              <w:jc w:val="center"/>
              <w:rPr>
                <w:rFonts w:cs="Wingdings 2"/>
                <w:sz w:val="18"/>
                <w:szCs w:val="18"/>
              </w:rPr>
            </w:pPr>
            <w:proofErr w:type="spellStart"/>
            <w:proofErr w:type="gramStart"/>
            <w:r w:rsidRPr="0029218F">
              <w:rPr>
                <w:rFonts w:cs="Wingdings 2"/>
                <w:sz w:val="18"/>
                <w:szCs w:val="18"/>
              </w:rPr>
              <w:t>cig.local</w:t>
            </w:r>
            <w:proofErr w:type="spellEnd"/>
            <w:proofErr w:type="gramEnd"/>
          </w:p>
        </w:tc>
      </w:tr>
      <w:tr w:rsidR="00B822CE" w:rsidRPr="000E3139" w14:paraId="57608472" w14:textId="77777777" w:rsidTr="00FE54AB">
        <w:tc>
          <w:tcPr>
            <w:tcW w:w="2122" w:type="dxa"/>
          </w:tcPr>
          <w:p w14:paraId="5CC8EA4D" w14:textId="307AB2D6" w:rsidR="00B822CE" w:rsidRPr="0029218F" w:rsidRDefault="00B822CE" w:rsidP="00B822CE">
            <w:pPr>
              <w:rPr>
                <w:sz w:val="18"/>
                <w:szCs w:val="18"/>
              </w:rPr>
            </w:pPr>
            <w:r w:rsidRPr="0029218F">
              <w:rPr>
                <w:sz w:val="18"/>
                <w:szCs w:val="18"/>
              </w:rPr>
              <w:t>CORA</w:t>
            </w:r>
          </w:p>
        </w:tc>
        <w:tc>
          <w:tcPr>
            <w:tcW w:w="4819" w:type="dxa"/>
          </w:tcPr>
          <w:p w14:paraId="22D17F97" w14:textId="6E2B9AC0" w:rsidR="00B822CE" w:rsidRPr="0029218F" w:rsidRDefault="007311ED" w:rsidP="00B822CE">
            <w:pPr>
              <w:rPr>
                <w:sz w:val="18"/>
                <w:szCs w:val="18"/>
              </w:rPr>
            </w:pPr>
            <w:hyperlink r:id="rId34" w:history="1">
              <w:r w:rsidR="00B822CE" w:rsidRPr="0029218F">
                <w:rPr>
                  <w:rStyle w:val="Hyperlink"/>
                  <w:sz w:val="18"/>
                  <w:szCs w:val="18"/>
                </w:rPr>
                <w:t>https://eced.fs.em2.oraclecloud.com/homePage/faces/FuseWelcome</w:t>
              </w:r>
            </w:hyperlink>
            <w:r w:rsidR="00B822CE" w:rsidRPr="0029218F">
              <w:rPr>
                <w:sz w:val="18"/>
                <w:szCs w:val="18"/>
              </w:rPr>
              <w:t xml:space="preserve">? </w:t>
            </w:r>
          </w:p>
        </w:tc>
        <w:tc>
          <w:tcPr>
            <w:tcW w:w="2977" w:type="dxa"/>
          </w:tcPr>
          <w:p w14:paraId="5A1881BF" w14:textId="19DC9DE1" w:rsidR="00B822CE" w:rsidRPr="0029218F" w:rsidRDefault="00B822CE" w:rsidP="00B822CE">
            <w:pPr>
              <w:jc w:val="center"/>
              <w:rPr>
                <w:rFonts w:cs="Wingdings 2"/>
                <w:sz w:val="18"/>
                <w:szCs w:val="18"/>
              </w:rPr>
            </w:pPr>
            <w:r w:rsidRPr="0029218F">
              <w:rPr>
                <w:rFonts w:cs="Wingdings 2"/>
                <w:sz w:val="18"/>
                <w:szCs w:val="18"/>
              </w:rPr>
              <w:t>CORA</w:t>
            </w:r>
          </w:p>
        </w:tc>
      </w:tr>
      <w:tr w:rsidR="00B822CE" w:rsidRPr="000E3139" w14:paraId="38AA1743" w14:textId="77777777" w:rsidTr="00FE54AB">
        <w:tc>
          <w:tcPr>
            <w:tcW w:w="2122" w:type="dxa"/>
          </w:tcPr>
          <w:p w14:paraId="2CC5DE62" w14:textId="33470D5F" w:rsidR="00B822CE" w:rsidRPr="0029218F" w:rsidRDefault="00B822CE" w:rsidP="00B822CE">
            <w:pPr>
              <w:rPr>
                <w:sz w:val="18"/>
                <w:szCs w:val="18"/>
              </w:rPr>
            </w:pPr>
            <w:r w:rsidRPr="0029218F">
              <w:rPr>
                <w:sz w:val="18"/>
                <w:szCs w:val="18"/>
              </w:rPr>
              <w:t>eLearning Zone</w:t>
            </w:r>
          </w:p>
        </w:tc>
        <w:tc>
          <w:tcPr>
            <w:tcW w:w="4819" w:type="dxa"/>
          </w:tcPr>
          <w:p w14:paraId="3DF12EB1" w14:textId="47D8D6B2" w:rsidR="00B822CE" w:rsidRPr="0029218F" w:rsidRDefault="007311ED" w:rsidP="00B822CE">
            <w:pPr>
              <w:rPr>
                <w:sz w:val="18"/>
                <w:szCs w:val="18"/>
              </w:rPr>
            </w:pPr>
            <w:hyperlink r:id="rId35" w:history="1">
              <w:r w:rsidR="00B822CE" w:rsidRPr="0029218F">
                <w:rPr>
                  <w:rStyle w:val="Hyperlink"/>
                  <w:sz w:val="18"/>
                  <w:szCs w:val="18"/>
                </w:rPr>
                <w:t>https://elearningzone.callcredit.co.uk/login/index.php</w:t>
              </w:r>
            </w:hyperlink>
            <w:r w:rsidR="00B822CE" w:rsidRPr="0029218F">
              <w:rPr>
                <w:sz w:val="18"/>
                <w:szCs w:val="18"/>
              </w:rPr>
              <w:t xml:space="preserve"> </w:t>
            </w:r>
          </w:p>
        </w:tc>
        <w:tc>
          <w:tcPr>
            <w:tcW w:w="2977" w:type="dxa"/>
          </w:tcPr>
          <w:p w14:paraId="68991504" w14:textId="64B134B1" w:rsidR="00B822CE" w:rsidRPr="0029218F" w:rsidRDefault="00B822CE" w:rsidP="00B822CE">
            <w:pPr>
              <w:jc w:val="center"/>
              <w:rPr>
                <w:rFonts w:cs="Wingdings 2"/>
                <w:sz w:val="18"/>
                <w:szCs w:val="18"/>
              </w:rPr>
            </w:pPr>
            <w:r w:rsidRPr="0029218F">
              <w:rPr>
                <w:rFonts w:cs="Wingdings 2"/>
                <w:sz w:val="18"/>
                <w:szCs w:val="18"/>
              </w:rPr>
              <w:t>eLearning</w:t>
            </w:r>
          </w:p>
        </w:tc>
      </w:tr>
      <w:tr w:rsidR="00B822CE" w:rsidRPr="000E3139" w14:paraId="565C366D" w14:textId="77777777" w:rsidTr="00FE54AB">
        <w:tc>
          <w:tcPr>
            <w:tcW w:w="2122" w:type="dxa"/>
          </w:tcPr>
          <w:p w14:paraId="7F77A15C" w14:textId="01CC4C3C" w:rsidR="00B822CE" w:rsidRPr="0029218F" w:rsidRDefault="00B822CE" w:rsidP="00B822CE">
            <w:pPr>
              <w:rPr>
                <w:sz w:val="18"/>
                <w:szCs w:val="18"/>
              </w:rPr>
            </w:pPr>
            <w:r w:rsidRPr="0029218F">
              <w:rPr>
                <w:sz w:val="18"/>
                <w:szCs w:val="18"/>
              </w:rPr>
              <w:t>Benefits for People Like You</w:t>
            </w:r>
          </w:p>
        </w:tc>
        <w:tc>
          <w:tcPr>
            <w:tcW w:w="4819" w:type="dxa"/>
          </w:tcPr>
          <w:p w14:paraId="2B76522A" w14:textId="15953F7D" w:rsidR="00B822CE" w:rsidRPr="0029218F" w:rsidRDefault="007311ED" w:rsidP="00B822CE">
            <w:pPr>
              <w:rPr>
                <w:sz w:val="18"/>
                <w:szCs w:val="18"/>
              </w:rPr>
            </w:pPr>
            <w:hyperlink r:id="rId36" w:history="1">
              <w:r w:rsidR="00B822CE" w:rsidRPr="0029218F">
                <w:rPr>
                  <w:rStyle w:val="Hyperlink"/>
                  <w:sz w:val="18"/>
                  <w:szCs w:val="18"/>
                </w:rPr>
                <w:t>https://www.benefitsforpeoplelikeyou.com/CallCredit/Login.aspx?TargetUrl=%2fCallCredit%2f</w:t>
              </w:r>
            </w:hyperlink>
            <w:r w:rsidR="00B822CE" w:rsidRPr="0029218F">
              <w:rPr>
                <w:sz w:val="18"/>
                <w:szCs w:val="18"/>
              </w:rPr>
              <w:t xml:space="preserve"> </w:t>
            </w:r>
          </w:p>
        </w:tc>
        <w:tc>
          <w:tcPr>
            <w:tcW w:w="2977" w:type="dxa"/>
          </w:tcPr>
          <w:p w14:paraId="753AE5F4" w14:textId="19B15FE7" w:rsidR="00B822CE" w:rsidRPr="0029218F" w:rsidRDefault="00B822CE" w:rsidP="00B822CE">
            <w:pPr>
              <w:jc w:val="center"/>
              <w:rPr>
                <w:rFonts w:cs="Wingdings 2"/>
                <w:sz w:val="18"/>
                <w:szCs w:val="18"/>
              </w:rPr>
            </w:pPr>
            <w:r w:rsidRPr="0029218F">
              <w:rPr>
                <w:rFonts w:cs="Wingdings 2"/>
                <w:sz w:val="18"/>
                <w:szCs w:val="18"/>
              </w:rPr>
              <w:t>BFPLY</w:t>
            </w:r>
          </w:p>
        </w:tc>
      </w:tr>
      <w:tr w:rsidR="00B822CE" w:rsidRPr="000E3139" w14:paraId="65327ADA" w14:textId="77777777" w:rsidTr="00FE54AB">
        <w:tc>
          <w:tcPr>
            <w:tcW w:w="2122" w:type="dxa"/>
          </w:tcPr>
          <w:p w14:paraId="7804486C" w14:textId="03C140F6" w:rsidR="00B822CE" w:rsidRPr="0029218F" w:rsidRDefault="00B822CE" w:rsidP="00B822CE">
            <w:pPr>
              <w:rPr>
                <w:sz w:val="18"/>
                <w:szCs w:val="18"/>
              </w:rPr>
            </w:pPr>
            <w:proofErr w:type="spellStart"/>
            <w:r w:rsidRPr="0029218F">
              <w:rPr>
                <w:sz w:val="18"/>
                <w:szCs w:val="18"/>
              </w:rPr>
              <w:t>BarnOwl</w:t>
            </w:r>
            <w:proofErr w:type="spellEnd"/>
          </w:p>
        </w:tc>
        <w:tc>
          <w:tcPr>
            <w:tcW w:w="4819" w:type="dxa"/>
          </w:tcPr>
          <w:p w14:paraId="575B406F" w14:textId="0661D1B2" w:rsidR="00E40F84" w:rsidRPr="0029218F" w:rsidRDefault="007311ED" w:rsidP="00B822CE">
            <w:pPr>
              <w:rPr>
                <w:sz w:val="18"/>
                <w:szCs w:val="18"/>
              </w:rPr>
            </w:pPr>
            <w:hyperlink r:id="rId37" w:history="1">
              <w:r w:rsidR="00E40F84" w:rsidRPr="0029218F">
                <w:rPr>
                  <w:rStyle w:val="Hyperlink"/>
                  <w:sz w:val="18"/>
                  <w:szCs w:val="18"/>
                </w:rPr>
                <w:t>http://cigpllsql10/Voting/default.aspx</w:t>
              </w:r>
            </w:hyperlink>
          </w:p>
        </w:tc>
        <w:tc>
          <w:tcPr>
            <w:tcW w:w="2977" w:type="dxa"/>
          </w:tcPr>
          <w:p w14:paraId="62C3BD10" w14:textId="77777777" w:rsidR="00B822CE" w:rsidRPr="0029218F" w:rsidRDefault="00B822CE" w:rsidP="00B822CE">
            <w:pPr>
              <w:jc w:val="center"/>
              <w:rPr>
                <w:rFonts w:cs="Wingdings 2"/>
                <w:sz w:val="18"/>
                <w:szCs w:val="18"/>
              </w:rPr>
            </w:pPr>
          </w:p>
        </w:tc>
      </w:tr>
      <w:tr w:rsidR="00B822CE" w:rsidRPr="000E3139" w14:paraId="21465E20" w14:textId="77777777" w:rsidTr="00FE54AB">
        <w:tc>
          <w:tcPr>
            <w:tcW w:w="2122" w:type="dxa"/>
          </w:tcPr>
          <w:p w14:paraId="4B4C24C7" w14:textId="33EBFE46" w:rsidR="00B822CE" w:rsidRPr="0029218F" w:rsidRDefault="00B822CE" w:rsidP="00B822CE">
            <w:pPr>
              <w:rPr>
                <w:sz w:val="18"/>
                <w:szCs w:val="18"/>
              </w:rPr>
            </w:pPr>
            <w:r w:rsidRPr="0029218F">
              <w:rPr>
                <w:sz w:val="18"/>
                <w:szCs w:val="18"/>
              </w:rPr>
              <w:t xml:space="preserve">Concur </w:t>
            </w:r>
          </w:p>
        </w:tc>
        <w:tc>
          <w:tcPr>
            <w:tcW w:w="4819" w:type="dxa"/>
          </w:tcPr>
          <w:p w14:paraId="432BD257" w14:textId="7F869DF1" w:rsidR="00B822CE" w:rsidRPr="0029218F" w:rsidRDefault="007311ED" w:rsidP="00B822CE">
            <w:pPr>
              <w:rPr>
                <w:sz w:val="18"/>
                <w:szCs w:val="18"/>
              </w:rPr>
            </w:pPr>
            <w:hyperlink r:id="rId38" w:history="1">
              <w:r w:rsidR="00B822CE" w:rsidRPr="0029218F">
                <w:rPr>
                  <w:rStyle w:val="Hyperlink"/>
                  <w:sz w:val="18"/>
                  <w:szCs w:val="18"/>
                </w:rPr>
                <w:t>https://www.concursolutions.com</w:t>
              </w:r>
            </w:hyperlink>
            <w:r w:rsidR="00B822CE" w:rsidRPr="0029218F">
              <w:rPr>
                <w:sz w:val="18"/>
                <w:szCs w:val="18"/>
              </w:rPr>
              <w:t xml:space="preserve"> </w:t>
            </w:r>
          </w:p>
        </w:tc>
        <w:tc>
          <w:tcPr>
            <w:tcW w:w="2977" w:type="dxa"/>
          </w:tcPr>
          <w:p w14:paraId="03312A9A" w14:textId="77777777" w:rsidR="00B822CE" w:rsidRPr="0029218F" w:rsidRDefault="00B822CE" w:rsidP="00B822CE">
            <w:pPr>
              <w:jc w:val="center"/>
              <w:rPr>
                <w:rFonts w:cs="Wingdings 2"/>
                <w:sz w:val="18"/>
                <w:szCs w:val="18"/>
              </w:rPr>
            </w:pPr>
          </w:p>
        </w:tc>
      </w:tr>
      <w:tr w:rsidR="0016237A" w:rsidRPr="000E3139" w14:paraId="0207CD17" w14:textId="77777777" w:rsidTr="00FE54AB">
        <w:tc>
          <w:tcPr>
            <w:tcW w:w="2122" w:type="dxa"/>
          </w:tcPr>
          <w:p w14:paraId="56855464" w14:textId="0BDF232E" w:rsidR="0016237A" w:rsidRPr="0029218F" w:rsidRDefault="0016237A" w:rsidP="00B822CE">
            <w:pPr>
              <w:rPr>
                <w:sz w:val="18"/>
                <w:szCs w:val="18"/>
              </w:rPr>
            </w:pPr>
            <w:r w:rsidRPr="0029218F">
              <w:rPr>
                <w:sz w:val="18"/>
                <w:szCs w:val="18"/>
              </w:rPr>
              <w:t xml:space="preserve">Service </w:t>
            </w:r>
            <w:r w:rsidR="002C6918" w:rsidRPr="0029218F">
              <w:rPr>
                <w:sz w:val="18"/>
                <w:szCs w:val="18"/>
              </w:rPr>
              <w:t>Request</w:t>
            </w:r>
            <w:r w:rsidRPr="0029218F">
              <w:rPr>
                <w:sz w:val="18"/>
                <w:szCs w:val="18"/>
              </w:rPr>
              <w:t xml:space="preserve"> System (VSM)</w:t>
            </w:r>
          </w:p>
        </w:tc>
        <w:tc>
          <w:tcPr>
            <w:tcW w:w="4819" w:type="dxa"/>
          </w:tcPr>
          <w:p w14:paraId="540371D8" w14:textId="7B1C24E2" w:rsidR="00FE54AB" w:rsidRPr="0029218F" w:rsidRDefault="007311ED" w:rsidP="00B822CE">
            <w:pPr>
              <w:rPr>
                <w:sz w:val="18"/>
                <w:szCs w:val="18"/>
              </w:rPr>
            </w:pPr>
            <w:hyperlink r:id="rId39" w:history="1">
              <w:r w:rsidR="00FE54AB" w:rsidRPr="008D0947">
                <w:rPr>
                  <w:rStyle w:val="Hyperlink"/>
                  <w:sz w:val="18"/>
                  <w:szCs w:val="18"/>
                </w:rPr>
                <w:t>http://cigpllvsm01/VSM9_Live/ServiceManager.aspx?Lite</w:t>
              </w:r>
            </w:hyperlink>
          </w:p>
        </w:tc>
        <w:tc>
          <w:tcPr>
            <w:tcW w:w="2977" w:type="dxa"/>
          </w:tcPr>
          <w:p w14:paraId="2454B670" w14:textId="77777777" w:rsidR="0016237A" w:rsidRPr="0029218F" w:rsidRDefault="0016237A" w:rsidP="0016237A">
            <w:pPr>
              <w:jc w:val="center"/>
              <w:rPr>
                <w:rFonts w:cs="Wingdings 2"/>
                <w:sz w:val="18"/>
                <w:szCs w:val="18"/>
              </w:rPr>
            </w:pPr>
            <w:r w:rsidRPr="0029218F">
              <w:rPr>
                <w:rFonts w:cs="Wingdings 2"/>
                <w:sz w:val="18"/>
                <w:szCs w:val="18"/>
              </w:rPr>
              <w:t>AD</w:t>
            </w:r>
          </w:p>
          <w:p w14:paraId="23334C6E" w14:textId="60E79D15" w:rsidR="0016237A" w:rsidRPr="0029218F" w:rsidRDefault="0016237A" w:rsidP="0016237A">
            <w:pPr>
              <w:jc w:val="center"/>
              <w:rPr>
                <w:rFonts w:cs="Wingdings 2"/>
                <w:sz w:val="18"/>
                <w:szCs w:val="18"/>
              </w:rPr>
            </w:pPr>
            <w:proofErr w:type="spellStart"/>
            <w:proofErr w:type="gramStart"/>
            <w:r w:rsidRPr="0029218F">
              <w:rPr>
                <w:rFonts w:cs="Wingdings 2"/>
                <w:sz w:val="18"/>
                <w:szCs w:val="18"/>
              </w:rPr>
              <w:t>cig.local</w:t>
            </w:r>
            <w:proofErr w:type="spellEnd"/>
            <w:proofErr w:type="gramEnd"/>
          </w:p>
        </w:tc>
      </w:tr>
    </w:tbl>
    <w:p w14:paraId="5AB56F5D" w14:textId="36464687" w:rsidR="00CC6249" w:rsidRDefault="00CC6249" w:rsidP="00CC6249">
      <w:pPr>
        <w:pStyle w:val="Caption"/>
        <w:jc w:val="center"/>
        <w:rPr>
          <w:b w:val="0"/>
          <w:i w:val="0"/>
        </w:rPr>
      </w:pPr>
      <w:r>
        <w:rPr>
          <w:b w:val="0"/>
          <w:i w:val="0"/>
        </w:rPr>
        <w:t>Table</w:t>
      </w:r>
      <w:r w:rsidRPr="00D17A40">
        <w:rPr>
          <w:b w:val="0"/>
          <w:i w:val="0"/>
        </w:rPr>
        <w:t xml:space="preserve"> </w:t>
      </w:r>
      <w:r w:rsidR="00B111B3">
        <w:rPr>
          <w:b w:val="0"/>
          <w:i w:val="0"/>
        </w:rPr>
        <w:t>5.0</w:t>
      </w:r>
      <w:r w:rsidRPr="00D17A40">
        <w:rPr>
          <w:b w:val="0"/>
          <w:i w:val="0"/>
        </w:rPr>
        <w:t xml:space="preserve"> </w:t>
      </w:r>
      <w:r>
        <w:rPr>
          <w:b w:val="0"/>
          <w:i w:val="0"/>
        </w:rPr>
        <w:t>–</w:t>
      </w:r>
      <w:r w:rsidRPr="00D17A40">
        <w:rPr>
          <w:b w:val="0"/>
          <w:i w:val="0"/>
        </w:rPr>
        <w:t xml:space="preserve"> </w:t>
      </w:r>
      <w:r>
        <w:rPr>
          <w:b w:val="0"/>
          <w:i w:val="0"/>
        </w:rPr>
        <w:t xml:space="preserve">Noddle </w:t>
      </w:r>
      <w:r w:rsidR="00041E12">
        <w:rPr>
          <w:b w:val="0"/>
          <w:i w:val="0"/>
        </w:rPr>
        <w:t>Application Access Requirements</w:t>
      </w:r>
    </w:p>
    <w:p w14:paraId="399274A4" w14:textId="698A28CC" w:rsidR="00DC50FB" w:rsidRDefault="00DC50FB" w:rsidP="00855C16">
      <w:r>
        <w:t>It is important to highlight that</w:t>
      </w:r>
      <w:commentRangeStart w:id="389"/>
      <w:r>
        <w:t xml:space="preserve"> </w:t>
      </w:r>
      <w:commentRangeEnd w:id="389"/>
      <w:r w:rsidR="000538C5">
        <w:rPr>
          <w:rStyle w:val="CommentReference"/>
          <w:rFonts w:ascii="Arial" w:eastAsia="Times New Roman" w:hAnsi="Arial" w:cs="Tahoma"/>
          <w:lang w:val="en-US"/>
        </w:rPr>
        <w:commentReference w:id="389"/>
      </w:r>
      <w:r>
        <w:t xml:space="preserve">users will be required to login to the </w:t>
      </w:r>
      <w:commentRangeStart w:id="390"/>
      <w:r>
        <w:t xml:space="preserve">desktop </w:t>
      </w:r>
      <w:commentRangeEnd w:id="390"/>
      <w:r w:rsidR="003A27D7">
        <w:rPr>
          <w:rStyle w:val="CommentReference"/>
          <w:rFonts w:ascii="Arial" w:eastAsia="Times New Roman" w:hAnsi="Arial" w:cs="Tahoma"/>
          <w:lang w:val="en-US"/>
        </w:rPr>
        <w:commentReference w:id="390"/>
      </w:r>
      <w:r>
        <w:t>with their new SAM (CIG.LOCAL\</w:t>
      </w:r>
      <w:proofErr w:type="spellStart"/>
      <w:r>
        <w:t>ndl_firstlast</w:t>
      </w:r>
      <w:proofErr w:type="spellEnd"/>
      <w:r>
        <w:t>) or UPN (</w:t>
      </w:r>
      <w:hyperlink r:id="rId40" w:history="1">
        <w:r w:rsidRPr="00FC33B9">
          <w:rPr>
            <w:rStyle w:val="Hyperlink"/>
          </w:rPr>
          <w:t>ndl_first.last@cig.local</w:t>
        </w:r>
      </w:hyperlink>
      <w:r>
        <w:t xml:space="preserve">). All subsequent access to applications will then require either </w:t>
      </w:r>
      <w:r w:rsidR="00046C02">
        <w:t xml:space="preserve">System, </w:t>
      </w:r>
      <w:r>
        <w:t xml:space="preserve">Tenant or CIG.LOCAL </w:t>
      </w:r>
      <w:r w:rsidR="00046C02">
        <w:t xml:space="preserve">specific </w:t>
      </w:r>
      <w:r>
        <w:t xml:space="preserve">Active </w:t>
      </w:r>
      <w:r w:rsidR="002C6918">
        <w:t>Directory</w:t>
      </w:r>
      <w:r>
        <w:t xml:space="preserve"> credentials as required.</w:t>
      </w:r>
    </w:p>
    <w:p w14:paraId="49FFF795" w14:textId="77777777" w:rsidR="00DC50FB" w:rsidRDefault="00DC50FB" w:rsidP="00855C16"/>
    <w:p w14:paraId="6DDDC9B4" w14:textId="426579D7" w:rsidR="0016237A" w:rsidRDefault="0016237A" w:rsidP="00855C16">
      <w:commentRangeStart w:id="391"/>
      <w:commentRangeStart w:id="392"/>
      <w:r w:rsidRPr="007376AB">
        <w:t>A full list of applications that will be required during the Transitional Services Agreement can be found on the project SharePoint</w:t>
      </w:r>
      <w:r w:rsidR="007376AB" w:rsidRPr="007376AB">
        <w:t xml:space="preserve"> (</w:t>
      </w:r>
      <w:hyperlink r:id="rId41" w:history="1">
        <w:r w:rsidR="007376AB" w:rsidRPr="007376AB">
          <w:rPr>
            <w:rStyle w:val="Hyperlink"/>
          </w:rPr>
          <w:t>R</w:t>
        </w:r>
        <w:r w:rsidR="00BE4DF0">
          <w:rPr>
            <w:rStyle w:val="Hyperlink"/>
          </w:rPr>
          <w:t>5</w:t>
        </w:r>
        <w:r w:rsidR="007376AB" w:rsidRPr="007376AB">
          <w:rPr>
            <w:rStyle w:val="Hyperlink"/>
          </w:rPr>
          <w:t>.</w:t>
        </w:r>
      </w:hyperlink>
      <w:r w:rsidR="007376AB" w:rsidRPr="007376AB">
        <w:t>)</w:t>
      </w:r>
      <w:commentRangeEnd w:id="391"/>
      <w:r w:rsidR="000538C5">
        <w:rPr>
          <w:rStyle w:val="CommentReference"/>
          <w:rFonts w:ascii="Arial" w:eastAsia="Times New Roman" w:hAnsi="Arial" w:cs="Tahoma"/>
          <w:lang w:val="en-US"/>
        </w:rPr>
        <w:commentReference w:id="391"/>
      </w:r>
      <w:commentRangeEnd w:id="392"/>
      <w:r w:rsidR="00506066">
        <w:rPr>
          <w:rStyle w:val="CommentReference"/>
          <w:rFonts w:ascii="Arial" w:eastAsia="Times New Roman" w:hAnsi="Arial" w:cs="Tahoma"/>
          <w:lang w:val="en-US"/>
        </w:rPr>
        <w:commentReference w:id="392"/>
      </w:r>
    </w:p>
    <w:p w14:paraId="0FD9BD60" w14:textId="2498AF72" w:rsidR="00121751" w:rsidRDefault="00121751" w:rsidP="000D05B1">
      <w:pPr>
        <w:pStyle w:val="Heading2"/>
      </w:pPr>
      <w:bookmarkStart w:id="393" w:name="_Toc531356011"/>
      <w:r>
        <w:t>Cisco Anyconnect</w:t>
      </w:r>
      <w:bookmarkEnd w:id="393"/>
    </w:p>
    <w:p w14:paraId="108F73DF" w14:textId="11B3B37F" w:rsidR="000371DB" w:rsidRDefault="000371DB" w:rsidP="000371DB">
      <w:pPr>
        <w:rPr>
          <w:lang w:val="en-US"/>
        </w:rPr>
      </w:pPr>
      <w:r>
        <w:rPr>
          <w:lang w:val="en-US"/>
        </w:rPr>
        <w:t xml:space="preserve">A new Cisco AnyConnect client and XML profile will be deployed to all </w:t>
      </w:r>
      <w:r w:rsidR="002C6918">
        <w:rPr>
          <w:lang w:val="en-US"/>
        </w:rPr>
        <w:t>Newcastle</w:t>
      </w:r>
      <w:r>
        <w:rPr>
          <w:lang w:val="en-US"/>
        </w:rPr>
        <w:t xml:space="preserve"> devices to present the user with the required VPN connectivity to the TU UK network.</w:t>
      </w:r>
    </w:p>
    <w:p w14:paraId="0F9CC621" w14:textId="640CC2E6" w:rsidR="000371DB" w:rsidRDefault="000371DB" w:rsidP="000371DB">
      <w:pPr>
        <w:rPr>
          <w:lang w:val="en-US"/>
        </w:rPr>
      </w:pPr>
    </w:p>
    <w:p w14:paraId="589DDFB3" w14:textId="5DFD99CE" w:rsidR="000371DB" w:rsidRDefault="000371DB" w:rsidP="000371DB">
      <w:pPr>
        <w:rPr>
          <w:lang w:val="en-US"/>
        </w:rPr>
      </w:pPr>
      <w:r>
        <w:rPr>
          <w:lang w:val="en-US"/>
        </w:rPr>
        <w:t xml:space="preserve">Users will need to associate their new CIG user account with a new RSA PIN to authenticate with the service using the </w:t>
      </w:r>
      <w:hyperlink r:id="rId42" w:history="1">
        <w:r w:rsidR="00C3602A" w:rsidRPr="00C3602A">
          <w:rPr>
            <w:rStyle w:val="Hyperlink"/>
            <w:lang w:val="en-US"/>
          </w:rPr>
          <w:t>RSA</w:t>
        </w:r>
        <w:r w:rsidRPr="00C3602A">
          <w:rPr>
            <w:rStyle w:val="Hyperlink"/>
            <w:lang w:val="en-US"/>
          </w:rPr>
          <w:t xml:space="preserve"> </w:t>
        </w:r>
        <w:r w:rsidR="00C3602A" w:rsidRPr="00C3602A">
          <w:rPr>
            <w:rStyle w:val="Hyperlink"/>
            <w:lang w:val="en-US"/>
          </w:rPr>
          <w:t>S</w:t>
        </w:r>
        <w:r w:rsidRPr="00C3602A">
          <w:rPr>
            <w:rStyle w:val="Hyperlink"/>
            <w:lang w:val="en-US"/>
          </w:rPr>
          <w:t xml:space="preserve">elf </w:t>
        </w:r>
        <w:r w:rsidR="00C3602A" w:rsidRPr="00C3602A">
          <w:rPr>
            <w:rStyle w:val="Hyperlink"/>
            <w:lang w:val="en-US"/>
          </w:rPr>
          <w:t>S</w:t>
        </w:r>
        <w:r w:rsidRPr="00C3602A">
          <w:rPr>
            <w:rStyle w:val="Hyperlink"/>
            <w:lang w:val="en-US"/>
          </w:rPr>
          <w:t xml:space="preserve">ervice </w:t>
        </w:r>
        <w:r w:rsidR="00C3602A" w:rsidRPr="00C3602A">
          <w:rPr>
            <w:rStyle w:val="Hyperlink"/>
            <w:lang w:val="en-US"/>
          </w:rPr>
          <w:t>Console</w:t>
        </w:r>
      </w:hyperlink>
      <w:r w:rsidR="00C3602A">
        <w:rPr>
          <w:lang w:val="en-US"/>
        </w:rPr>
        <w:t>.</w:t>
      </w:r>
    </w:p>
    <w:p w14:paraId="6E67931B" w14:textId="054053C1" w:rsidR="000D05B1" w:rsidRDefault="000D05B1" w:rsidP="000D05B1">
      <w:pPr>
        <w:pStyle w:val="Heading2"/>
      </w:pPr>
      <w:bookmarkStart w:id="394" w:name="_Toc531356012"/>
      <w:r>
        <w:t>Email</w:t>
      </w:r>
      <w:bookmarkEnd w:id="394"/>
    </w:p>
    <w:p w14:paraId="1BD21E45" w14:textId="21951983" w:rsidR="0029218F" w:rsidRDefault="0029218F" w:rsidP="0029218F">
      <w:pPr>
        <w:rPr>
          <w:lang w:val="en-US"/>
        </w:rPr>
      </w:pPr>
      <w:r>
        <w:rPr>
          <w:lang w:val="en-US"/>
        </w:rPr>
        <w:t xml:space="preserve">User email will be provided from the new Office 365 </w:t>
      </w:r>
      <w:commentRangeStart w:id="395"/>
      <w:r>
        <w:rPr>
          <w:lang w:val="en-US"/>
        </w:rPr>
        <w:t xml:space="preserve">tenant provide each user </w:t>
      </w:r>
      <w:commentRangeEnd w:id="395"/>
      <w:r w:rsidR="009873C2">
        <w:rPr>
          <w:rStyle w:val="CommentReference"/>
          <w:rFonts w:ascii="Arial" w:eastAsia="Times New Roman" w:hAnsi="Arial" w:cs="Tahoma"/>
          <w:lang w:val="en-US"/>
        </w:rPr>
        <w:commentReference w:id="395"/>
      </w:r>
      <w:r>
        <w:rPr>
          <w:lang w:val="en-US"/>
        </w:rPr>
        <w:t>with the address format as follow.</w:t>
      </w:r>
    </w:p>
    <w:p w14:paraId="700083C3" w14:textId="77777777" w:rsidR="00273A73" w:rsidRDefault="00273A73" w:rsidP="0029218F">
      <w:pPr>
        <w:rPr>
          <w:lang w:val="en-US"/>
        </w:rPr>
      </w:pPr>
    </w:p>
    <w:tbl>
      <w:tblPr>
        <w:tblW w:w="75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122"/>
        <w:gridCol w:w="5386"/>
      </w:tblGrid>
      <w:tr w:rsidR="0029218F" w:rsidRPr="000E3139" w14:paraId="7C0A42EB" w14:textId="77777777" w:rsidTr="00FE54AB">
        <w:tc>
          <w:tcPr>
            <w:tcW w:w="2122" w:type="dxa"/>
            <w:shd w:val="clear" w:color="auto" w:fill="00A6CA"/>
          </w:tcPr>
          <w:p w14:paraId="045F561F" w14:textId="278CDA75" w:rsidR="0029218F" w:rsidRPr="000E3139" w:rsidRDefault="0029218F" w:rsidP="000371DB">
            <w:pPr>
              <w:rPr>
                <w:b/>
                <w:smallCaps/>
                <w:color w:val="FFFFFF" w:themeColor="background1"/>
              </w:rPr>
            </w:pPr>
            <w:r>
              <w:rPr>
                <w:b/>
                <w:smallCaps/>
                <w:color w:val="FFFFFF" w:themeColor="background1"/>
              </w:rPr>
              <w:t xml:space="preserve">Noddle O365 Tenant </w:t>
            </w:r>
          </w:p>
        </w:tc>
        <w:tc>
          <w:tcPr>
            <w:tcW w:w="5386" w:type="dxa"/>
            <w:shd w:val="clear" w:color="auto" w:fill="00A6CA"/>
          </w:tcPr>
          <w:p w14:paraId="587783DB" w14:textId="77777777" w:rsidR="0029218F" w:rsidRPr="000E3139" w:rsidRDefault="0029218F" w:rsidP="000371DB">
            <w:pPr>
              <w:rPr>
                <w:b/>
                <w:smallCaps/>
                <w:color w:val="FFFFFF" w:themeColor="background1"/>
              </w:rPr>
            </w:pPr>
            <w:r>
              <w:rPr>
                <w:b/>
                <w:smallCaps/>
                <w:color w:val="FFFFFF" w:themeColor="background1"/>
              </w:rPr>
              <w:t>Format</w:t>
            </w:r>
          </w:p>
        </w:tc>
      </w:tr>
      <w:tr w:rsidR="0029218F" w:rsidRPr="000E3139" w14:paraId="5F6B48E1" w14:textId="77777777" w:rsidTr="00FE54AB">
        <w:tc>
          <w:tcPr>
            <w:tcW w:w="2122" w:type="dxa"/>
          </w:tcPr>
          <w:p w14:paraId="30B633D3" w14:textId="35905A6F" w:rsidR="0029218F" w:rsidRPr="0029218F" w:rsidRDefault="0029218F" w:rsidP="000371DB">
            <w:pPr>
              <w:rPr>
                <w:sz w:val="18"/>
                <w:szCs w:val="18"/>
              </w:rPr>
            </w:pPr>
            <w:r w:rsidRPr="0029218F">
              <w:rPr>
                <w:sz w:val="18"/>
                <w:szCs w:val="18"/>
              </w:rPr>
              <w:t>Login</w:t>
            </w:r>
          </w:p>
        </w:tc>
        <w:tc>
          <w:tcPr>
            <w:tcW w:w="5386" w:type="dxa"/>
          </w:tcPr>
          <w:p w14:paraId="58EEE245" w14:textId="4108D541" w:rsidR="0029218F" w:rsidRPr="0029218F" w:rsidRDefault="0029218F" w:rsidP="000371DB">
            <w:pPr>
              <w:rPr>
                <w:sz w:val="18"/>
                <w:szCs w:val="18"/>
              </w:rPr>
            </w:pPr>
            <w:r w:rsidRPr="0029218F">
              <w:rPr>
                <w:sz w:val="18"/>
                <w:szCs w:val="18"/>
              </w:rPr>
              <w:t>firstname.lastname@</w:t>
            </w:r>
            <w:r w:rsidR="00046C02">
              <w:rPr>
                <w:sz w:val="18"/>
                <w:szCs w:val="18"/>
              </w:rPr>
              <w:t>noddleuk.onmicrosoft.com</w:t>
            </w:r>
          </w:p>
        </w:tc>
      </w:tr>
      <w:tr w:rsidR="00356C59" w:rsidRPr="000E3139" w14:paraId="6D06CBAA" w14:textId="77777777" w:rsidTr="00FE54AB">
        <w:tc>
          <w:tcPr>
            <w:tcW w:w="2122" w:type="dxa"/>
          </w:tcPr>
          <w:p w14:paraId="38DD6D8C" w14:textId="0697B948" w:rsidR="00356C59" w:rsidRDefault="00356C59" w:rsidP="000371DB">
            <w:pPr>
              <w:rPr>
                <w:sz w:val="18"/>
                <w:szCs w:val="18"/>
              </w:rPr>
            </w:pPr>
            <w:r>
              <w:rPr>
                <w:sz w:val="18"/>
                <w:szCs w:val="18"/>
              </w:rPr>
              <w:t>Initial Email Address</w:t>
            </w:r>
          </w:p>
        </w:tc>
        <w:tc>
          <w:tcPr>
            <w:tcW w:w="5386" w:type="dxa"/>
          </w:tcPr>
          <w:p w14:paraId="21C0659C" w14:textId="2BD0402A" w:rsidR="00356C59" w:rsidRDefault="00356C59" w:rsidP="000371DB">
            <w:pPr>
              <w:rPr>
                <w:sz w:val="18"/>
                <w:szCs w:val="18"/>
              </w:rPr>
            </w:pPr>
            <w:r w:rsidRPr="0029218F">
              <w:rPr>
                <w:sz w:val="18"/>
                <w:szCs w:val="18"/>
              </w:rPr>
              <w:t>firstname.lastname@</w:t>
            </w:r>
            <w:r w:rsidR="00046C02">
              <w:rPr>
                <w:sz w:val="18"/>
                <w:szCs w:val="18"/>
              </w:rPr>
              <w:t>noddleuk.onmicrosoft.com</w:t>
            </w:r>
          </w:p>
        </w:tc>
      </w:tr>
      <w:tr w:rsidR="0029218F" w:rsidRPr="000E3139" w14:paraId="49F67CA8" w14:textId="77777777" w:rsidTr="00FE54AB">
        <w:tc>
          <w:tcPr>
            <w:tcW w:w="2122" w:type="dxa"/>
          </w:tcPr>
          <w:p w14:paraId="2EC04241" w14:textId="77777777" w:rsidR="0029218F" w:rsidRDefault="0029218F" w:rsidP="000371DB">
            <w:pPr>
              <w:rPr>
                <w:sz w:val="18"/>
                <w:szCs w:val="18"/>
              </w:rPr>
            </w:pPr>
            <w:r>
              <w:rPr>
                <w:sz w:val="18"/>
                <w:szCs w:val="18"/>
              </w:rPr>
              <w:t xml:space="preserve">Primary </w:t>
            </w:r>
            <w:r w:rsidRPr="0029218F">
              <w:rPr>
                <w:sz w:val="18"/>
                <w:szCs w:val="18"/>
              </w:rPr>
              <w:t>Email Address</w:t>
            </w:r>
          </w:p>
          <w:p w14:paraId="31D7DB72" w14:textId="323D1ACF" w:rsidR="00356C59" w:rsidRPr="0029218F" w:rsidRDefault="00356C59" w:rsidP="000371DB">
            <w:pPr>
              <w:rPr>
                <w:sz w:val="18"/>
                <w:szCs w:val="18"/>
              </w:rPr>
            </w:pPr>
            <w:r>
              <w:rPr>
                <w:sz w:val="18"/>
                <w:szCs w:val="18"/>
              </w:rPr>
              <w:t>(Post Migration of Email Domain ‘noddle.co.uk’)</w:t>
            </w:r>
          </w:p>
        </w:tc>
        <w:tc>
          <w:tcPr>
            <w:tcW w:w="5386" w:type="dxa"/>
          </w:tcPr>
          <w:p w14:paraId="410A79FC" w14:textId="2DAB668E" w:rsidR="0029218F" w:rsidRPr="0029218F" w:rsidRDefault="007311ED" w:rsidP="000371DB">
            <w:pPr>
              <w:rPr>
                <w:sz w:val="18"/>
                <w:szCs w:val="18"/>
              </w:rPr>
            </w:pPr>
            <w:hyperlink r:id="rId43" w:history="1">
              <w:r w:rsidR="007D22A1" w:rsidRPr="00FC33B9">
                <w:rPr>
                  <w:rStyle w:val="Hyperlink"/>
                  <w:sz w:val="18"/>
                  <w:szCs w:val="18"/>
                </w:rPr>
                <w:t>firstname.lastname@noddle.co.uk</w:t>
              </w:r>
            </w:hyperlink>
            <w:r w:rsidR="007D22A1">
              <w:rPr>
                <w:sz w:val="18"/>
                <w:szCs w:val="18"/>
              </w:rPr>
              <w:t xml:space="preserve"> </w:t>
            </w:r>
          </w:p>
        </w:tc>
      </w:tr>
    </w:tbl>
    <w:p w14:paraId="34F26FEE" w14:textId="1EAD9D92" w:rsidR="00CC6249" w:rsidRDefault="00CC6249" w:rsidP="00CC6249">
      <w:pPr>
        <w:pStyle w:val="Caption"/>
        <w:jc w:val="center"/>
        <w:rPr>
          <w:b w:val="0"/>
          <w:i w:val="0"/>
        </w:rPr>
      </w:pPr>
      <w:r>
        <w:rPr>
          <w:b w:val="0"/>
          <w:i w:val="0"/>
        </w:rPr>
        <w:t>Table</w:t>
      </w:r>
      <w:r w:rsidRPr="00D17A40">
        <w:rPr>
          <w:b w:val="0"/>
          <w:i w:val="0"/>
        </w:rPr>
        <w:t xml:space="preserve"> </w:t>
      </w:r>
      <w:r w:rsidR="00B111B3">
        <w:rPr>
          <w:b w:val="0"/>
          <w:i w:val="0"/>
        </w:rPr>
        <w:t>6.0</w:t>
      </w:r>
      <w:r w:rsidRPr="00D17A40">
        <w:rPr>
          <w:b w:val="0"/>
          <w:i w:val="0"/>
        </w:rPr>
        <w:t xml:space="preserve"> </w:t>
      </w:r>
      <w:r>
        <w:rPr>
          <w:b w:val="0"/>
          <w:i w:val="0"/>
        </w:rPr>
        <w:t>–</w:t>
      </w:r>
      <w:r w:rsidRPr="00D17A40">
        <w:rPr>
          <w:b w:val="0"/>
          <w:i w:val="0"/>
        </w:rPr>
        <w:t xml:space="preserve"> </w:t>
      </w:r>
      <w:r>
        <w:rPr>
          <w:b w:val="0"/>
          <w:i w:val="0"/>
        </w:rPr>
        <w:t>Noddle</w:t>
      </w:r>
      <w:r w:rsidR="00041E12">
        <w:rPr>
          <w:b w:val="0"/>
          <w:i w:val="0"/>
        </w:rPr>
        <w:t xml:space="preserve"> O</w:t>
      </w:r>
      <w:proofErr w:type="gramStart"/>
      <w:r w:rsidR="00041E12">
        <w:rPr>
          <w:b w:val="0"/>
          <w:i w:val="0"/>
        </w:rPr>
        <w:t xml:space="preserve">365 </w:t>
      </w:r>
      <w:r>
        <w:rPr>
          <w:b w:val="0"/>
          <w:i w:val="0"/>
        </w:rPr>
        <w:t xml:space="preserve"> Tenant</w:t>
      </w:r>
      <w:proofErr w:type="gramEnd"/>
      <w:r>
        <w:rPr>
          <w:b w:val="0"/>
          <w:i w:val="0"/>
        </w:rPr>
        <w:t xml:space="preserve"> </w:t>
      </w:r>
      <w:r w:rsidR="00041E12">
        <w:rPr>
          <w:b w:val="0"/>
          <w:i w:val="0"/>
        </w:rPr>
        <w:t>User Account Format</w:t>
      </w:r>
    </w:p>
    <w:p w14:paraId="1E3D2ABB" w14:textId="016F1E75" w:rsidR="0029218F" w:rsidRPr="0029218F" w:rsidRDefault="0029218F" w:rsidP="0029218F">
      <w:pPr>
        <w:rPr>
          <w:lang w:val="en-US"/>
        </w:rPr>
      </w:pPr>
      <w:r>
        <w:rPr>
          <w:lang w:val="en-US"/>
        </w:rPr>
        <w:t>It is important to note that customer services mailboxes will be assigned the Primary email address ‘@noddle.co.uk’ following the transfer of the domain from the existing TU UK O365 Tenant.</w:t>
      </w:r>
    </w:p>
    <w:p w14:paraId="6E4D2654" w14:textId="1BC359D7" w:rsidR="000D05B1" w:rsidRDefault="000D05B1" w:rsidP="000D05B1">
      <w:pPr>
        <w:pStyle w:val="Heading2"/>
      </w:pPr>
      <w:bookmarkStart w:id="396" w:name="_Ref485644420"/>
      <w:bookmarkStart w:id="397" w:name="_Toc531356013"/>
      <w:r>
        <w:lastRenderedPageBreak/>
        <w:t>Sharepoint</w:t>
      </w:r>
      <w:bookmarkEnd w:id="396"/>
      <w:bookmarkEnd w:id="397"/>
    </w:p>
    <w:p w14:paraId="305A3EDC" w14:textId="251C5CB8" w:rsidR="00763008" w:rsidRPr="00763008" w:rsidRDefault="00B204D6" w:rsidP="00763008">
      <w:pPr>
        <w:rPr>
          <w:lang w:val="en-US"/>
        </w:rPr>
      </w:pPr>
      <w:commentRangeStart w:id="398"/>
      <w:r>
        <w:rPr>
          <w:lang w:val="en-US"/>
        </w:rPr>
        <w:t xml:space="preserve">Subject to the data </w:t>
      </w:r>
      <w:r w:rsidR="00BE1EBD">
        <w:rPr>
          <w:lang w:val="en-US"/>
        </w:rPr>
        <w:t>transfer</w:t>
      </w:r>
      <w:r>
        <w:rPr>
          <w:lang w:val="en-US"/>
        </w:rPr>
        <w:t xml:space="preserve"> policy all identified SharePoint documents and any data residing on internal </w:t>
      </w:r>
      <w:r w:rsidR="002C6918">
        <w:rPr>
          <w:lang w:val="en-US"/>
        </w:rPr>
        <w:t>on-premise</w:t>
      </w:r>
      <w:r>
        <w:rPr>
          <w:lang w:val="en-US"/>
        </w:rPr>
        <w:t xml:space="preserve"> file shares will be </w:t>
      </w:r>
      <w:r w:rsidR="002C6918">
        <w:rPr>
          <w:lang w:val="en-US"/>
        </w:rPr>
        <w:t>synchronized</w:t>
      </w:r>
      <w:r>
        <w:rPr>
          <w:lang w:val="en-US"/>
        </w:rPr>
        <w:t xml:space="preserve"> with the new Tenant. </w:t>
      </w:r>
      <w:commentRangeEnd w:id="398"/>
      <w:r w:rsidR="007E708E">
        <w:rPr>
          <w:rStyle w:val="CommentReference"/>
          <w:rFonts w:ascii="Arial" w:eastAsia="Times New Roman" w:hAnsi="Arial" w:cs="Tahoma"/>
          <w:lang w:val="en-US"/>
        </w:rPr>
        <w:commentReference w:id="398"/>
      </w:r>
    </w:p>
    <w:p w14:paraId="7477CA39" w14:textId="59084FE8" w:rsidR="00424EE8" w:rsidRDefault="0029218F" w:rsidP="00F66724">
      <w:pPr>
        <w:pStyle w:val="Heading2"/>
      </w:pPr>
      <w:bookmarkStart w:id="399" w:name="_Toc531356014"/>
      <w:r>
        <w:t>ONEDRIVE</w:t>
      </w:r>
      <w:r w:rsidR="003106DD">
        <w:t xml:space="preserve"> for business</w:t>
      </w:r>
      <w:bookmarkEnd w:id="399"/>
    </w:p>
    <w:p w14:paraId="7A17C929" w14:textId="1F2B37B0" w:rsidR="003106DD" w:rsidRDefault="00BE1EBD" w:rsidP="003106DD">
      <w:pPr>
        <w:rPr>
          <w:lang w:val="en-US"/>
        </w:rPr>
      </w:pPr>
      <w:r>
        <w:rPr>
          <w:lang w:val="en-US"/>
        </w:rPr>
        <w:t>Subject to the data transfer policy all identified personal SharePoint libraries</w:t>
      </w:r>
      <w:r w:rsidR="00131293">
        <w:rPr>
          <w:lang w:val="en-US"/>
        </w:rPr>
        <w:t xml:space="preserve"> and any data residing on internal TU UK home drives will be </w:t>
      </w:r>
      <w:r w:rsidR="002C6918">
        <w:rPr>
          <w:lang w:val="en-US"/>
        </w:rPr>
        <w:t>synchronized</w:t>
      </w:r>
      <w:r w:rsidR="00131293">
        <w:rPr>
          <w:lang w:val="en-US"/>
        </w:rPr>
        <w:t xml:space="preserve"> with the new Tenant.</w:t>
      </w:r>
    </w:p>
    <w:p w14:paraId="5AC79692" w14:textId="14009609" w:rsidR="00E65B35" w:rsidRDefault="00E65B35" w:rsidP="003106DD">
      <w:pPr>
        <w:rPr>
          <w:lang w:val="en-US"/>
        </w:rPr>
      </w:pPr>
    </w:p>
    <w:p w14:paraId="758882BA" w14:textId="2CAFA5FE" w:rsidR="00E65B35" w:rsidRPr="003106DD" w:rsidRDefault="00E65B35" w:rsidP="00E65B35">
      <w:pPr>
        <w:pStyle w:val="Heading2"/>
      </w:pPr>
      <w:bookmarkStart w:id="400" w:name="_Toc531356015"/>
      <w:r>
        <w:t>Cryoserver</w:t>
      </w:r>
      <w:bookmarkEnd w:id="400"/>
    </w:p>
    <w:p w14:paraId="7F00CCF4" w14:textId="262949C1" w:rsidR="00532ECB" w:rsidRDefault="00E65B35" w:rsidP="00532ECB">
      <w:pPr>
        <w:rPr>
          <w:lang w:val="en-US"/>
        </w:rPr>
      </w:pPr>
      <w:bookmarkStart w:id="401" w:name="_Toc488845838"/>
      <w:bookmarkStart w:id="402" w:name="_Toc488845840"/>
      <w:bookmarkEnd w:id="401"/>
      <w:bookmarkEnd w:id="402"/>
      <w:commentRangeStart w:id="403"/>
      <w:r>
        <w:rPr>
          <w:lang w:val="en-US"/>
        </w:rPr>
        <w:t xml:space="preserve">Subject to the data transfer policy all identified email archives </w:t>
      </w:r>
      <w:r w:rsidR="002C6918">
        <w:rPr>
          <w:lang w:val="en-US"/>
        </w:rPr>
        <w:t>resident</w:t>
      </w:r>
      <w:r>
        <w:rPr>
          <w:lang w:val="en-US"/>
        </w:rPr>
        <w:t xml:space="preserve"> in </w:t>
      </w:r>
      <w:proofErr w:type="spellStart"/>
      <w:r>
        <w:rPr>
          <w:lang w:val="en-US"/>
        </w:rPr>
        <w:t>Cryoserver</w:t>
      </w:r>
      <w:proofErr w:type="spellEnd"/>
      <w:r>
        <w:rPr>
          <w:lang w:val="en-US"/>
        </w:rPr>
        <w:t xml:space="preserve"> shall be exported in PST format and provided to each user.</w:t>
      </w:r>
      <w:commentRangeEnd w:id="403"/>
      <w:r w:rsidR="007E708E">
        <w:rPr>
          <w:rStyle w:val="CommentReference"/>
          <w:rFonts w:ascii="Arial" w:eastAsia="Times New Roman" w:hAnsi="Arial" w:cs="Tahoma"/>
          <w:lang w:val="en-US"/>
        </w:rPr>
        <w:commentReference w:id="403"/>
      </w:r>
    </w:p>
    <w:p w14:paraId="18FF2DF5" w14:textId="27A6A32C" w:rsidR="00F965AB" w:rsidRDefault="00F965AB" w:rsidP="00532ECB">
      <w:pPr>
        <w:rPr>
          <w:lang w:val="en-US"/>
        </w:rPr>
      </w:pPr>
    </w:p>
    <w:p w14:paraId="3ECEA381" w14:textId="77777777" w:rsidR="00F965AB" w:rsidRDefault="00F965AB" w:rsidP="00532ECB">
      <w:pPr>
        <w:rPr>
          <w:lang w:val="en-US"/>
        </w:rPr>
      </w:pPr>
    </w:p>
    <w:p w14:paraId="5BFE9686" w14:textId="7D70DD28" w:rsidR="00532ECB" w:rsidRDefault="00532ECB" w:rsidP="00532ECB">
      <w:pPr>
        <w:pStyle w:val="Heading1"/>
        <w:rPr>
          <w:lang w:val="en-US"/>
        </w:rPr>
      </w:pPr>
      <w:bookmarkStart w:id="404" w:name="_Toc531356016"/>
      <w:r>
        <w:rPr>
          <w:lang w:val="en-US"/>
        </w:rPr>
        <w:lastRenderedPageBreak/>
        <w:t>data Migration</w:t>
      </w:r>
      <w:bookmarkEnd w:id="404"/>
    </w:p>
    <w:p w14:paraId="2C8ED872" w14:textId="607CBB40" w:rsidR="00F42F7C" w:rsidRPr="00F42F7C" w:rsidRDefault="00F42F7C" w:rsidP="00F965AB">
      <w:pPr>
        <w:pStyle w:val="Heading2"/>
      </w:pPr>
      <w:bookmarkStart w:id="405" w:name="_Toc531356017"/>
      <w:r>
        <w:t>Policy</w:t>
      </w:r>
      <w:bookmarkEnd w:id="405"/>
    </w:p>
    <w:p w14:paraId="524B3260" w14:textId="499EDA04" w:rsidR="0085499D" w:rsidRDefault="007C78EE" w:rsidP="0085499D">
      <w:pPr>
        <w:rPr>
          <w:lang w:val="en-US"/>
        </w:rPr>
      </w:pPr>
      <w:r>
        <w:rPr>
          <w:lang w:val="en-US"/>
        </w:rPr>
        <w:t xml:space="preserve">The initial project delivery will provide for the new Tenant, licensing and creation of new user accounts </w:t>
      </w:r>
      <w:r w:rsidR="00046C02">
        <w:rPr>
          <w:lang w:val="en-US"/>
        </w:rPr>
        <w:t xml:space="preserve">and active directory groups </w:t>
      </w:r>
      <w:r>
        <w:rPr>
          <w:lang w:val="en-US"/>
        </w:rPr>
        <w:t>to allow for parallel running between TU UK and Noddle O365 Tenants.</w:t>
      </w:r>
    </w:p>
    <w:p w14:paraId="1B859102" w14:textId="5AA35AC3" w:rsidR="007C78EE" w:rsidRDefault="007C78EE" w:rsidP="0085499D">
      <w:pPr>
        <w:rPr>
          <w:lang w:val="en-US"/>
        </w:rPr>
      </w:pPr>
    </w:p>
    <w:p w14:paraId="47DDE319" w14:textId="007A4FDB" w:rsidR="007C78EE" w:rsidRDefault="007C78EE" w:rsidP="0085499D">
      <w:pPr>
        <w:rPr>
          <w:lang w:val="en-US"/>
        </w:rPr>
      </w:pPr>
      <w:r>
        <w:rPr>
          <w:lang w:val="en-US"/>
        </w:rPr>
        <w:t xml:space="preserve">The Tenant will then be </w:t>
      </w:r>
      <w:r w:rsidR="002C6918">
        <w:rPr>
          <w:lang w:val="en-US"/>
        </w:rPr>
        <w:t>populated</w:t>
      </w:r>
      <w:r>
        <w:rPr>
          <w:lang w:val="en-US"/>
        </w:rPr>
        <w:t xml:space="preserve"> with Data at numerous levels which align to the contractual requirements </w:t>
      </w:r>
      <w:r w:rsidR="00046C02">
        <w:rPr>
          <w:lang w:val="en-US"/>
        </w:rPr>
        <w:t>relating to</w:t>
      </w:r>
      <w:r>
        <w:rPr>
          <w:lang w:val="en-US"/>
        </w:rPr>
        <w:t xml:space="preserve"> the transfer of data. The table below presents the data migration assets and the respective archive period and security policy requirements that must be adhered.</w:t>
      </w:r>
    </w:p>
    <w:p w14:paraId="74F68628" w14:textId="6F8874A6" w:rsidR="007C78EE" w:rsidRDefault="007C78EE" w:rsidP="0085499D">
      <w:pPr>
        <w:rPr>
          <w:lang w:val="en-US"/>
        </w:rPr>
      </w:pPr>
    </w:p>
    <w:tbl>
      <w:tblPr>
        <w:tblW w:w="9634" w:type="dxa"/>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301"/>
        <w:gridCol w:w="1518"/>
        <w:gridCol w:w="1263"/>
        <w:gridCol w:w="887"/>
        <w:gridCol w:w="2665"/>
      </w:tblGrid>
      <w:tr w:rsidR="000F0147" w:rsidRPr="000F0147" w14:paraId="61116006" w14:textId="77777777" w:rsidTr="00A31184">
        <w:trPr>
          <w:trHeight w:val="300"/>
        </w:trPr>
        <w:tc>
          <w:tcPr>
            <w:tcW w:w="3301" w:type="dxa"/>
            <w:vMerge w:val="restart"/>
            <w:shd w:val="clear" w:color="auto" w:fill="00A6CA"/>
            <w:noWrap/>
            <w:hideMark/>
          </w:tcPr>
          <w:p w14:paraId="001D0F9E" w14:textId="77777777" w:rsidR="000F0147" w:rsidRPr="000F0147" w:rsidRDefault="000F0147" w:rsidP="000F0147">
            <w:pPr>
              <w:spacing w:line="240" w:lineRule="auto"/>
              <w:rPr>
                <w:rFonts w:ascii="Calibri" w:eastAsia="Times New Roman" w:hAnsi="Calibri" w:cs="Times New Roman"/>
                <w:b/>
                <w:bCs/>
                <w:color w:val="FFFFFF"/>
                <w:lang w:val="en-US"/>
              </w:rPr>
            </w:pPr>
            <w:commentRangeStart w:id="406"/>
            <w:r w:rsidRPr="000F0147">
              <w:rPr>
                <w:rFonts w:ascii="Calibri" w:eastAsia="Times New Roman" w:hAnsi="Calibri" w:cs="Times New Roman"/>
                <w:b/>
                <w:bCs/>
                <w:color w:val="FFFFFF"/>
                <w:lang w:val="en-US"/>
              </w:rPr>
              <w:t> </w:t>
            </w:r>
          </w:p>
        </w:tc>
        <w:tc>
          <w:tcPr>
            <w:tcW w:w="3668" w:type="dxa"/>
            <w:gridSpan w:val="3"/>
            <w:shd w:val="clear" w:color="000000" w:fill="00A6CA"/>
            <w:noWrap/>
            <w:hideMark/>
          </w:tcPr>
          <w:p w14:paraId="75ECC5C9" w14:textId="77777777" w:rsidR="000F0147" w:rsidRPr="000F0147" w:rsidRDefault="000F0147" w:rsidP="000F0147">
            <w:pPr>
              <w:spacing w:line="240" w:lineRule="auto"/>
              <w:rPr>
                <w:rFonts w:ascii="Calibri" w:eastAsia="Times New Roman" w:hAnsi="Calibri" w:cs="Times New Roman"/>
                <w:b/>
                <w:bCs/>
                <w:color w:val="FFFFFF"/>
                <w:lang w:val="en-US"/>
              </w:rPr>
            </w:pPr>
            <w:r w:rsidRPr="000F0147">
              <w:rPr>
                <w:rFonts w:ascii="Calibri" w:eastAsia="Times New Roman" w:hAnsi="Calibri" w:cs="Times New Roman"/>
                <w:b/>
                <w:bCs/>
                <w:color w:val="FFFFFF"/>
                <w:lang w:val="en-US"/>
              </w:rPr>
              <w:t>TU UK Tenant</w:t>
            </w:r>
          </w:p>
        </w:tc>
        <w:tc>
          <w:tcPr>
            <w:tcW w:w="2665" w:type="dxa"/>
            <w:shd w:val="clear" w:color="000000" w:fill="00A6CA"/>
            <w:noWrap/>
            <w:hideMark/>
          </w:tcPr>
          <w:p w14:paraId="3D9D92B1" w14:textId="77777777" w:rsidR="000F0147" w:rsidRPr="000F0147" w:rsidRDefault="000F0147" w:rsidP="000F0147">
            <w:pPr>
              <w:spacing w:line="240" w:lineRule="auto"/>
              <w:rPr>
                <w:rFonts w:ascii="Calibri" w:eastAsia="Times New Roman" w:hAnsi="Calibri" w:cs="Times New Roman"/>
                <w:b/>
                <w:bCs/>
                <w:color w:val="FFFFFF"/>
                <w:lang w:val="en-US"/>
              </w:rPr>
            </w:pPr>
            <w:r w:rsidRPr="000F0147">
              <w:rPr>
                <w:rFonts w:ascii="Calibri" w:eastAsia="Times New Roman" w:hAnsi="Calibri" w:cs="Times New Roman"/>
                <w:b/>
                <w:bCs/>
                <w:color w:val="FFFFFF"/>
                <w:lang w:val="en-US"/>
              </w:rPr>
              <w:t>Noddle Tenant</w:t>
            </w:r>
          </w:p>
        </w:tc>
      </w:tr>
      <w:tr w:rsidR="000F0147" w:rsidRPr="000F0147" w14:paraId="7B8533BE" w14:textId="77777777" w:rsidTr="00A31184">
        <w:trPr>
          <w:trHeight w:val="300"/>
        </w:trPr>
        <w:tc>
          <w:tcPr>
            <w:tcW w:w="3301" w:type="dxa"/>
            <w:vMerge/>
            <w:shd w:val="clear" w:color="auto" w:fill="00A6CA"/>
            <w:hideMark/>
          </w:tcPr>
          <w:p w14:paraId="729DAA35" w14:textId="77777777" w:rsidR="000F0147" w:rsidRPr="000F0147" w:rsidRDefault="000F0147" w:rsidP="000F0147">
            <w:pPr>
              <w:spacing w:line="240" w:lineRule="auto"/>
              <w:rPr>
                <w:rFonts w:ascii="Calibri" w:eastAsia="Times New Roman" w:hAnsi="Calibri" w:cs="Times New Roman"/>
                <w:b/>
                <w:bCs/>
                <w:color w:val="FFFFFF"/>
                <w:lang w:val="en-US"/>
              </w:rPr>
            </w:pPr>
          </w:p>
        </w:tc>
        <w:tc>
          <w:tcPr>
            <w:tcW w:w="3668" w:type="dxa"/>
            <w:gridSpan w:val="3"/>
            <w:shd w:val="clear" w:color="000000" w:fill="00A6CA"/>
            <w:noWrap/>
            <w:hideMark/>
          </w:tcPr>
          <w:p w14:paraId="25979FE7" w14:textId="1C1242D0" w:rsidR="000F0147" w:rsidRPr="000F0147" w:rsidRDefault="00EF7C06" w:rsidP="000F0147">
            <w:pPr>
              <w:spacing w:line="240" w:lineRule="auto"/>
              <w:rPr>
                <w:rFonts w:ascii="Calibri" w:eastAsia="Times New Roman" w:hAnsi="Calibri" w:cs="Times New Roman"/>
                <w:b/>
                <w:bCs/>
                <w:color w:val="FFFFFF"/>
                <w:lang w:val="en-US"/>
              </w:rPr>
            </w:pPr>
            <w:r>
              <w:rPr>
                <w:rFonts w:ascii="Calibri" w:eastAsia="Times New Roman" w:hAnsi="Calibri" w:cs="Times New Roman"/>
                <w:b/>
                <w:bCs/>
                <w:color w:val="FFFFFF"/>
                <w:lang w:val="en-US"/>
              </w:rPr>
              <w:t>c</w:t>
            </w:r>
            <w:r w:rsidR="000F0147" w:rsidRPr="000F0147">
              <w:rPr>
                <w:rFonts w:ascii="Calibri" w:eastAsia="Times New Roman" w:hAnsi="Calibri" w:cs="Times New Roman"/>
                <w:b/>
                <w:bCs/>
                <w:color w:val="FFFFFF"/>
                <w:lang w:val="en-US"/>
              </w:rPr>
              <w:t>allcreditgroup.com</w:t>
            </w:r>
          </w:p>
        </w:tc>
        <w:tc>
          <w:tcPr>
            <w:tcW w:w="2665" w:type="dxa"/>
            <w:shd w:val="clear" w:color="000000" w:fill="00A6CA"/>
            <w:noWrap/>
            <w:hideMark/>
          </w:tcPr>
          <w:p w14:paraId="18F49F05" w14:textId="29290586" w:rsidR="000F0147" w:rsidRPr="000F0147" w:rsidRDefault="00046C02" w:rsidP="000F0147">
            <w:pPr>
              <w:spacing w:line="240" w:lineRule="auto"/>
              <w:rPr>
                <w:rFonts w:ascii="Calibri" w:eastAsia="Times New Roman" w:hAnsi="Calibri" w:cs="Times New Roman"/>
                <w:b/>
                <w:bCs/>
                <w:color w:val="FFFFFF"/>
                <w:lang w:val="en-US"/>
              </w:rPr>
            </w:pPr>
            <w:r>
              <w:rPr>
                <w:rFonts w:ascii="Calibri" w:eastAsia="Times New Roman" w:hAnsi="Calibri" w:cs="Times New Roman"/>
                <w:b/>
                <w:bCs/>
                <w:color w:val="FFFFFF"/>
                <w:lang w:val="en-US"/>
              </w:rPr>
              <w:t>noddleuk.onmicrosoft.co</w:t>
            </w:r>
            <w:r w:rsidR="002C6918">
              <w:rPr>
                <w:rFonts w:ascii="Calibri" w:eastAsia="Times New Roman" w:hAnsi="Calibri" w:cs="Times New Roman"/>
                <w:b/>
                <w:bCs/>
                <w:color w:val="FFFFFF"/>
                <w:lang w:val="en-US"/>
              </w:rPr>
              <w:t>m</w:t>
            </w:r>
          </w:p>
        </w:tc>
      </w:tr>
      <w:tr w:rsidR="000F0147" w:rsidRPr="000F0147" w14:paraId="4EA26F94" w14:textId="77777777" w:rsidTr="00A31184">
        <w:trPr>
          <w:trHeight w:val="525"/>
        </w:trPr>
        <w:tc>
          <w:tcPr>
            <w:tcW w:w="3301" w:type="dxa"/>
            <w:vMerge/>
            <w:shd w:val="clear" w:color="auto" w:fill="00A6CA"/>
            <w:hideMark/>
          </w:tcPr>
          <w:p w14:paraId="401EF151" w14:textId="77777777" w:rsidR="000F0147" w:rsidRPr="000F0147" w:rsidRDefault="000F0147" w:rsidP="000F0147">
            <w:pPr>
              <w:spacing w:line="240" w:lineRule="auto"/>
              <w:rPr>
                <w:rFonts w:ascii="Calibri" w:eastAsia="Times New Roman" w:hAnsi="Calibri" w:cs="Times New Roman"/>
                <w:b/>
                <w:bCs/>
                <w:color w:val="FFFFFF"/>
                <w:lang w:val="en-US"/>
              </w:rPr>
            </w:pPr>
          </w:p>
        </w:tc>
        <w:tc>
          <w:tcPr>
            <w:tcW w:w="1518" w:type="dxa"/>
            <w:shd w:val="clear" w:color="000000" w:fill="00A6CA"/>
            <w:hideMark/>
          </w:tcPr>
          <w:p w14:paraId="7E1C7C79" w14:textId="77777777" w:rsidR="000F0147" w:rsidRPr="000F0147" w:rsidRDefault="000F0147" w:rsidP="00F42F7C">
            <w:pPr>
              <w:spacing w:line="240" w:lineRule="auto"/>
              <w:jc w:val="center"/>
              <w:rPr>
                <w:rFonts w:ascii="Calibri" w:eastAsia="Times New Roman" w:hAnsi="Calibri" w:cs="Times New Roman"/>
                <w:b/>
                <w:bCs/>
                <w:color w:val="FFFFFF"/>
                <w:lang w:val="en-US"/>
              </w:rPr>
            </w:pPr>
            <w:r w:rsidRPr="000F0147">
              <w:rPr>
                <w:rFonts w:ascii="Calibri" w:eastAsia="Times New Roman" w:hAnsi="Calibri" w:cs="Times New Roman"/>
                <w:b/>
                <w:bCs/>
                <w:color w:val="FFFFFF"/>
                <w:lang w:val="en-US"/>
              </w:rPr>
              <w:t xml:space="preserve">Transfer Policy </w:t>
            </w:r>
            <w:r w:rsidRPr="000F0147">
              <w:rPr>
                <w:rFonts w:ascii="Calibri" w:eastAsia="Times New Roman" w:hAnsi="Calibri" w:cs="Times New Roman"/>
                <w:b/>
                <w:bCs/>
                <w:color w:val="FFFFFF"/>
                <w:lang w:val="en-US"/>
              </w:rPr>
              <w:br/>
              <w:t>[Y/N]</w:t>
            </w:r>
          </w:p>
        </w:tc>
        <w:tc>
          <w:tcPr>
            <w:tcW w:w="1263" w:type="dxa"/>
            <w:shd w:val="clear" w:color="000000" w:fill="00A6CA"/>
            <w:noWrap/>
            <w:hideMark/>
          </w:tcPr>
          <w:p w14:paraId="25E03C2C" w14:textId="2EAA6A4B" w:rsidR="00F42F7C" w:rsidRPr="000F0147" w:rsidRDefault="000F0147" w:rsidP="00F42F7C">
            <w:pPr>
              <w:spacing w:line="240" w:lineRule="auto"/>
              <w:jc w:val="center"/>
              <w:rPr>
                <w:rFonts w:ascii="Calibri" w:eastAsia="Times New Roman" w:hAnsi="Calibri" w:cs="Times New Roman"/>
                <w:b/>
                <w:bCs/>
                <w:color w:val="FFFFFF"/>
                <w:lang w:val="en-US"/>
              </w:rPr>
            </w:pPr>
            <w:r w:rsidRPr="000F0147">
              <w:rPr>
                <w:rFonts w:ascii="Calibri" w:eastAsia="Times New Roman" w:hAnsi="Calibri" w:cs="Times New Roman"/>
                <w:b/>
                <w:bCs/>
                <w:color w:val="FFFFFF"/>
                <w:lang w:val="en-US"/>
              </w:rPr>
              <w:t xml:space="preserve">Archive </w:t>
            </w:r>
            <w:proofErr w:type="spellStart"/>
            <w:r w:rsidR="00F42F7C">
              <w:rPr>
                <w:rFonts w:ascii="Calibri" w:eastAsia="Times New Roman" w:hAnsi="Calibri" w:cs="Times New Roman"/>
                <w:b/>
                <w:bCs/>
                <w:color w:val="FFFFFF"/>
                <w:lang w:val="en-US"/>
              </w:rPr>
              <w:t>CryoServer</w:t>
            </w:r>
            <w:proofErr w:type="spellEnd"/>
          </w:p>
        </w:tc>
        <w:tc>
          <w:tcPr>
            <w:tcW w:w="887" w:type="dxa"/>
            <w:shd w:val="clear" w:color="000000" w:fill="00A6CA"/>
            <w:noWrap/>
            <w:hideMark/>
          </w:tcPr>
          <w:p w14:paraId="26713489" w14:textId="77777777" w:rsidR="000F0147" w:rsidRPr="000F0147" w:rsidRDefault="000F0147" w:rsidP="00F42F7C">
            <w:pPr>
              <w:spacing w:line="240" w:lineRule="auto"/>
              <w:jc w:val="center"/>
              <w:rPr>
                <w:rFonts w:ascii="Calibri" w:eastAsia="Times New Roman" w:hAnsi="Calibri" w:cs="Times New Roman"/>
                <w:b/>
                <w:bCs/>
                <w:color w:val="FFFFFF"/>
                <w:lang w:val="en-US"/>
              </w:rPr>
            </w:pPr>
            <w:r w:rsidRPr="000F0147">
              <w:rPr>
                <w:rFonts w:ascii="Calibri" w:eastAsia="Times New Roman" w:hAnsi="Calibri" w:cs="Times New Roman"/>
                <w:b/>
                <w:bCs/>
                <w:color w:val="FFFFFF"/>
                <w:lang w:val="en-US"/>
              </w:rPr>
              <w:t>Security Control</w:t>
            </w:r>
          </w:p>
        </w:tc>
        <w:tc>
          <w:tcPr>
            <w:tcW w:w="2665" w:type="dxa"/>
            <w:shd w:val="clear" w:color="000000" w:fill="00A6CA"/>
            <w:noWrap/>
            <w:hideMark/>
          </w:tcPr>
          <w:p w14:paraId="74B49419" w14:textId="77777777" w:rsidR="000F0147" w:rsidRPr="000F0147" w:rsidRDefault="000F0147" w:rsidP="000F0147">
            <w:pPr>
              <w:spacing w:line="240" w:lineRule="auto"/>
              <w:jc w:val="center"/>
              <w:rPr>
                <w:rFonts w:ascii="Calibri" w:eastAsia="Times New Roman" w:hAnsi="Calibri" w:cs="Times New Roman"/>
                <w:b/>
                <w:bCs/>
                <w:color w:val="FFFFFF"/>
                <w:lang w:val="en-US"/>
              </w:rPr>
            </w:pPr>
            <w:r w:rsidRPr="000F0147">
              <w:rPr>
                <w:rFonts w:ascii="Calibri" w:eastAsia="Times New Roman" w:hAnsi="Calibri" w:cs="Times New Roman"/>
                <w:b/>
                <w:bCs/>
                <w:color w:val="FFFFFF"/>
                <w:lang w:val="en-US"/>
              </w:rPr>
              <w:t>Sync Method</w:t>
            </w:r>
          </w:p>
        </w:tc>
      </w:tr>
      <w:tr w:rsidR="000F0147" w:rsidRPr="000F0147" w14:paraId="2C2DD29F" w14:textId="77777777" w:rsidTr="00E37973">
        <w:trPr>
          <w:trHeight w:val="300"/>
        </w:trPr>
        <w:tc>
          <w:tcPr>
            <w:tcW w:w="3301" w:type="dxa"/>
            <w:shd w:val="clear" w:color="000000" w:fill="D9D9D9"/>
            <w:noWrap/>
            <w:hideMark/>
          </w:tcPr>
          <w:p w14:paraId="489F5B34" w14:textId="77777777" w:rsidR="000F0147" w:rsidRPr="000F0147" w:rsidRDefault="000F0147" w:rsidP="000F0147">
            <w:pPr>
              <w:spacing w:line="240" w:lineRule="auto"/>
              <w:rPr>
                <w:rFonts w:ascii="Calibri" w:eastAsia="Times New Roman" w:hAnsi="Calibri" w:cs="Times New Roman"/>
                <w:b/>
                <w:bCs/>
                <w:color w:val="000000"/>
                <w:sz w:val="18"/>
                <w:szCs w:val="18"/>
                <w:lang w:val="en-US"/>
              </w:rPr>
            </w:pPr>
            <w:r w:rsidRPr="000F0147">
              <w:rPr>
                <w:rFonts w:ascii="Calibri" w:eastAsia="Times New Roman" w:hAnsi="Calibri" w:cs="Times New Roman"/>
                <w:b/>
                <w:bCs/>
                <w:color w:val="000000"/>
                <w:sz w:val="18"/>
                <w:szCs w:val="18"/>
                <w:lang w:val="en-US"/>
              </w:rPr>
              <w:t>Customer Service Mailbox</w:t>
            </w:r>
          </w:p>
        </w:tc>
        <w:tc>
          <w:tcPr>
            <w:tcW w:w="1518" w:type="dxa"/>
            <w:shd w:val="clear" w:color="000000" w:fill="D9D9D9"/>
            <w:noWrap/>
            <w:hideMark/>
          </w:tcPr>
          <w:p w14:paraId="247ABCF3" w14:textId="2D08B5B9" w:rsidR="000F0147" w:rsidRPr="000F0147" w:rsidRDefault="000F0147" w:rsidP="00F42F7C">
            <w:pPr>
              <w:spacing w:line="240" w:lineRule="auto"/>
              <w:jc w:val="center"/>
              <w:rPr>
                <w:rFonts w:ascii="Calibri" w:eastAsia="Times New Roman" w:hAnsi="Calibri" w:cs="Times New Roman"/>
                <w:b/>
                <w:bCs/>
                <w:color w:val="000000"/>
                <w:sz w:val="18"/>
                <w:szCs w:val="18"/>
                <w:lang w:val="en-US"/>
              </w:rPr>
            </w:pPr>
          </w:p>
        </w:tc>
        <w:tc>
          <w:tcPr>
            <w:tcW w:w="1263" w:type="dxa"/>
            <w:shd w:val="clear" w:color="000000" w:fill="D9D9D9"/>
            <w:noWrap/>
            <w:hideMark/>
          </w:tcPr>
          <w:p w14:paraId="13AF6EB4" w14:textId="42304549" w:rsidR="000F0147" w:rsidRPr="000F0147" w:rsidRDefault="000F0147" w:rsidP="00F42F7C">
            <w:pPr>
              <w:spacing w:line="240" w:lineRule="auto"/>
              <w:jc w:val="center"/>
              <w:rPr>
                <w:rFonts w:ascii="Calibri" w:eastAsia="Times New Roman" w:hAnsi="Calibri" w:cs="Times New Roman"/>
                <w:b/>
                <w:bCs/>
                <w:color w:val="000000"/>
                <w:sz w:val="18"/>
                <w:szCs w:val="18"/>
                <w:lang w:val="en-US"/>
              </w:rPr>
            </w:pPr>
          </w:p>
        </w:tc>
        <w:tc>
          <w:tcPr>
            <w:tcW w:w="887" w:type="dxa"/>
            <w:shd w:val="clear" w:color="000000" w:fill="D9D9D9"/>
            <w:noWrap/>
            <w:hideMark/>
          </w:tcPr>
          <w:p w14:paraId="4C369A40" w14:textId="50DEDB82" w:rsidR="000F0147" w:rsidRPr="000F0147" w:rsidRDefault="000F0147" w:rsidP="00F42F7C">
            <w:pPr>
              <w:spacing w:line="240" w:lineRule="auto"/>
              <w:jc w:val="center"/>
              <w:rPr>
                <w:rFonts w:ascii="Calibri" w:eastAsia="Times New Roman" w:hAnsi="Calibri" w:cs="Times New Roman"/>
                <w:b/>
                <w:bCs/>
                <w:color w:val="000000"/>
                <w:sz w:val="18"/>
                <w:szCs w:val="18"/>
                <w:lang w:val="en-US"/>
              </w:rPr>
            </w:pPr>
          </w:p>
        </w:tc>
        <w:tc>
          <w:tcPr>
            <w:tcW w:w="2665" w:type="dxa"/>
            <w:shd w:val="clear" w:color="000000" w:fill="D9D9D9"/>
            <w:noWrap/>
            <w:hideMark/>
          </w:tcPr>
          <w:p w14:paraId="52F8C1C0" w14:textId="77777777" w:rsidR="000F0147" w:rsidRPr="000F0147" w:rsidRDefault="000F0147" w:rsidP="000F0147">
            <w:pPr>
              <w:spacing w:line="240" w:lineRule="auto"/>
              <w:jc w:val="center"/>
              <w:rPr>
                <w:rFonts w:ascii="Calibri" w:eastAsia="Times New Roman" w:hAnsi="Calibri" w:cs="Times New Roman"/>
                <w:b/>
                <w:bCs/>
                <w:color w:val="000000"/>
                <w:sz w:val="18"/>
                <w:szCs w:val="18"/>
                <w:lang w:val="en-US"/>
              </w:rPr>
            </w:pPr>
            <w:r w:rsidRPr="000F0147">
              <w:rPr>
                <w:rFonts w:ascii="Calibri" w:eastAsia="Times New Roman" w:hAnsi="Calibri" w:cs="Times New Roman"/>
                <w:b/>
                <w:bCs/>
                <w:color w:val="000000"/>
                <w:sz w:val="18"/>
                <w:szCs w:val="18"/>
                <w:lang w:val="en-US"/>
              </w:rPr>
              <w:t> </w:t>
            </w:r>
          </w:p>
        </w:tc>
      </w:tr>
      <w:tr w:rsidR="000F0147" w:rsidRPr="000F0147" w14:paraId="4C04AD8E" w14:textId="77777777" w:rsidTr="00E37973">
        <w:trPr>
          <w:trHeight w:val="300"/>
        </w:trPr>
        <w:tc>
          <w:tcPr>
            <w:tcW w:w="3301" w:type="dxa"/>
            <w:shd w:val="clear" w:color="auto" w:fill="auto"/>
            <w:noWrap/>
            <w:hideMark/>
          </w:tcPr>
          <w:p w14:paraId="74F5D881" w14:textId="77777777" w:rsidR="000F0147" w:rsidRPr="000F0147" w:rsidRDefault="000F0147" w:rsidP="000F0147">
            <w:pPr>
              <w:spacing w:line="240" w:lineRule="auto"/>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Office 365</w:t>
            </w:r>
          </w:p>
        </w:tc>
        <w:tc>
          <w:tcPr>
            <w:tcW w:w="1518" w:type="dxa"/>
            <w:shd w:val="clear" w:color="auto" w:fill="auto"/>
            <w:noWrap/>
            <w:hideMark/>
          </w:tcPr>
          <w:p w14:paraId="167FB64A" w14:textId="117BC09E" w:rsidR="000F0147" w:rsidRPr="000F0147" w:rsidRDefault="00F42F7C" w:rsidP="00F42F7C">
            <w:pPr>
              <w:spacing w:line="240" w:lineRule="auto"/>
              <w:jc w:val="center"/>
              <w:rPr>
                <w:rFonts w:ascii="Calibri" w:eastAsia="Times New Roman" w:hAnsi="Calibri" w:cs="Times New Roman"/>
                <w:color w:val="000000"/>
                <w:sz w:val="18"/>
                <w:szCs w:val="18"/>
                <w:lang w:val="en-US"/>
              </w:rPr>
            </w:pPr>
            <w:r>
              <w:rPr>
                <w:rFonts w:ascii="Calibri" w:eastAsia="Times New Roman" w:hAnsi="Calibri" w:cs="Times New Roman"/>
                <w:color w:val="000000"/>
                <w:sz w:val="18"/>
                <w:szCs w:val="18"/>
                <w:lang w:val="en-US"/>
              </w:rPr>
              <w:t>30 Days</w:t>
            </w:r>
          </w:p>
        </w:tc>
        <w:tc>
          <w:tcPr>
            <w:tcW w:w="1263" w:type="dxa"/>
            <w:shd w:val="clear" w:color="auto" w:fill="auto"/>
            <w:noWrap/>
            <w:hideMark/>
          </w:tcPr>
          <w:p w14:paraId="3C80FE3D" w14:textId="21390F4B" w:rsidR="000F0147" w:rsidRPr="000F0147" w:rsidRDefault="00F42F7C" w:rsidP="00F42F7C">
            <w:pPr>
              <w:spacing w:line="240" w:lineRule="auto"/>
              <w:jc w:val="center"/>
              <w:rPr>
                <w:rFonts w:ascii="Calibri" w:eastAsia="Times New Roman" w:hAnsi="Calibri" w:cs="Times New Roman"/>
                <w:color w:val="000000"/>
                <w:sz w:val="18"/>
                <w:szCs w:val="18"/>
                <w:lang w:val="en-US"/>
              </w:rPr>
            </w:pPr>
            <w:r>
              <w:rPr>
                <w:rFonts w:ascii="Calibri" w:eastAsia="Times New Roman" w:hAnsi="Calibri" w:cs="Times New Roman"/>
                <w:color w:val="000000"/>
                <w:sz w:val="18"/>
                <w:szCs w:val="18"/>
                <w:lang w:val="en-US"/>
              </w:rPr>
              <w:t>6 Years</w:t>
            </w:r>
          </w:p>
        </w:tc>
        <w:tc>
          <w:tcPr>
            <w:tcW w:w="887" w:type="dxa"/>
            <w:shd w:val="clear" w:color="auto" w:fill="auto"/>
            <w:noWrap/>
            <w:hideMark/>
          </w:tcPr>
          <w:p w14:paraId="3BA63D55" w14:textId="77777777" w:rsidR="000F0147" w:rsidRPr="000F0147" w:rsidRDefault="000F0147" w:rsidP="00F42F7C">
            <w:pPr>
              <w:spacing w:line="240" w:lineRule="auto"/>
              <w:jc w:val="center"/>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n/a</w:t>
            </w:r>
          </w:p>
        </w:tc>
        <w:tc>
          <w:tcPr>
            <w:tcW w:w="2665" w:type="dxa"/>
            <w:shd w:val="clear" w:color="auto" w:fill="auto"/>
            <w:noWrap/>
            <w:hideMark/>
          </w:tcPr>
          <w:p w14:paraId="5119209B" w14:textId="0A4F2F79" w:rsidR="000F0147" w:rsidRPr="000F0147" w:rsidRDefault="00E37973" w:rsidP="00F42F7C">
            <w:pPr>
              <w:spacing w:line="240" w:lineRule="auto"/>
              <w:rPr>
                <w:rFonts w:ascii="Calibri" w:eastAsia="Times New Roman" w:hAnsi="Calibri" w:cs="Times New Roman"/>
                <w:color w:val="000000"/>
                <w:sz w:val="18"/>
                <w:szCs w:val="18"/>
                <w:lang w:val="en-US"/>
              </w:rPr>
            </w:pPr>
            <w:proofErr w:type="spellStart"/>
            <w:r w:rsidRPr="004258C6">
              <w:rPr>
                <w:rFonts w:ascii="Calibri" w:eastAsia="Times New Roman" w:hAnsi="Calibri" w:cs="Times New Roman"/>
                <w:sz w:val="18"/>
                <w:szCs w:val="18"/>
                <w:lang w:eastAsia="en-GB"/>
              </w:rPr>
              <w:t>BitTitan</w:t>
            </w:r>
            <w:proofErr w:type="spellEnd"/>
            <w:r w:rsidRPr="004258C6">
              <w:rPr>
                <w:rFonts w:ascii="Calibri" w:eastAsia="Times New Roman" w:hAnsi="Calibri" w:cs="Times New Roman"/>
                <w:sz w:val="18"/>
                <w:szCs w:val="18"/>
                <w:lang w:eastAsia="en-GB"/>
              </w:rPr>
              <w:t xml:space="preserve"> Migration Wiz</w:t>
            </w:r>
          </w:p>
        </w:tc>
      </w:tr>
      <w:tr w:rsidR="000F0147" w:rsidRPr="000F0147" w14:paraId="658CFD08" w14:textId="77777777" w:rsidTr="00E37973">
        <w:trPr>
          <w:trHeight w:val="300"/>
        </w:trPr>
        <w:tc>
          <w:tcPr>
            <w:tcW w:w="3301" w:type="dxa"/>
            <w:shd w:val="clear" w:color="auto" w:fill="auto"/>
            <w:noWrap/>
            <w:hideMark/>
          </w:tcPr>
          <w:p w14:paraId="6A82F2DB" w14:textId="77777777" w:rsidR="000F0147" w:rsidRPr="000F0147" w:rsidRDefault="000F0147" w:rsidP="000F0147">
            <w:pPr>
              <w:spacing w:line="240" w:lineRule="auto"/>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 </w:t>
            </w:r>
          </w:p>
        </w:tc>
        <w:tc>
          <w:tcPr>
            <w:tcW w:w="1518" w:type="dxa"/>
            <w:shd w:val="clear" w:color="auto" w:fill="auto"/>
            <w:noWrap/>
            <w:hideMark/>
          </w:tcPr>
          <w:p w14:paraId="3CABA655" w14:textId="1097E9D7" w:rsidR="000F0147" w:rsidRPr="000F0147" w:rsidRDefault="000F0147" w:rsidP="00F42F7C">
            <w:pPr>
              <w:spacing w:line="240" w:lineRule="auto"/>
              <w:jc w:val="center"/>
              <w:rPr>
                <w:rFonts w:ascii="Calibri" w:eastAsia="Times New Roman" w:hAnsi="Calibri" w:cs="Times New Roman"/>
                <w:color w:val="000000"/>
                <w:sz w:val="18"/>
                <w:szCs w:val="18"/>
                <w:lang w:val="en-US"/>
              </w:rPr>
            </w:pPr>
          </w:p>
        </w:tc>
        <w:tc>
          <w:tcPr>
            <w:tcW w:w="1263" w:type="dxa"/>
            <w:shd w:val="clear" w:color="auto" w:fill="auto"/>
            <w:noWrap/>
            <w:hideMark/>
          </w:tcPr>
          <w:p w14:paraId="2018DE80" w14:textId="2EF287E4" w:rsidR="000F0147" w:rsidRPr="000F0147" w:rsidRDefault="000F0147" w:rsidP="00F42F7C">
            <w:pPr>
              <w:spacing w:line="240" w:lineRule="auto"/>
              <w:jc w:val="center"/>
              <w:rPr>
                <w:rFonts w:ascii="Calibri" w:eastAsia="Times New Roman" w:hAnsi="Calibri" w:cs="Times New Roman"/>
                <w:color w:val="000000"/>
                <w:sz w:val="18"/>
                <w:szCs w:val="18"/>
                <w:lang w:val="en-US"/>
              </w:rPr>
            </w:pPr>
          </w:p>
        </w:tc>
        <w:tc>
          <w:tcPr>
            <w:tcW w:w="887" w:type="dxa"/>
            <w:shd w:val="clear" w:color="auto" w:fill="auto"/>
            <w:noWrap/>
            <w:hideMark/>
          </w:tcPr>
          <w:p w14:paraId="751CA33F" w14:textId="295404CE" w:rsidR="000F0147" w:rsidRPr="000F0147" w:rsidRDefault="000F0147" w:rsidP="00F42F7C">
            <w:pPr>
              <w:spacing w:line="240" w:lineRule="auto"/>
              <w:jc w:val="center"/>
              <w:rPr>
                <w:rFonts w:ascii="Calibri" w:eastAsia="Times New Roman" w:hAnsi="Calibri" w:cs="Times New Roman"/>
                <w:color w:val="000000"/>
                <w:sz w:val="18"/>
                <w:szCs w:val="18"/>
                <w:lang w:val="en-US"/>
              </w:rPr>
            </w:pPr>
          </w:p>
        </w:tc>
        <w:tc>
          <w:tcPr>
            <w:tcW w:w="2665" w:type="dxa"/>
            <w:shd w:val="clear" w:color="auto" w:fill="auto"/>
            <w:noWrap/>
            <w:hideMark/>
          </w:tcPr>
          <w:p w14:paraId="7B437283" w14:textId="77777777" w:rsidR="000F0147" w:rsidRPr="000F0147" w:rsidRDefault="000F0147" w:rsidP="00F42F7C">
            <w:pPr>
              <w:spacing w:line="240" w:lineRule="auto"/>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 </w:t>
            </w:r>
          </w:p>
        </w:tc>
      </w:tr>
      <w:tr w:rsidR="000F0147" w:rsidRPr="000F0147" w14:paraId="5E00E741" w14:textId="77777777" w:rsidTr="00E37973">
        <w:trPr>
          <w:trHeight w:val="300"/>
        </w:trPr>
        <w:tc>
          <w:tcPr>
            <w:tcW w:w="3301" w:type="dxa"/>
            <w:shd w:val="clear" w:color="000000" w:fill="D9D9D9"/>
            <w:noWrap/>
            <w:hideMark/>
          </w:tcPr>
          <w:p w14:paraId="6CD3F60B" w14:textId="77777777" w:rsidR="000F0147" w:rsidRPr="000F0147" w:rsidRDefault="000F0147" w:rsidP="000F0147">
            <w:pPr>
              <w:spacing w:line="240" w:lineRule="auto"/>
              <w:rPr>
                <w:rFonts w:ascii="Calibri" w:eastAsia="Times New Roman" w:hAnsi="Calibri" w:cs="Times New Roman"/>
                <w:b/>
                <w:bCs/>
                <w:color w:val="000000"/>
                <w:sz w:val="18"/>
                <w:szCs w:val="18"/>
                <w:lang w:val="en-US"/>
              </w:rPr>
            </w:pPr>
            <w:r w:rsidRPr="000F0147">
              <w:rPr>
                <w:rFonts w:ascii="Calibri" w:eastAsia="Times New Roman" w:hAnsi="Calibri" w:cs="Times New Roman"/>
                <w:b/>
                <w:bCs/>
                <w:color w:val="000000"/>
                <w:sz w:val="18"/>
                <w:szCs w:val="18"/>
                <w:lang w:val="en-US"/>
              </w:rPr>
              <w:t>Personal Mailbox</w:t>
            </w:r>
          </w:p>
        </w:tc>
        <w:tc>
          <w:tcPr>
            <w:tcW w:w="1518" w:type="dxa"/>
            <w:shd w:val="clear" w:color="000000" w:fill="D9D9D9"/>
            <w:noWrap/>
            <w:hideMark/>
          </w:tcPr>
          <w:p w14:paraId="1A92F18B" w14:textId="1749178C" w:rsidR="000F0147" w:rsidRPr="000F0147" w:rsidRDefault="000F0147" w:rsidP="00F42F7C">
            <w:pPr>
              <w:spacing w:line="240" w:lineRule="auto"/>
              <w:jc w:val="center"/>
              <w:rPr>
                <w:rFonts w:ascii="Calibri" w:eastAsia="Times New Roman" w:hAnsi="Calibri" w:cs="Times New Roman"/>
                <w:b/>
                <w:bCs/>
                <w:color w:val="000000"/>
                <w:sz w:val="18"/>
                <w:szCs w:val="18"/>
                <w:lang w:val="en-US"/>
              </w:rPr>
            </w:pPr>
          </w:p>
        </w:tc>
        <w:tc>
          <w:tcPr>
            <w:tcW w:w="1263" w:type="dxa"/>
            <w:shd w:val="clear" w:color="000000" w:fill="D9D9D9"/>
            <w:noWrap/>
            <w:hideMark/>
          </w:tcPr>
          <w:p w14:paraId="12492A8E" w14:textId="6A191EFD" w:rsidR="000F0147" w:rsidRPr="000F0147" w:rsidRDefault="000F0147" w:rsidP="00F42F7C">
            <w:pPr>
              <w:spacing w:line="240" w:lineRule="auto"/>
              <w:jc w:val="center"/>
              <w:rPr>
                <w:rFonts w:ascii="Calibri" w:eastAsia="Times New Roman" w:hAnsi="Calibri" w:cs="Times New Roman"/>
                <w:b/>
                <w:bCs/>
                <w:color w:val="000000"/>
                <w:sz w:val="18"/>
                <w:szCs w:val="18"/>
                <w:lang w:val="en-US"/>
              </w:rPr>
            </w:pPr>
          </w:p>
        </w:tc>
        <w:tc>
          <w:tcPr>
            <w:tcW w:w="887" w:type="dxa"/>
            <w:shd w:val="clear" w:color="000000" w:fill="D9D9D9"/>
            <w:noWrap/>
            <w:hideMark/>
          </w:tcPr>
          <w:p w14:paraId="1BF240E3" w14:textId="60C6B48A" w:rsidR="000F0147" w:rsidRPr="000F0147" w:rsidRDefault="000F0147" w:rsidP="00F42F7C">
            <w:pPr>
              <w:spacing w:line="240" w:lineRule="auto"/>
              <w:jc w:val="center"/>
              <w:rPr>
                <w:rFonts w:ascii="Calibri" w:eastAsia="Times New Roman" w:hAnsi="Calibri" w:cs="Times New Roman"/>
                <w:b/>
                <w:bCs/>
                <w:color w:val="000000"/>
                <w:sz w:val="18"/>
                <w:szCs w:val="18"/>
                <w:lang w:val="en-US"/>
              </w:rPr>
            </w:pPr>
          </w:p>
        </w:tc>
        <w:tc>
          <w:tcPr>
            <w:tcW w:w="2665" w:type="dxa"/>
            <w:shd w:val="clear" w:color="000000" w:fill="D9D9D9"/>
            <w:noWrap/>
            <w:hideMark/>
          </w:tcPr>
          <w:p w14:paraId="751266DB" w14:textId="77777777" w:rsidR="000F0147" w:rsidRPr="000F0147" w:rsidRDefault="000F0147" w:rsidP="00F42F7C">
            <w:pPr>
              <w:spacing w:line="240" w:lineRule="auto"/>
              <w:rPr>
                <w:rFonts w:ascii="Calibri" w:eastAsia="Times New Roman" w:hAnsi="Calibri" w:cs="Times New Roman"/>
                <w:b/>
                <w:bCs/>
                <w:color w:val="000000"/>
                <w:sz w:val="18"/>
                <w:szCs w:val="18"/>
                <w:lang w:val="en-US"/>
              </w:rPr>
            </w:pPr>
            <w:r w:rsidRPr="000F0147">
              <w:rPr>
                <w:rFonts w:ascii="Calibri" w:eastAsia="Times New Roman" w:hAnsi="Calibri" w:cs="Times New Roman"/>
                <w:b/>
                <w:bCs/>
                <w:color w:val="000000"/>
                <w:sz w:val="18"/>
                <w:szCs w:val="18"/>
                <w:lang w:val="en-US"/>
              </w:rPr>
              <w:t> </w:t>
            </w:r>
          </w:p>
        </w:tc>
      </w:tr>
      <w:tr w:rsidR="000F0147" w:rsidRPr="000F0147" w14:paraId="3EC6E1D0" w14:textId="77777777" w:rsidTr="00E37973">
        <w:trPr>
          <w:trHeight w:val="300"/>
        </w:trPr>
        <w:tc>
          <w:tcPr>
            <w:tcW w:w="3301" w:type="dxa"/>
            <w:shd w:val="clear" w:color="auto" w:fill="auto"/>
            <w:noWrap/>
            <w:hideMark/>
          </w:tcPr>
          <w:p w14:paraId="63B480A7" w14:textId="77777777" w:rsidR="000F0147" w:rsidRPr="000F0147" w:rsidRDefault="000F0147" w:rsidP="000F0147">
            <w:pPr>
              <w:spacing w:line="240" w:lineRule="auto"/>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Office 365</w:t>
            </w:r>
          </w:p>
        </w:tc>
        <w:tc>
          <w:tcPr>
            <w:tcW w:w="1518" w:type="dxa"/>
            <w:shd w:val="clear" w:color="auto" w:fill="auto"/>
            <w:noWrap/>
            <w:hideMark/>
          </w:tcPr>
          <w:p w14:paraId="1EB870EB" w14:textId="5EC7150A" w:rsidR="000F0147" w:rsidRPr="000F0147" w:rsidRDefault="00F42F7C" w:rsidP="00F42F7C">
            <w:pPr>
              <w:spacing w:line="240" w:lineRule="auto"/>
              <w:jc w:val="center"/>
              <w:rPr>
                <w:rFonts w:ascii="Calibri" w:eastAsia="Times New Roman" w:hAnsi="Calibri" w:cs="Times New Roman"/>
                <w:color w:val="000000"/>
                <w:sz w:val="18"/>
                <w:szCs w:val="18"/>
                <w:lang w:val="en-US"/>
              </w:rPr>
            </w:pPr>
            <w:r>
              <w:rPr>
                <w:rFonts w:ascii="Calibri" w:eastAsia="Times New Roman" w:hAnsi="Calibri" w:cs="Times New Roman"/>
                <w:color w:val="000000"/>
                <w:sz w:val="18"/>
                <w:szCs w:val="18"/>
                <w:lang w:val="en-US"/>
              </w:rPr>
              <w:t>24 Months</w:t>
            </w:r>
          </w:p>
        </w:tc>
        <w:tc>
          <w:tcPr>
            <w:tcW w:w="1263" w:type="dxa"/>
            <w:shd w:val="clear" w:color="auto" w:fill="auto"/>
            <w:noWrap/>
            <w:hideMark/>
          </w:tcPr>
          <w:p w14:paraId="24D0B094" w14:textId="3CC4C392" w:rsidR="000F0147" w:rsidRPr="000F0147" w:rsidRDefault="00371ECA" w:rsidP="00F42F7C">
            <w:pPr>
              <w:spacing w:line="240" w:lineRule="auto"/>
              <w:jc w:val="center"/>
              <w:rPr>
                <w:rFonts w:ascii="Calibri" w:eastAsia="Times New Roman" w:hAnsi="Calibri" w:cs="Times New Roman"/>
                <w:color w:val="000000"/>
                <w:sz w:val="18"/>
                <w:szCs w:val="18"/>
                <w:lang w:val="en-US"/>
              </w:rPr>
            </w:pPr>
            <w:r>
              <w:rPr>
                <w:rFonts w:ascii="Calibri" w:eastAsia="Times New Roman" w:hAnsi="Calibri" w:cs="Times New Roman"/>
                <w:color w:val="000000"/>
                <w:sz w:val="18"/>
                <w:szCs w:val="18"/>
                <w:lang w:val="en-US"/>
              </w:rPr>
              <w:t>n/a</w:t>
            </w:r>
          </w:p>
        </w:tc>
        <w:tc>
          <w:tcPr>
            <w:tcW w:w="887" w:type="dxa"/>
            <w:shd w:val="clear" w:color="auto" w:fill="auto"/>
            <w:noWrap/>
            <w:hideMark/>
          </w:tcPr>
          <w:p w14:paraId="7512E2FF" w14:textId="6D0280F7" w:rsidR="000F0147" w:rsidRPr="000F0147" w:rsidRDefault="00371ECA" w:rsidP="00F42F7C">
            <w:pPr>
              <w:spacing w:line="240" w:lineRule="auto"/>
              <w:jc w:val="center"/>
              <w:rPr>
                <w:rFonts w:ascii="Calibri" w:eastAsia="Times New Roman" w:hAnsi="Calibri" w:cs="Times New Roman"/>
                <w:color w:val="000000"/>
                <w:sz w:val="18"/>
                <w:szCs w:val="18"/>
                <w:lang w:val="en-US"/>
              </w:rPr>
            </w:pPr>
            <w:r>
              <w:rPr>
                <w:rFonts w:ascii="Calibri" w:eastAsia="Times New Roman" w:hAnsi="Calibri" w:cs="Times New Roman"/>
                <w:color w:val="000000"/>
                <w:sz w:val="18"/>
                <w:szCs w:val="18"/>
                <w:lang w:val="en-US"/>
              </w:rPr>
              <w:t>TBC</w:t>
            </w:r>
          </w:p>
        </w:tc>
        <w:tc>
          <w:tcPr>
            <w:tcW w:w="2665" w:type="dxa"/>
            <w:shd w:val="clear" w:color="auto" w:fill="auto"/>
            <w:noWrap/>
            <w:hideMark/>
          </w:tcPr>
          <w:p w14:paraId="1087A4B8" w14:textId="031799E8" w:rsidR="000F0147" w:rsidRPr="000F0147" w:rsidRDefault="00E37973" w:rsidP="00F42F7C">
            <w:pPr>
              <w:spacing w:line="240" w:lineRule="auto"/>
              <w:rPr>
                <w:rFonts w:ascii="Calibri" w:eastAsia="Times New Roman" w:hAnsi="Calibri" w:cs="Times New Roman"/>
                <w:color w:val="000000"/>
                <w:sz w:val="18"/>
                <w:szCs w:val="18"/>
                <w:lang w:val="en-US"/>
              </w:rPr>
            </w:pPr>
            <w:proofErr w:type="spellStart"/>
            <w:r w:rsidRPr="004258C6">
              <w:rPr>
                <w:rFonts w:ascii="Calibri" w:eastAsia="Times New Roman" w:hAnsi="Calibri" w:cs="Times New Roman"/>
                <w:sz w:val="18"/>
                <w:szCs w:val="18"/>
                <w:lang w:eastAsia="en-GB"/>
              </w:rPr>
              <w:t>BitTitan</w:t>
            </w:r>
            <w:proofErr w:type="spellEnd"/>
            <w:r w:rsidRPr="004258C6">
              <w:rPr>
                <w:rFonts w:ascii="Calibri" w:eastAsia="Times New Roman" w:hAnsi="Calibri" w:cs="Times New Roman"/>
                <w:sz w:val="18"/>
                <w:szCs w:val="18"/>
                <w:lang w:eastAsia="en-GB"/>
              </w:rPr>
              <w:t xml:space="preserve"> Migration Wiz</w:t>
            </w:r>
          </w:p>
        </w:tc>
      </w:tr>
      <w:tr w:rsidR="000F0147" w:rsidRPr="000F0147" w14:paraId="72F281E7" w14:textId="77777777" w:rsidTr="00E37973">
        <w:trPr>
          <w:trHeight w:val="300"/>
        </w:trPr>
        <w:tc>
          <w:tcPr>
            <w:tcW w:w="3301" w:type="dxa"/>
            <w:shd w:val="clear" w:color="auto" w:fill="auto"/>
            <w:noWrap/>
            <w:hideMark/>
          </w:tcPr>
          <w:p w14:paraId="6ED1C087" w14:textId="77777777" w:rsidR="000F0147" w:rsidRPr="000F0147" w:rsidRDefault="000F0147" w:rsidP="000F0147">
            <w:pPr>
              <w:spacing w:line="240" w:lineRule="auto"/>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 </w:t>
            </w:r>
          </w:p>
        </w:tc>
        <w:tc>
          <w:tcPr>
            <w:tcW w:w="1518" w:type="dxa"/>
            <w:shd w:val="clear" w:color="auto" w:fill="auto"/>
            <w:noWrap/>
            <w:hideMark/>
          </w:tcPr>
          <w:p w14:paraId="7FD3DE52" w14:textId="6AFE24E1" w:rsidR="000F0147" w:rsidRPr="000F0147" w:rsidRDefault="000F0147" w:rsidP="00F42F7C">
            <w:pPr>
              <w:spacing w:line="240" w:lineRule="auto"/>
              <w:jc w:val="center"/>
              <w:rPr>
                <w:rFonts w:ascii="Calibri" w:eastAsia="Times New Roman" w:hAnsi="Calibri" w:cs="Times New Roman"/>
                <w:color w:val="000000"/>
                <w:sz w:val="18"/>
                <w:szCs w:val="18"/>
                <w:lang w:val="en-US"/>
              </w:rPr>
            </w:pPr>
          </w:p>
        </w:tc>
        <w:tc>
          <w:tcPr>
            <w:tcW w:w="1263" w:type="dxa"/>
            <w:shd w:val="clear" w:color="auto" w:fill="auto"/>
            <w:noWrap/>
            <w:hideMark/>
          </w:tcPr>
          <w:p w14:paraId="7E04E38D" w14:textId="32D9A98D" w:rsidR="000F0147" w:rsidRPr="000F0147" w:rsidRDefault="000F0147" w:rsidP="00F42F7C">
            <w:pPr>
              <w:spacing w:line="240" w:lineRule="auto"/>
              <w:jc w:val="center"/>
              <w:rPr>
                <w:rFonts w:ascii="Calibri" w:eastAsia="Times New Roman" w:hAnsi="Calibri" w:cs="Times New Roman"/>
                <w:color w:val="000000"/>
                <w:sz w:val="18"/>
                <w:szCs w:val="18"/>
                <w:lang w:val="en-US"/>
              </w:rPr>
            </w:pPr>
          </w:p>
        </w:tc>
        <w:tc>
          <w:tcPr>
            <w:tcW w:w="887" w:type="dxa"/>
            <w:shd w:val="clear" w:color="auto" w:fill="auto"/>
            <w:noWrap/>
            <w:hideMark/>
          </w:tcPr>
          <w:p w14:paraId="1C9A8A7E" w14:textId="634A4995" w:rsidR="000F0147" w:rsidRPr="000F0147" w:rsidRDefault="000F0147" w:rsidP="00F42F7C">
            <w:pPr>
              <w:spacing w:line="240" w:lineRule="auto"/>
              <w:jc w:val="center"/>
              <w:rPr>
                <w:rFonts w:ascii="Calibri" w:eastAsia="Times New Roman" w:hAnsi="Calibri" w:cs="Times New Roman"/>
                <w:color w:val="000000"/>
                <w:sz w:val="18"/>
                <w:szCs w:val="18"/>
                <w:lang w:val="en-US"/>
              </w:rPr>
            </w:pPr>
          </w:p>
        </w:tc>
        <w:tc>
          <w:tcPr>
            <w:tcW w:w="2665" w:type="dxa"/>
            <w:shd w:val="clear" w:color="auto" w:fill="auto"/>
            <w:noWrap/>
            <w:hideMark/>
          </w:tcPr>
          <w:p w14:paraId="28EBA3AA" w14:textId="77777777" w:rsidR="000F0147" w:rsidRPr="000F0147" w:rsidRDefault="000F0147" w:rsidP="00F42F7C">
            <w:pPr>
              <w:spacing w:line="240" w:lineRule="auto"/>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 </w:t>
            </w:r>
          </w:p>
        </w:tc>
      </w:tr>
      <w:tr w:rsidR="000F0147" w:rsidRPr="000F0147" w14:paraId="31C26543" w14:textId="77777777" w:rsidTr="00E37973">
        <w:trPr>
          <w:trHeight w:val="300"/>
        </w:trPr>
        <w:tc>
          <w:tcPr>
            <w:tcW w:w="3301" w:type="dxa"/>
            <w:shd w:val="clear" w:color="000000" w:fill="D9D9D9"/>
            <w:noWrap/>
            <w:hideMark/>
          </w:tcPr>
          <w:p w14:paraId="7F8FF4CA" w14:textId="77777777" w:rsidR="000F0147" w:rsidRPr="000F0147" w:rsidRDefault="000F0147" w:rsidP="000F0147">
            <w:pPr>
              <w:spacing w:line="240" w:lineRule="auto"/>
              <w:rPr>
                <w:rFonts w:ascii="Calibri" w:eastAsia="Times New Roman" w:hAnsi="Calibri" w:cs="Times New Roman"/>
                <w:b/>
                <w:bCs/>
                <w:color w:val="000000"/>
                <w:sz w:val="18"/>
                <w:szCs w:val="18"/>
                <w:lang w:val="en-US"/>
              </w:rPr>
            </w:pPr>
            <w:r w:rsidRPr="000F0147">
              <w:rPr>
                <w:rFonts w:ascii="Calibri" w:eastAsia="Times New Roman" w:hAnsi="Calibri" w:cs="Times New Roman"/>
                <w:b/>
                <w:bCs/>
                <w:color w:val="000000"/>
                <w:sz w:val="18"/>
                <w:szCs w:val="18"/>
                <w:lang w:val="en-US"/>
              </w:rPr>
              <w:t>Personal Data</w:t>
            </w:r>
          </w:p>
        </w:tc>
        <w:tc>
          <w:tcPr>
            <w:tcW w:w="1518" w:type="dxa"/>
            <w:shd w:val="clear" w:color="000000" w:fill="D9D9D9"/>
            <w:noWrap/>
            <w:hideMark/>
          </w:tcPr>
          <w:p w14:paraId="50AEF247" w14:textId="33F5BE48" w:rsidR="000F0147" w:rsidRPr="000F0147" w:rsidRDefault="000F0147" w:rsidP="00F42F7C">
            <w:pPr>
              <w:spacing w:line="240" w:lineRule="auto"/>
              <w:jc w:val="center"/>
              <w:rPr>
                <w:rFonts w:ascii="Calibri" w:eastAsia="Times New Roman" w:hAnsi="Calibri" w:cs="Times New Roman"/>
                <w:b/>
                <w:bCs/>
                <w:color w:val="000000"/>
                <w:sz w:val="18"/>
                <w:szCs w:val="18"/>
                <w:lang w:val="en-US"/>
              </w:rPr>
            </w:pPr>
          </w:p>
        </w:tc>
        <w:tc>
          <w:tcPr>
            <w:tcW w:w="1263" w:type="dxa"/>
            <w:shd w:val="clear" w:color="000000" w:fill="D9D9D9"/>
            <w:noWrap/>
            <w:hideMark/>
          </w:tcPr>
          <w:p w14:paraId="6291623C" w14:textId="7591B23C" w:rsidR="000F0147" w:rsidRPr="000F0147" w:rsidRDefault="000F0147" w:rsidP="00F42F7C">
            <w:pPr>
              <w:spacing w:line="240" w:lineRule="auto"/>
              <w:jc w:val="center"/>
              <w:rPr>
                <w:rFonts w:ascii="Calibri" w:eastAsia="Times New Roman" w:hAnsi="Calibri" w:cs="Times New Roman"/>
                <w:b/>
                <w:bCs/>
                <w:color w:val="000000"/>
                <w:sz w:val="18"/>
                <w:szCs w:val="18"/>
                <w:lang w:val="en-US"/>
              </w:rPr>
            </w:pPr>
          </w:p>
        </w:tc>
        <w:tc>
          <w:tcPr>
            <w:tcW w:w="887" w:type="dxa"/>
            <w:shd w:val="clear" w:color="000000" w:fill="D9D9D9"/>
            <w:noWrap/>
            <w:hideMark/>
          </w:tcPr>
          <w:p w14:paraId="7E728CD5" w14:textId="716F9F14" w:rsidR="000F0147" w:rsidRPr="000F0147" w:rsidRDefault="000F0147" w:rsidP="00F42F7C">
            <w:pPr>
              <w:spacing w:line="240" w:lineRule="auto"/>
              <w:jc w:val="center"/>
              <w:rPr>
                <w:rFonts w:ascii="Calibri" w:eastAsia="Times New Roman" w:hAnsi="Calibri" w:cs="Times New Roman"/>
                <w:b/>
                <w:bCs/>
                <w:color w:val="000000"/>
                <w:sz w:val="18"/>
                <w:szCs w:val="18"/>
                <w:lang w:val="en-US"/>
              </w:rPr>
            </w:pPr>
          </w:p>
        </w:tc>
        <w:tc>
          <w:tcPr>
            <w:tcW w:w="2665" w:type="dxa"/>
            <w:shd w:val="clear" w:color="000000" w:fill="D9D9D9"/>
            <w:noWrap/>
            <w:hideMark/>
          </w:tcPr>
          <w:p w14:paraId="710A433D" w14:textId="77777777" w:rsidR="000F0147" w:rsidRPr="000F0147" w:rsidRDefault="000F0147" w:rsidP="00F42F7C">
            <w:pPr>
              <w:spacing w:line="240" w:lineRule="auto"/>
              <w:rPr>
                <w:rFonts w:ascii="Calibri" w:eastAsia="Times New Roman" w:hAnsi="Calibri" w:cs="Times New Roman"/>
                <w:b/>
                <w:bCs/>
                <w:color w:val="000000"/>
                <w:sz w:val="18"/>
                <w:szCs w:val="18"/>
                <w:lang w:val="en-US"/>
              </w:rPr>
            </w:pPr>
            <w:r w:rsidRPr="000F0147">
              <w:rPr>
                <w:rFonts w:ascii="Calibri" w:eastAsia="Times New Roman" w:hAnsi="Calibri" w:cs="Times New Roman"/>
                <w:b/>
                <w:bCs/>
                <w:color w:val="000000"/>
                <w:sz w:val="18"/>
                <w:szCs w:val="18"/>
                <w:lang w:val="en-US"/>
              </w:rPr>
              <w:t> </w:t>
            </w:r>
          </w:p>
        </w:tc>
      </w:tr>
      <w:tr w:rsidR="000F0147" w:rsidRPr="000F0147" w14:paraId="0765BAB9" w14:textId="77777777" w:rsidTr="00E37973">
        <w:trPr>
          <w:trHeight w:val="300"/>
        </w:trPr>
        <w:tc>
          <w:tcPr>
            <w:tcW w:w="3301" w:type="dxa"/>
            <w:shd w:val="clear" w:color="auto" w:fill="auto"/>
            <w:noWrap/>
            <w:hideMark/>
          </w:tcPr>
          <w:p w14:paraId="09B3769D" w14:textId="77777777" w:rsidR="000F0147" w:rsidRPr="000F0147" w:rsidRDefault="000F0147" w:rsidP="000F0147">
            <w:pPr>
              <w:spacing w:line="240" w:lineRule="auto"/>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One Drive for Business</w:t>
            </w:r>
          </w:p>
        </w:tc>
        <w:tc>
          <w:tcPr>
            <w:tcW w:w="1518" w:type="dxa"/>
            <w:shd w:val="clear" w:color="auto" w:fill="auto"/>
            <w:noWrap/>
            <w:hideMark/>
          </w:tcPr>
          <w:p w14:paraId="44DA0C26" w14:textId="77777777" w:rsidR="000F0147" w:rsidRPr="000F0147" w:rsidRDefault="000F0147" w:rsidP="00F42F7C">
            <w:pPr>
              <w:spacing w:line="240" w:lineRule="auto"/>
              <w:jc w:val="center"/>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TBC</w:t>
            </w:r>
          </w:p>
        </w:tc>
        <w:tc>
          <w:tcPr>
            <w:tcW w:w="1263" w:type="dxa"/>
            <w:shd w:val="clear" w:color="auto" w:fill="auto"/>
            <w:noWrap/>
            <w:hideMark/>
          </w:tcPr>
          <w:p w14:paraId="7C10E099" w14:textId="6236C90F" w:rsidR="000F0147" w:rsidRPr="000F0147" w:rsidRDefault="00F42F7C" w:rsidP="00F42F7C">
            <w:pPr>
              <w:spacing w:line="240" w:lineRule="auto"/>
              <w:jc w:val="center"/>
              <w:rPr>
                <w:rFonts w:ascii="Calibri" w:eastAsia="Times New Roman" w:hAnsi="Calibri" w:cs="Times New Roman"/>
                <w:color w:val="000000"/>
                <w:sz w:val="18"/>
                <w:szCs w:val="18"/>
                <w:lang w:val="en-US"/>
              </w:rPr>
            </w:pPr>
            <w:r>
              <w:rPr>
                <w:rFonts w:ascii="Calibri" w:eastAsia="Times New Roman" w:hAnsi="Calibri" w:cs="Times New Roman"/>
                <w:color w:val="000000"/>
                <w:sz w:val="18"/>
                <w:szCs w:val="18"/>
                <w:lang w:val="en-US"/>
              </w:rPr>
              <w:t>n/a</w:t>
            </w:r>
          </w:p>
        </w:tc>
        <w:tc>
          <w:tcPr>
            <w:tcW w:w="887" w:type="dxa"/>
            <w:shd w:val="clear" w:color="auto" w:fill="auto"/>
            <w:noWrap/>
            <w:hideMark/>
          </w:tcPr>
          <w:p w14:paraId="2E8542C5" w14:textId="4AFA78E2" w:rsidR="000F0147" w:rsidRPr="000F0147" w:rsidRDefault="00371ECA" w:rsidP="00F42F7C">
            <w:pPr>
              <w:spacing w:line="240" w:lineRule="auto"/>
              <w:jc w:val="center"/>
              <w:rPr>
                <w:rFonts w:ascii="Calibri" w:eastAsia="Times New Roman" w:hAnsi="Calibri" w:cs="Times New Roman"/>
                <w:color w:val="000000"/>
                <w:sz w:val="18"/>
                <w:szCs w:val="18"/>
                <w:lang w:val="en-US"/>
              </w:rPr>
            </w:pPr>
            <w:proofErr w:type="spellStart"/>
            <w:r>
              <w:rPr>
                <w:rFonts w:ascii="Calibri" w:eastAsia="Times New Roman" w:hAnsi="Calibri" w:cs="Times New Roman"/>
                <w:color w:val="000000"/>
                <w:sz w:val="18"/>
                <w:szCs w:val="18"/>
                <w:lang w:val="en-US"/>
              </w:rPr>
              <w:t>Veronis</w:t>
            </w:r>
            <w:proofErr w:type="spellEnd"/>
            <w:r>
              <w:rPr>
                <w:rFonts w:ascii="Calibri" w:eastAsia="Times New Roman" w:hAnsi="Calibri" w:cs="Times New Roman"/>
                <w:color w:val="000000"/>
                <w:sz w:val="18"/>
                <w:szCs w:val="18"/>
                <w:lang w:val="en-US"/>
              </w:rPr>
              <w:t xml:space="preserve"> DLP</w:t>
            </w:r>
          </w:p>
        </w:tc>
        <w:tc>
          <w:tcPr>
            <w:tcW w:w="2665" w:type="dxa"/>
            <w:shd w:val="clear" w:color="auto" w:fill="auto"/>
            <w:noWrap/>
            <w:hideMark/>
          </w:tcPr>
          <w:p w14:paraId="6A7436C3" w14:textId="21398A10" w:rsidR="000F0147" w:rsidRPr="000F0147" w:rsidRDefault="000F0147" w:rsidP="00F42F7C">
            <w:pPr>
              <w:spacing w:line="240" w:lineRule="auto"/>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 </w:t>
            </w:r>
            <w:r w:rsidR="00371ECA">
              <w:rPr>
                <w:rFonts w:ascii="Calibri" w:eastAsia="Times New Roman" w:hAnsi="Calibri" w:cs="Times New Roman"/>
                <w:color w:val="000000"/>
                <w:sz w:val="18"/>
                <w:szCs w:val="18"/>
                <w:lang w:val="en-US"/>
              </w:rPr>
              <w:t>TBC</w:t>
            </w:r>
          </w:p>
        </w:tc>
      </w:tr>
      <w:tr w:rsidR="000F0147" w:rsidRPr="000F0147" w14:paraId="44484B44" w14:textId="77777777" w:rsidTr="00E37973">
        <w:trPr>
          <w:trHeight w:val="300"/>
        </w:trPr>
        <w:tc>
          <w:tcPr>
            <w:tcW w:w="3301" w:type="dxa"/>
            <w:shd w:val="clear" w:color="auto" w:fill="auto"/>
            <w:noWrap/>
            <w:hideMark/>
          </w:tcPr>
          <w:p w14:paraId="64B9038D" w14:textId="77777777" w:rsidR="000F0147" w:rsidRPr="000F0147" w:rsidRDefault="000F0147" w:rsidP="000F0147">
            <w:pPr>
              <w:spacing w:line="240" w:lineRule="auto"/>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Home Drives</w:t>
            </w:r>
          </w:p>
        </w:tc>
        <w:tc>
          <w:tcPr>
            <w:tcW w:w="1518" w:type="dxa"/>
            <w:shd w:val="clear" w:color="auto" w:fill="auto"/>
            <w:noWrap/>
            <w:hideMark/>
          </w:tcPr>
          <w:p w14:paraId="28CA28D7" w14:textId="77777777" w:rsidR="000F0147" w:rsidRPr="000F0147" w:rsidRDefault="000F0147" w:rsidP="00F42F7C">
            <w:pPr>
              <w:spacing w:line="240" w:lineRule="auto"/>
              <w:jc w:val="center"/>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TBC</w:t>
            </w:r>
          </w:p>
        </w:tc>
        <w:tc>
          <w:tcPr>
            <w:tcW w:w="1263" w:type="dxa"/>
            <w:shd w:val="clear" w:color="auto" w:fill="auto"/>
            <w:noWrap/>
            <w:hideMark/>
          </w:tcPr>
          <w:p w14:paraId="6E8D9A2B" w14:textId="38251B58" w:rsidR="000F0147" w:rsidRPr="000F0147" w:rsidRDefault="00F42F7C" w:rsidP="00F42F7C">
            <w:pPr>
              <w:spacing w:line="240" w:lineRule="auto"/>
              <w:jc w:val="center"/>
              <w:rPr>
                <w:rFonts w:ascii="Calibri" w:eastAsia="Times New Roman" w:hAnsi="Calibri" w:cs="Times New Roman"/>
                <w:color w:val="000000"/>
                <w:sz w:val="18"/>
                <w:szCs w:val="18"/>
                <w:lang w:val="en-US"/>
              </w:rPr>
            </w:pPr>
            <w:r>
              <w:rPr>
                <w:rFonts w:ascii="Calibri" w:eastAsia="Times New Roman" w:hAnsi="Calibri" w:cs="Times New Roman"/>
                <w:color w:val="000000"/>
                <w:sz w:val="18"/>
                <w:szCs w:val="18"/>
                <w:lang w:val="en-US"/>
              </w:rPr>
              <w:t>n/a</w:t>
            </w:r>
          </w:p>
        </w:tc>
        <w:tc>
          <w:tcPr>
            <w:tcW w:w="887" w:type="dxa"/>
            <w:shd w:val="clear" w:color="auto" w:fill="auto"/>
            <w:noWrap/>
            <w:hideMark/>
          </w:tcPr>
          <w:p w14:paraId="49604A33" w14:textId="78E82CDF" w:rsidR="000F0147" w:rsidRPr="000F0147" w:rsidRDefault="00371ECA" w:rsidP="00F42F7C">
            <w:pPr>
              <w:spacing w:line="240" w:lineRule="auto"/>
              <w:jc w:val="center"/>
              <w:rPr>
                <w:rFonts w:ascii="Calibri" w:eastAsia="Times New Roman" w:hAnsi="Calibri" w:cs="Times New Roman"/>
                <w:color w:val="000000"/>
                <w:sz w:val="18"/>
                <w:szCs w:val="18"/>
                <w:lang w:val="en-US"/>
              </w:rPr>
            </w:pPr>
            <w:proofErr w:type="spellStart"/>
            <w:r>
              <w:rPr>
                <w:rFonts w:ascii="Calibri" w:eastAsia="Times New Roman" w:hAnsi="Calibri" w:cs="Times New Roman"/>
                <w:color w:val="000000"/>
                <w:sz w:val="18"/>
                <w:szCs w:val="18"/>
                <w:lang w:val="en-US"/>
              </w:rPr>
              <w:t>Veronis</w:t>
            </w:r>
            <w:proofErr w:type="spellEnd"/>
            <w:r>
              <w:rPr>
                <w:rFonts w:ascii="Calibri" w:eastAsia="Times New Roman" w:hAnsi="Calibri" w:cs="Times New Roman"/>
                <w:color w:val="000000"/>
                <w:sz w:val="18"/>
                <w:szCs w:val="18"/>
                <w:lang w:val="en-US"/>
              </w:rPr>
              <w:t xml:space="preserve"> DLP</w:t>
            </w:r>
          </w:p>
        </w:tc>
        <w:tc>
          <w:tcPr>
            <w:tcW w:w="2665" w:type="dxa"/>
            <w:shd w:val="clear" w:color="auto" w:fill="auto"/>
            <w:noWrap/>
            <w:hideMark/>
          </w:tcPr>
          <w:p w14:paraId="63941DCE" w14:textId="77777777" w:rsidR="000F0147" w:rsidRPr="000F0147" w:rsidRDefault="000F0147" w:rsidP="00F42F7C">
            <w:pPr>
              <w:spacing w:line="240" w:lineRule="auto"/>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 </w:t>
            </w:r>
          </w:p>
        </w:tc>
      </w:tr>
      <w:tr w:rsidR="000F0147" w:rsidRPr="000F0147" w14:paraId="56EA860A" w14:textId="77777777" w:rsidTr="00E37973">
        <w:trPr>
          <w:trHeight w:val="300"/>
        </w:trPr>
        <w:tc>
          <w:tcPr>
            <w:tcW w:w="3301" w:type="dxa"/>
            <w:shd w:val="clear" w:color="auto" w:fill="auto"/>
            <w:noWrap/>
            <w:hideMark/>
          </w:tcPr>
          <w:p w14:paraId="247C4AF8" w14:textId="77777777" w:rsidR="000F0147" w:rsidRPr="000F0147" w:rsidRDefault="000F0147" w:rsidP="000F0147">
            <w:pPr>
              <w:spacing w:line="240" w:lineRule="auto"/>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 </w:t>
            </w:r>
          </w:p>
        </w:tc>
        <w:tc>
          <w:tcPr>
            <w:tcW w:w="1518" w:type="dxa"/>
            <w:shd w:val="clear" w:color="auto" w:fill="auto"/>
            <w:noWrap/>
            <w:hideMark/>
          </w:tcPr>
          <w:p w14:paraId="4F54C8B6" w14:textId="6CE37314" w:rsidR="000F0147" w:rsidRPr="000F0147" w:rsidRDefault="000F0147" w:rsidP="00F42F7C">
            <w:pPr>
              <w:spacing w:line="240" w:lineRule="auto"/>
              <w:jc w:val="center"/>
              <w:rPr>
                <w:rFonts w:ascii="Calibri" w:eastAsia="Times New Roman" w:hAnsi="Calibri" w:cs="Times New Roman"/>
                <w:color w:val="000000"/>
                <w:sz w:val="18"/>
                <w:szCs w:val="18"/>
                <w:lang w:val="en-US"/>
              </w:rPr>
            </w:pPr>
          </w:p>
        </w:tc>
        <w:tc>
          <w:tcPr>
            <w:tcW w:w="1263" w:type="dxa"/>
            <w:shd w:val="clear" w:color="auto" w:fill="auto"/>
            <w:noWrap/>
            <w:hideMark/>
          </w:tcPr>
          <w:p w14:paraId="02A4C5F0" w14:textId="6CC2C904" w:rsidR="000F0147" w:rsidRPr="000F0147" w:rsidRDefault="000F0147" w:rsidP="00F42F7C">
            <w:pPr>
              <w:spacing w:line="240" w:lineRule="auto"/>
              <w:jc w:val="center"/>
              <w:rPr>
                <w:rFonts w:ascii="Calibri" w:eastAsia="Times New Roman" w:hAnsi="Calibri" w:cs="Times New Roman"/>
                <w:color w:val="000000"/>
                <w:sz w:val="18"/>
                <w:szCs w:val="18"/>
                <w:lang w:val="en-US"/>
              </w:rPr>
            </w:pPr>
          </w:p>
        </w:tc>
        <w:tc>
          <w:tcPr>
            <w:tcW w:w="887" w:type="dxa"/>
            <w:shd w:val="clear" w:color="auto" w:fill="auto"/>
            <w:noWrap/>
            <w:hideMark/>
          </w:tcPr>
          <w:p w14:paraId="064A372C" w14:textId="07A68DE0" w:rsidR="000F0147" w:rsidRPr="000F0147" w:rsidRDefault="000F0147" w:rsidP="00F42F7C">
            <w:pPr>
              <w:spacing w:line="240" w:lineRule="auto"/>
              <w:jc w:val="center"/>
              <w:rPr>
                <w:rFonts w:ascii="Calibri" w:eastAsia="Times New Roman" w:hAnsi="Calibri" w:cs="Times New Roman"/>
                <w:color w:val="000000"/>
                <w:sz w:val="18"/>
                <w:szCs w:val="18"/>
                <w:lang w:val="en-US"/>
              </w:rPr>
            </w:pPr>
          </w:p>
        </w:tc>
        <w:tc>
          <w:tcPr>
            <w:tcW w:w="2665" w:type="dxa"/>
            <w:shd w:val="clear" w:color="auto" w:fill="auto"/>
            <w:noWrap/>
            <w:hideMark/>
          </w:tcPr>
          <w:p w14:paraId="117F2CE8" w14:textId="77777777" w:rsidR="000F0147" w:rsidRPr="000F0147" w:rsidRDefault="000F0147" w:rsidP="00F42F7C">
            <w:pPr>
              <w:spacing w:line="240" w:lineRule="auto"/>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 </w:t>
            </w:r>
          </w:p>
        </w:tc>
      </w:tr>
      <w:tr w:rsidR="000F0147" w:rsidRPr="000F0147" w14:paraId="5CC28321" w14:textId="77777777" w:rsidTr="00E37973">
        <w:trPr>
          <w:trHeight w:val="300"/>
        </w:trPr>
        <w:tc>
          <w:tcPr>
            <w:tcW w:w="3301" w:type="dxa"/>
            <w:shd w:val="clear" w:color="000000" w:fill="D9D9D9"/>
            <w:noWrap/>
            <w:hideMark/>
          </w:tcPr>
          <w:p w14:paraId="7E250B97" w14:textId="77777777" w:rsidR="000F0147" w:rsidRPr="000F0147" w:rsidRDefault="000F0147" w:rsidP="000F0147">
            <w:pPr>
              <w:spacing w:line="240" w:lineRule="auto"/>
              <w:rPr>
                <w:rFonts w:ascii="Calibri" w:eastAsia="Times New Roman" w:hAnsi="Calibri" w:cs="Times New Roman"/>
                <w:b/>
                <w:bCs/>
                <w:color w:val="000000"/>
                <w:sz w:val="18"/>
                <w:szCs w:val="18"/>
                <w:lang w:val="en-US"/>
              </w:rPr>
            </w:pPr>
            <w:r w:rsidRPr="000F0147">
              <w:rPr>
                <w:rFonts w:ascii="Calibri" w:eastAsia="Times New Roman" w:hAnsi="Calibri" w:cs="Times New Roman"/>
                <w:b/>
                <w:bCs/>
                <w:color w:val="000000"/>
                <w:sz w:val="18"/>
                <w:szCs w:val="18"/>
                <w:lang w:val="en-US"/>
              </w:rPr>
              <w:t>Shared Data</w:t>
            </w:r>
          </w:p>
        </w:tc>
        <w:tc>
          <w:tcPr>
            <w:tcW w:w="1518" w:type="dxa"/>
            <w:shd w:val="clear" w:color="000000" w:fill="D9D9D9"/>
            <w:noWrap/>
            <w:hideMark/>
          </w:tcPr>
          <w:p w14:paraId="6E3A9783" w14:textId="1B9D81C0" w:rsidR="000F0147" w:rsidRPr="000F0147" w:rsidRDefault="000F0147" w:rsidP="00F42F7C">
            <w:pPr>
              <w:spacing w:line="240" w:lineRule="auto"/>
              <w:jc w:val="center"/>
              <w:rPr>
                <w:rFonts w:ascii="Calibri" w:eastAsia="Times New Roman" w:hAnsi="Calibri" w:cs="Times New Roman"/>
                <w:b/>
                <w:bCs/>
                <w:color w:val="000000"/>
                <w:sz w:val="18"/>
                <w:szCs w:val="18"/>
                <w:lang w:val="en-US"/>
              </w:rPr>
            </w:pPr>
          </w:p>
        </w:tc>
        <w:tc>
          <w:tcPr>
            <w:tcW w:w="1263" w:type="dxa"/>
            <w:shd w:val="clear" w:color="000000" w:fill="D9D9D9"/>
            <w:noWrap/>
            <w:hideMark/>
          </w:tcPr>
          <w:p w14:paraId="58D37FF0" w14:textId="04875F25" w:rsidR="000F0147" w:rsidRPr="000F0147" w:rsidRDefault="000F0147" w:rsidP="00F42F7C">
            <w:pPr>
              <w:spacing w:line="240" w:lineRule="auto"/>
              <w:jc w:val="center"/>
              <w:rPr>
                <w:rFonts w:ascii="Calibri" w:eastAsia="Times New Roman" w:hAnsi="Calibri" w:cs="Times New Roman"/>
                <w:b/>
                <w:bCs/>
                <w:color w:val="000000"/>
                <w:sz w:val="18"/>
                <w:szCs w:val="18"/>
                <w:lang w:val="en-US"/>
              </w:rPr>
            </w:pPr>
          </w:p>
        </w:tc>
        <w:tc>
          <w:tcPr>
            <w:tcW w:w="887" w:type="dxa"/>
            <w:shd w:val="clear" w:color="000000" w:fill="D9D9D9"/>
            <w:noWrap/>
            <w:hideMark/>
          </w:tcPr>
          <w:p w14:paraId="44E00410" w14:textId="5859D15A" w:rsidR="000F0147" w:rsidRPr="000F0147" w:rsidRDefault="000F0147" w:rsidP="00F42F7C">
            <w:pPr>
              <w:spacing w:line="240" w:lineRule="auto"/>
              <w:jc w:val="center"/>
              <w:rPr>
                <w:rFonts w:ascii="Calibri" w:eastAsia="Times New Roman" w:hAnsi="Calibri" w:cs="Times New Roman"/>
                <w:b/>
                <w:bCs/>
                <w:color w:val="000000"/>
                <w:sz w:val="18"/>
                <w:szCs w:val="18"/>
                <w:lang w:val="en-US"/>
              </w:rPr>
            </w:pPr>
          </w:p>
        </w:tc>
        <w:tc>
          <w:tcPr>
            <w:tcW w:w="2665" w:type="dxa"/>
            <w:shd w:val="clear" w:color="000000" w:fill="D9D9D9"/>
            <w:noWrap/>
            <w:hideMark/>
          </w:tcPr>
          <w:p w14:paraId="23E9D5F9" w14:textId="77777777" w:rsidR="000F0147" w:rsidRPr="000F0147" w:rsidRDefault="000F0147" w:rsidP="00F42F7C">
            <w:pPr>
              <w:spacing w:line="240" w:lineRule="auto"/>
              <w:rPr>
                <w:rFonts w:ascii="Calibri" w:eastAsia="Times New Roman" w:hAnsi="Calibri" w:cs="Times New Roman"/>
                <w:b/>
                <w:bCs/>
                <w:color w:val="000000"/>
                <w:sz w:val="18"/>
                <w:szCs w:val="18"/>
                <w:lang w:val="en-US"/>
              </w:rPr>
            </w:pPr>
            <w:r w:rsidRPr="000F0147">
              <w:rPr>
                <w:rFonts w:ascii="Calibri" w:eastAsia="Times New Roman" w:hAnsi="Calibri" w:cs="Times New Roman"/>
                <w:b/>
                <w:bCs/>
                <w:color w:val="000000"/>
                <w:sz w:val="18"/>
                <w:szCs w:val="18"/>
                <w:lang w:val="en-US"/>
              </w:rPr>
              <w:t> </w:t>
            </w:r>
          </w:p>
        </w:tc>
      </w:tr>
      <w:tr w:rsidR="000F0147" w:rsidRPr="000F0147" w14:paraId="5B384DE4" w14:textId="77777777" w:rsidTr="00E37973">
        <w:trPr>
          <w:trHeight w:val="300"/>
        </w:trPr>
        <w:tc>
          <w:tcPr>
            <w:tcW w:w="3301" w:type="dxa"/>
            <w:shd w:val="clear" w:color="auto" w:fill="auto"/>
            <w:noWrap/>
            <w:hideMark/>
          </w:tcPr>
          <w:p w14:paraId="2D2D6261" w14:textId="77777777" w:rsidR="000F0147" w:rsidRPr="000F0147" w:rsidRDefault="000F0147" w:rsidP="000F0147">
            <w:pPr>
              <w:spacing w:line="240" w:lineRule="auto"/>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SharePoint Libraries</w:t>
            </w:r>
          </w:p>
        </w:tc>
        <w:tc>
          <w:tcPr>
            <w:tcW w:w="1518" w:type="dxa"/>
            <w:shd w:val="clear" w:color="auto" w:fill="auto"/>
            <w:noWrap/>
            <w:hideMark/>
          </w:tcPr>
          <w:p w14:paraId="4123F177" w14:textId="29A57A9A" w:rsidR="000F0147" w:rsidRPr="000F0147" w:rsidRDefault="00E37973" w:rsidP="00F42F7C">
            <w:pPr>
              <w:spacing w:line="240" w:lineRule="auto"/>
              <w:jc w:val="center"/>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TBC</w:t>
            </w:r>
          </w:p>
        </w:tc>
        <w:tc>
          <w:tcPr>
            <w:tcW w:w="1263" w:type="dxa"/>
            <w:shd w:val="clear" w:color="auto" w:fill="auto"/>
            <w:noWrap/>
            <w:hideMark/>
          </w:tcPr>
          <w:p w14:paraId="1AF32DFC" w14:textId="08C14B68" w:rsidR="000F0147" w:rsidRPr="000F0147" w:rsidRDefault="00F42F7C" w:rsidP="00F42F7C">
            <w:pPr>
              <w:spacing w:line="240" w:lineRule="auto"/>
              <w:jc w:val="center"/>
              <w:rPr>
                <w:rFonts w:ascii="Calibri" w:eastAsia="Times New Roman" w:hAnsi="Calibri" w:cs="Times New Roman"/>
                <w:color w:val="000000"/>
                <w:sz w:val="18"/>
                <w:szCs w:val="18"/>
                <w:lang w:val="en-US"/>
              </w:rPr>
            </w:pPr>
            <w:r>
              <w:rPr>
                <w:rFonts w:ascii="Calibri" w:eastAsia="Times New Roman" w:hAnsi="Calibri" w:cs="Times New Roman"/>
                <w:color w:val="000000"/>
                <w:sz w:val="18"/>
                <w:szCs w:val="18"/>
                <w:lang w:val="en-US"/>
              </w:rPr>
              <w:t>n/a</w:t>
            </w:r>
          </w:p>
        </w:tc>
        <w:tc>
          <w:tcPr>
            <w:tcW w:w="887" w:type="dxa"/>
            <w:shd w:val="clear" w:color="auto" w:fill="auto"/>
            <w:noWrap/>
            <w:hideMark/>
          </w:tcPr>
          <w:p w14:paraId="7E37E885" w14:textId="557210B2" w:rsidR="000F0147" w:rsidRPr="000F0147" w:rsidRDefault="00371ECA" w:rsidP="00F42F7C">
            <w:pPr>
              <w:spacing w:line="240" w:lineRule="auto"/>
              <w:jc w:val="center"/>
              <w:rPr>
                <w:rFonts w:ascii="Calibri" w:eastAsia="Times New Roman" w:hAnsi="Calibri" w:cs="Times New Roman"/>
                <w:color w:val="000000"/>
                <w:sz w:val="18"/>
                <w:szCs w:val="18"/>
                <w:lang w:val="en-US"/>
              </w:rPr>
            </w:pPr>
            <w:r>
              <w:rPr>
                <w:rFonts w:ascii="Calibri" w:eastAsia="Times New Roman" w:hAnsi="Calibri" w:cs="Times New Roman"/>
                <w:color w:val="000000"/>
                <w:sz w:val="18"/>
                <w:szCs w:val="18"/>
                <w:lang w:val="en-US"/>
              </w:rPr>
              <w:t>n/a</w:t>
            </w:r>
          </w:p>
        </w:tc>
        <w:tc>
          <w:tcPr>
            <w:tcW w:w="2665" w:type="dxa"/>
            <w:shd w:val="clear" w:color="auto" w:fill="auto"/>
            <w:noWrap/>
            <w:hideMark/>
          </w:tcPr>
          <w:p w14:paraId="52A691E8" w14:textId="577EBDC3" w:rsidR="000F0147" w:rsidRPr="000F0147" w:rsidRDefault="000F0147" w:rsidP="00F42F7C">
            <w:pPr>
              <w:spacing w:line="240" w:lineRule="auto"/>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 </w:t>
            </w:r>
            <w:r w:rsidR="00371ECA">
              <w:rPr>
                <w:rFonts w:ascii="Calibri" w:eastAsia="Times New Roman" w:hAnsi="Calibri" w:cs="Times New Roman"/>
                <w:color w:val="000000"/>
                <w:sz w:val="18"/>
                <w:szCs w:val="18"/>
                <w:lang w:val="en-US"/>
              </w:rPr>
              <w:t>TBC</w:t>
            </w:r>
          </w:p>
        </w:tc>
      </w:tr>
      <w:tr w:rsidR="000F0147" w:rsidRPr="000F0147" w14:paraId="1480E61B" w14:textId="77777777" w:rsidTr="00E37973">
        <w:trPr>
          <w:trHeight w:val="300"/>
        </w:trPr>
        <w:tc>
          <w:tcPr>
            <w:tcW w:w="3301" w:type="dxa"/>
            <w:shd w:val="clear" w:color="auto" w:fill="auto"/>
            <w:noWrap/>
            <w:hideMark/>
          </w:tcPr>
          <w:p w14:paraId="1A111127" w14:textId="77777777" w:rsidR="000F0147" w:rsidRPr="000F0147" w:rsidRDefault="000F0147" w:rsidP="000F0147">
            <w:pPr>
              <w:spacing w:line="240" w:lineRule="auto"/>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On Premise Shared Folders</w:t>
            </w:r>
          </w:p>
        </w:tc>
        <w:tc>
          <w:tcPr>
            <w:tcW w:w="1518" w:type="dxa"/>
            <w:shd w:val="clear" w:color="auto" w:fill="auto"/>
            <w:noWrap/>
            <w:hideMark/>
          </w:tcPr>
          <w:p w14:paraId="1BCBB92C" w14:textId="5D297137" w:rsidR="000F0147" w:rsidRPr="000F0147" w:rsidRDefault="00E37973" w:rsidP="00F42F7C">
            <w:pPr>
              <w:spacing w:line="240" w:lineRule="auto"/>
              <w:jc w:val="center"/>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TBC</w:t>
            </w:r>
          </w:p>
        </w:tc>
        <w:tc>
          <w:tcPr>
            <w:tcW w:w="1263" w:type="dxa"/>
            <w:shd w:val="clear" w:color="auto" w:fill="auto"/>
            <w:noWrap/>
            <w:hideMark/>
          </w:tcPr>
          <w:p w14:paraId="718B82B5" w14:textId="2F8726F6" w:rsidR="000F0147" w:rsidRPr="000F0147" w:rsidRDefault="00F42F7C" w:rsidP="00F42F7C">
            <w:pPr>
              <w:spacing w:line="240" w:lineRule="auto"/>
              <w:jc w:val="center"/>
              <w:rPr>
                <w:rFonts w:ascii="Calibri" w:eastAsia="Times New Roman" w:hAnsi="Calibri" w:cs="Times New Roman"/>
                <w:color w:val="000000"/>
                <w:sz w:val="18"/>
                <w:szCs w:val="18"/>
                <w:lang w:val="en-US"/>
              </w:rPr>
            </w:pPr>
            <w:r>
              <w:rPr>
                <w:rFonts w:ascii="Calibri" w:eastAsia="Times New Roman" w:hAnsi="Calibri" w:cs="Times New Roman"/>
                <w:color w:val="000000"/>
                <w:sz w:val="18"/>
                <w:szCs w:val="18"/>
                <w:lang w:val="en-US"/>
              </w:rPr>
              <w:t>n/a</w:t>
            </w:r>
          </w:p>
        </w:tc>
        <w:tc>
          <w:tcPr>
            <w:tcW w:w="887" w:type="dxa"/>
            <w:shd w:val="clear" w:color="auto" w:fill="auto"/>
            <w:noWrap/>
            <w:hideMark/>
          </w:tcPr>
          <w:p w14:paraId="10223CAA" w14:textId="6AC32475" w:rsidR="000F0147" w:rsidRPr="000F0147" w:rsidRDefault="00371ECA" w:rsidP="00F42F7C">
            <w:pPr>
              <w:spacing w:line="240" w:lineRule="auto"/>
              <w:jc w:val="center"/>
              <w:rPr>
                <w:rFonts w:ascii="Calibri" w:eastAsia="Times New Roman" w:hAnsi="Calibri" w:cs="Times New Roman"/>
                <w:color w:val="000000"/>
                <w:sz w:val="18"/>
                <w:szCs w:val="18"/>
                <w:lang w:val="en-US"/>
              </w:rPr>
            </w:pPr>
            <w:r>
              <w:rPr>
                <w:rFonts w:ascii="Calibri" w:eastAsia="Times New Roman" w:hAnsi="Calibri" w:cs="Times New Roman"/>
                <w:color w:val="000000"/>
                <w:sz w:val="18"/>
                <w:szCs w:val="18"/>
                <w:lang w:val="en-US"/>
              </w:rPr>
              <w:t>n/a</w:t>
            </w:r>
          </w:p>
        </w:tc>
        <w:tc>
          <w:tcPr>
            <w:tcW w:w="2665" w:type="dxa"/>
            <w:shd w:val="clear" w:color="auto" w:fill="auto"/>
            <w:noWrap/>
            <w:hideMark/>
          </w:tcPr>
          <w:p w14:paraId="567653FD" w14:textId="0B5790FF" w:rsidR="000F0147" w:rsidRPr="000F0147" w:rsidRDefault="000F0147" w:rsidP="00F42F7C">
            <w:pPr>
              <w:spacing w:line="240" w:lineRule="auto"/>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 </w:t>
            </w:r>
            <w:r w:rsidR="00E37973" w:rsidRPr="000F0147">
              <w:rPr>
                <w:rFonts w:ascii="Calibri" w:eastAsia="Times New Roman" w:hAnsi="Calibri" w:cs="Times New Roman"/>
                <w:color w:val="000000"/>
                <w:sz w:val="18"/>
                <w:szCs w:val="18"/>
                <w:lang w:val="en-US"/>
              </w:rPr>
              <w:t>TBC</w:t>
            </w:r>
          </w:p>
        </w:tc>
      </w:tr>
      <w:tr w:rsidR="000F0147" w:rsidRPr="000F0147" w14:paraId="4328CDEC" w14:textId="77777777" w:rsidTr="00E37973">
        <w:trPr>
          <w:trHeight w:val="315"/>
        </w:trPr>
        <w:tc>
          <w:tcPr>
            <w:tcW w:w="3301" w:type="dxa"/>
            <w:shd w:val="clear" w:color="auto" w:fill="auto"/>
            <w:noWrap/>
            <w:hideMark/>
          </w:tcPr>
          <w:p w14:paraId="30086171" w14:textId="77777777" w:rsidR="000F0147" w:rsidRPr="000F0147" w:rsidRDefault="000F0147" w:rsidP="000F0147">
            <w:pPr>
              <w:spacing w:line="240" w:lineRule="auto"/>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 </w:t>
            </w:r>
          </w:p>
        </w:tc>
        <w:tc>
          <w:tcPr>
            <w:tcW w:w="1518" w:type="dxa"/>
            <w:shd w:val="clear" w:color="auto" w:fill="auto"/>
            <w:noWrap/>
            <w:hideMark/>
          </w:tcPr>
          <w:p w14:paraId="4C8EF867" w14:textId="4DE6A608" w:rsidR="000F0147" w:rsidRPr="000F0147" w:rsidRDefault="000F0147" w:rsidP="00F42F7C">
            <w:pPr>
              <w:spacing w:line="240" w:lineRule="auto"/>
              <w:jc w:val="center"/>
              <w:rPr>
                <w:rFonts w:ascii="Calibri" w:eastAsia="Times New Roman" w:hAnsi="Calibri" w:cs="Times New Roman"/>
                <w:color w:val="000000"/>
                <w:sz w:val="18"/>
                <w:szCs w:val="18"/>
                <w:lang w:val="en-US"/>
              </w:rPr>
            </w:pPr>
          </w:p>
        </w:tc>
        <w:tc>
          <w:tcPr>
            <w:tcW w:w="1263" w:type="dxa"/>
            <w:shd w:val="clear" w:color="auto" w:fill="auto"/>
            <w:noWrap/>
            <w:hideMark/>
          </w:tcPr>
          <w:p w14:paraId="23DC64C8" w14:textId="247C5BF2" w:rsidR="000F0147" w:rsidRPr="000F0147" w:rsidRDefault="000F0147" w:rsidP="00F42F7C">
            <w:pPr>
              <w:spacing w:line="240" w:lineRule="auto"/>
              <w:jc w:val="center"/>
              <w:rPr>
                <w:rFonts w:ascii="Calibri" w:eastAsia="Times New Roman" w:hAnsi="Calibri" w:cs="Times New Roman"/>
                <w:color w:val="000000"/>
                <w:sz w:val="18"/>
                <w:szCs w:val="18"/>
                <w:lang w:val="en-US"/>
              </w:rPr>
            </w:pPr>
          </w:p>
        </w:tc>
        <w:tc>
          <w:tcPr>
            <w:tcW w:w="887" w:type="dxa"/>
            <w:shd w:val="clear" w:color="auto" w:fill="auto"/>
            <w:noWrap/>
            <w:hideMark/>
          </w:tcPr>
          <w:p w14:paraId="59130C92" w14:textId="51E020FD" w:rsidR="000F0147" w:rsidRPr="000F0147" w:rsidRDefault="000F0147" w:rsidP="00F42F7C">
            <w:pPr>
              <w:spacing w:line="240" w:lineRule="auto"/>
              <w:jc w:val="center"/>
              <w:rPr>
                <w:rFonts w:ascii="Calibri" w:eastAsia="Times New Roman" w:hAnsi="Calibri" w:cs="Times New Roman"/>
                <w:color w:val="000000"/>
                <w:sz w:val="18"/>
                <w:szCs w:val="18"/>
                <w:lang w:val="en-US"/>
              </w:rPr>
            </w:pPr>
          </w:p>
        </w:tc>
        <w:tc>
          <w:tcPr>
            <w:tcW w:w="2665" w:type="dxa"/>
            <w:shd w:val="clear" w:color="auto" w:fill="auto"/>
            <w:noWrap/>
            <w:hideMark/>
          </w:tcPr>
          <w:p w14:paraId="11DF6B6C" w14:textId="77777777" w:rsidR="000F0147" w:rsidRPr="000F0147" w:rsidRDefault="000F0147" w:rsidP="00F42F7C">
            <w:pPr>
              <w:spacing w:line="240" w:lineRule="auto"/>
              <w:rPr>
                <w:rFonts w:ascii="Calibri" w:eastAsia="Times New Roman" w:hAnsi="Calibri" w:cs="Times New Roman"/>
                <w:color w:val="000000"/>
                <w:sz w:val="18"/>
                <w:szCs w:val="18"/>
                <w:lang w:val="en-US"/>
              </w:rPr>
            </w:pPr>
            <w:r w:rsidRPr="000F0147">
              <w:rPr>
                <w:rFonts w:ascii="Calibri" w:eastAsia="Times New Roman" w:hAnsi="Calibri" w:cs="Times New Roman"/>
                <w:color w:val="000000"/>
                <w:sz w:val="18"/>
                <w:szCs w:val="18"/>
                <w:lang w:val="en-US"/>
              </w:rPr>
              <w:t> </w:t>
            </w:r>
            <w:commentRangeEnd w:id="406"/>
            <w:r w:rsidR="007E708E">
              <w:rPr>
                <w:rStyle w:val="CommentReference"/>
                <w:rFonts w:ascii="Arial" w:eastAsia="Times New Roman" w:hAnsi="Arial" w:cs="Tahoma"/>
                <w:lang w:val="en-US"/>
              </w:rPr>
              <w:commentReference w:id="406"/>
            </w:r>
          </w:p>
        </w:tc>
      </w:tr>
    </w:tbl>
    <w:p w14:paraId="2E9F6B81" w14:textId="52B86C64" w:rsidR="00CC6249" w:rsidRDefault="00CC6249" w:rsidP="00CC6249">
      <w:pPr>
        <w:pStyle w:val="Caption"/>
        <w:jc w:val="center"/>
        <w:rPr>
          <w:b w:val="0"/>
          <w:i w:val="0"/>
        </w:rPr>
      </w:pPr>
      <w:r>
        <w:rPr>
          <w:b w:val="0"/>
          <w:i w:val="0"/>
        </w:rPr>
        <w:t>Table</w:t>
      </w:r>
      <w:r w:rsidRPr="00D17A40">
        <w:rPr>
          <w:b w:val="0"/>
          <w:i w:val="0"/>
        </w:rPr>
        <w:t xml:space="preserve"> </w:t>
      </w:r>
      <w:r w:rsidR="00B111B3">
        <w:rPr>
          <w:b w:val="0"/>
          <w:i w:val="0"/>
        </w:rPr>
        <w:t>7.0</w:t>
      </w:r>
      <w:r w:rsidRPr="00D17A40">
        <w:rPr>
          <w:b w:val="0"/>
          <w:i w:val="0"/>
        </w:rPr>
        <w:t xml:space="preserve"> </w:t>
      </w:r>
      <w:r>
        <w:rPr>
          <w:b w:val="0"/>
          <w:i w:val="0"/>
        </w:rPr>
        <w:t>–</w:t>
      </w:r>
      <w:r w:rsidRPr="00D17A40">
        <w:rPr>
          <w:b w:val="0"/>
          <w:i w:val="0"/>
        </w:rPr>
        <w:t xml:space="preserve"> </w:t>
      </w:r>
      <w:r w:rsidR="00041E12">
        <w:rPr>
          <w:b w:val="0"/>
          <w:i w:val="0"/>
        </w:rPr>
        <w:t>Data Migration Policy</w:t>
      </w:r>
    </w:p>
    <w:p w14:paraId="3695888C" w14:textId="65DB592E" w:rsidR="00F42F7C" w:rsidRDefault="00752EE5" w:rsidP="00F965AB">
      <w:pPr>
        <w:pStyle w:val="Heading2"/>
      </w:pPr>
      <w:bookmarkStart w:id="407" w:name="_Toc531356018"/>
      <w:r>
        <w:t>Process</w:t>
      </w:r>
      <w:bookmarkEnd w:id="407"/>
    </w:p>
    <w:p w14:paraId="66D1AC08" w14:textId="55441806" w:rsidR="00F42F7C" w:rsidRPr="00AE4B15" w:rsidRDefault="00AE4B15" w:rsidP="00F42F7C">
      <w:pPr>
        <w:rPr>
          <w:lang w:val="en-US"/>
        </w:rPr>
      </w:pPr>
      <w:r w:rsidRPr="00AE4B15">
        <w:rPr>
          <w:lang w:val="en-US"/>
        </w:rPr>
        <w:t xml:space="preserve">All Noddle </w:t>
      </w:r>
      <w:r w:rsidR="00FF299F" w:rsidRPr="00AE4B15">
        <w:rPr>
          <w:lang w:val="en-US"/>
        </w:rPr>
        <w:t>User</w:t>
      </w:r>
      <w:r w:rsidR="00F42F7C" w:rsidRPr="00AE4B15">
        <w:rPr>
          <w:lang w:val="en-US"/>
        </w:rPr>
        <w:t xml:space="preserve"> Personal and Shared Drives</w:t>
      </w:r>
      <w:r w:rsidRPr="00AE4B15">
        <w:rPr>
          <w:lang w:val="en-US"/>
        </w:rPr>
        <w:t xml:space="preserve"> will be subject to</w:t>
      </w:r>
      <w:r w:rsidR="00F42F7C" w:rsidRPr="00AE4B15">
        <w:rPr>
          <w:lang w:val="en-US"/>
        </w:rPr>
        <w:t xml:space="preserve"> DLP inspection (</w:t>
      </w:r>
      <w:proofErr w:type="spellStart"/>
      <w:r w:rsidR="00F42F7C" w:rsidRPr="00AE4B15">
        <w:rPr>
          <w:lang w:val="en-US"/>
        </w:rPr>
        <w:t>Veronis</w:t>
      </w:r>
      <w:proofErr w:type="spellEnd"/>
      <w:r w:rsidR="00F42F7C" w:rsidRPr="00AE4B15">
        <w:rPr>
          <w:lang w:val="en-US"/>
        </w:rPr>
        <w:t xml:space="preserve">) </w:t>
      </w:r>
      <w:r w:rsidRPr="00AE4B15">
        <w:rPr>
          <w:lang w:val="en-US"/>
        </w:rPr>
        <w:t xml:space="preserve">before being </w:t>
      </w:r>
      <w:r w:rsidR="00FF299F" w:rsidRPr="00AE4B15">
        <w:rPr>
          <w:lang w:val="en-US"/>
        </w:rPr>
        <w:t>transferred</w:t>
      </w:r>
      <w:r w:rsidRPr="00AE4B15">
        <w:rPr>
          <w:lang w:val="en-US"/>
        </w:rPr>
        <w:t xml:space="preserve"> </w:t>
      </w:r>
      <w:r w:rsidR="00FF299F" w:rsidRPr="00AE4B15">
        <w:rPr>
          <w:lang w:val="en-US"/>
        </w:rPr>
        <w:t>to TU</w:t>
      </w:r>
      <w:r w:rsidRPr="00AE4B15">
        <w:rPr>
          <w:lang w:val="en-US"/>
        </w:rPr>
        <w:t xml:space="preserve"> UK O365 </w:t>
      </w:r>
      <w:r w:rsidR="00F42F7C" w:rsidRPr="00AE4B15">
        <w:rPr>
          <w:lang w:val="en-US"/>
        </w:rPr>
        <w:t>One Drive for Business</w:t>
      </w:r>
      <w:r w:rsidR="0063203E" w:rsidRPr="00AE4B15">
        <w:rPr>
          <w:lang w:val="en-US"/>
        </w:rPr>
        <w:t xml:space="preserve"> </w:t>
      </w:r>
      <w:r w:rsidRPr="00AE4B15">
        <w:rPr>
          <w:lang w:val="en-US"/>
        </w:rPr>
        <w:t>ready for</w:t>
      </w:r>
      <w:r w:rsidR="0063203E" w:rsidRPr="00AE4B15">
        <w:rPr>
          <w:lang w:val="en-US"/>
        </w:rPr>
        <w:t xml:space="preserve"> </w:t>
      </w:r>
      <w:r w:rsidR="00FF299F" w:rsidRPr="00AE4B15">
        <w:rPr>
          <w:lang w:val="en-US"/>
        </w:rPr>
        <w:t>Migration</w:t>
      </w:r>
      <w:r w:rsidRPr="00AE4B15">
        <w:rPr>
          <w:lang w:val="en-US"/>
        </w:rPr>
        <w:t>.</w:t>
      </w:r>
    </w:p>
    <w:p w14:paraId="031C57FA" w14:textId="640865FB" w:rsidR="008413DF" w:rsidRDefault="008413DF" w:rsidP="00F42F7C">
      <w:pPr>
        <w:rPr>
          <w:lang w:val="en-US"/>
        </w:rPr>
      </w:pPr>
    </w:p>
    <w:p w14:paraId="313D3895" w14:textId="05E57B78" w:rsidR="008413DF" w:rsidRDefault="008413DF" w:rsidP="00F965AB">
      <w:pPr>
        <w:pStyle w:val="Heading2"/>
      </w:pPr>
      <w:bookmarkStart w:id="408" w:name="_Toc531356019"/>
      <w:r>
        <w:t>Dual Running</w:t>
      </w:r>
      <w:bookmarkEnd w:id="408"/>
    </w:p>
    <w:p w14:paraId="4FBE6EB4" w14:textId="2AFD25A0" w:rsidR="008413DF" w:rsidRDefault="00066A3E" w:rsidP="008413DF">
      <w:pPr>
        <w:rPr>
          <w:lang w:val="en-US"/>
        </w:rPr>
      </w:pPr>
      <w:r>
        <w:rPr>
          <w:lang w:val="en-US"/>
        </w:rPr>
        <w:t xml:space="preserve">As specified in TSA Schedule </w:t>
      </w:r>
      <w:r w:rsidRPr="00066A3E">
        <w:rPr>
          <w:lang w:val="en-US"/>
        </w:rPr>
        <w:t>EUIT004</w:t>
      </w:r>
      <w:r>
        <w:rPr>
          <w:lang w:val="en-US"/>
        </w:rPr>
        <w:t xml:space="preserve"> the </w:t>
      </w:r>
      <w:r w:rsidR="00A13609">
        <w:rPr>
          <w:lang w:val="en-US"/>
        </w:rPr>
        <w:t xml:space="preserve">Noddle consumer will be provided with dual access to current TU UK and new Noddle Tenant for </w:t>
      </w:r>
      <w:r w:rsidR="00FF299F">
        <w:rPr>
          <w:lang w:val="en-US"/>
        </w:rPr>
        <w:t>up to</w:t>
      </w:r>
      <w:r w:rsidR="00A13609">
        <w:rPr>
          <w:lang w:val="en-US"/>
        </w:rPr>
        <w:t xml:space="preserve"> a period of 6 weeks from the completion date. </w:t>
      </w:r>
    </w:p>
    <w:p w14:paraId="41C7AD3F" w14:textId="76FEDC5D" w:rsidR="00A13609" w:rsidRDefault="00A13609" w:rsidP="008413DF">
      <w:pPr>
        <w:rPr>
          <w:lang w:val="en-US"/>
        </w:rPr>
      </w:pPr>
    </w:p>
    <w:p w14:paraId="2A58D59F" w14:textId="6803E33E" w:rsidR="00A13609" w:rsidRDefault="00A13609" w:rsidP="008413DF">
      <w:pPr>
        <w:rPr>
          <w:lang w:val="en-US"/>
        </w:rPr>
      </w:pPr>
      <w:r>
        <w:rPr>
          <w:lang w:val="en-US"/>
        </w:rPr>
        <w:t xml:space="preserve">The user experience aligned to dual running will be managed via 2x Outlook client profiles required for each Tenant during the </w:t>
      </w:r>
      <w:r w:rsidR="00FF299F">
        <w:rPr>
          <w:lang w:val="en-US"/>
        </w:rPr>
        <w:t>6-week</w:t>
      </w:r>
      <w:r>
        <w:rPr>
          <w:lang w:val="en-US"/>
        </w:rPr>
        <w:t xml:space="preserve"> transition period.</w:t>
      </w:r>
    </w:p>
    <w:p w14:paraId="5DB313B6" w14:textId="2361335D" w:rsidR="00A13609" w:rsidRDefault="00A13609" w:rsidP="008413DF">
      <w:pPr>
        <w:rPr>
          <w:lang w:val="en-US"/>
        </w:rPr>
      </w:pPr>
    </w:p>
    <w:p w14:paraId="62FC37E5" w14:textId="2AE3D1BA" w:rsidR="00A13609" w:rsidRPr="008413DF" w:rsidRDefault="00A13609" w:rsidP="008413DF">
      <w:pPr>
        <w:rPr>
          <w:lang w:val="en-US"/>
        </w:rPr>
      </w:pPr>
      <w:r>
        <w:rPr>
          <w:lang w:val="en-US"/>
        </w:rPr>
        <w:t xml:space="preserve">Once the </w:t>
      </w:r>
      <w:r w:rsidR="00FF299F">
        <w:rPr>
          <w:lang w:val="en-US"/>
        </w:rPr>
        <w:t>user’s</w:t>
      </w:r>
      <w:r>
        <w:rPr>
          <w:lang w:val="en-US"/>
        </w:rPr>
        <w:t xml:space="preserve"> mailbox is </w:t>
      </w:r>
      <w:r w:rsidR="00FF299F">
        <w:rPr>
          <w:lang w:val="en-US"/>
        </w:rPr>
        <w:t>migrated</w:t>
      </w:r>
      <w:r>
        <w:rPr>
          <w:lang w:val="en-US"/>
        </w:rPr>
        <w:t xml:space="preserve"> to the new Tenant access to the TU UK Tenant mailbox will be disabled and user access to</w:t>
      </w:r>
      <w:r w:rsidR="00CB4C33">
        <w:rPr>
          <w:lang w:val="en-US"/>
        </w:rPr>
        <w:t xml:space="preserve"> Noddle</w:t>
      </w:r>
      <w:r>
        <w:rPr>
          <w:lang w:val="en-US"/>
        </w:rPr>
        <w:t xml:space="preserve"> O365 only accessible via the new Tenant profile.</w:t>
      </w:r>
    </w:p>
    <w:p w14:paraId="72F6C894" w14:textId="036732E9" w:rsidR="00B147A6" w:rsidRPr="00B147A6" w:rsidRDefault="00DD70CE" w:rsidP="00B147A6">
      <w:pPr>
        <w:pStyle w:val="Heading1"/>
        <w:rPr>
          <w:lang w:val="en-US"/>
        </w:rPr>
      </w:pPr>
      <w:bookmarkStart w:id="409" w:name="_Toc531356020"/>
      <w:r>
        <w:rPr>
          <w:lang w:val="en-US"/>
        </w:rPr>
        <w:lastRenderedPageBreak/>
        <w:t xml:space="preserve">Software </w:t>
      </w:r>
      <w:r w:rsidR="002F2A43">
        <w:rPr>
          <w:lang w:val="en-US"/>
        </w:rPr>
        <w:t>LICENSING</w:t>
      </w:r>
      <w:bookmarkEnd w:id="409"/>
    </w:p>
    <w:p w14:paraId="3A2BD5F3" w14:textId="39700E7B" w:rsidR="00544C26" w:rsidRDefault="00DD70CE">
      <w:bookmarkStart w:id="410" w:name="_Toc445797361"/>
      <w:bookmarkStart w:id="411" w:name="_Toc442877347"/>
      <w:bookmarkStart w:id="412" w:name="_Toc442877350"/>
      <w:bookmarkStart w:id="413" w:name="_Toc442877351"/>
      <w:bookmarkStart w:id="414" w:name="_Toc442877352"/>
      <w:bookmarkStart w:id="415" w:name="_Toc442877353"/>
      <w:bookmarkStart w:id="416" w:name="_Toc442877354"/>
      <w:bookmarkEnd w:id="410"/>
      <w:bookmarkEnd w:id="411"/>
      <w:bookmarkEnd w:id="412"/>
      <w:bookmarkEnd w:id="413"/>
      <w:bookmarkEnd w:id="414"/>
      <w:bookmarkEnd w:id="415"/>
      <w:bookmarkEnd w:id="416"/>
      <w:r>
        <w:t>The following software components will be required to support the delivery and data migration required to support the Noddle Divestment.</w:t>
      </w:r>
    </w:p>
    <w:p w14:paraId="25A6DD12" w14:textId="4255021D" w:rsidR="00DD70CE" w:rsidRDefault="00DD70CE"/>
    <w:tbl>
      <w:tblPr>
        <w:tblW w:w="936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18"/>
        <w:gridCol w:w="5870"/>
        <w:gridCol w:w="1417"/>
        <w:gridCol w:w="1560"/>
      </w:tblGrid>
      <w:tr w:rsidR="00DD70CE" w:rsidRPr="0007349B" w14:paraId="69D7082A" w14:textId="77777777" w:rsidTr="009E4DA8">
        <w:trPr>
          <w:trHeight w:val="255"/>
        </w:trPr>
        <w:tc>
          <w:tcPr>
            <w:tcW w:w="518" w:type="dxa"/>
            <w:shd w:val="clear" w:color="auto" w:fill="00A6CA"/>
            <w:noWrap/>
          </w:tcPr>
          <w:p w14:paraId="61438D56" w14:textId="77777777" w:rsidR="00DD70CE" w:rsidRPr="00BB3B6D" w:rsidRDefault="00DD70CE" w:rsidP="009E4DA8">
            <w:pPr>
              <w:spacing w:line="240" w:lineRule="auto"/>
              <w:jc w:val="center"/>
              <w:rPr>
                <w:rFonts w:ascii="Calibri" w:eastAsia="Times New Roman" w:hAnsi="Calibri" w:cs="Times New Roman"/>
                <w:b/>
                <w:color w:val="FFFFFF" w:themeColor="background1"/>
                <w:lang w:eastAsia="en-GB"/>
              </w:rPr>
            </w:pPr>
            <w:r w:rsidRPr="00BB3B6D">
              <w:rPr>
                <w:rFonts w:ascii="Calibri" w:eastAsia="Times New Roman" w:hAnsi="Calibri" w:cs="Times New Roman"/>
                <w:b/>
                <w:color w:val="FFFFFF" w:themeColor="background1"/>
                <w:lang w:eastAsia="en-GB"/>
              </w:rPr>
              <w:t>Qty</w:t>
            </w:r>
          </w:p>
        </w:tc>
        <w:tc>
          <w:tcPr>
            <w:tcW w:w="5870" w:type="dxa"/>
            <w:shd w:val="clear" w:color="auto" w:fill="00A6CA"/>
            <w:noWrap/>
          </w:tcPr>
          <w:p w14:paraId="7791F867" w14:textId="77777777" w:rsidR="00DD70CE" w:rsidRPr="00BB3B6D" w:rsidRDefault="00DD70CE" w:rsidP="009E4DA8">
            <w:pPr>
              <w:spacing w:line="240" w:lineRule="auto"/>
              <w:rPr>
                <w:rFonts w:ascii="Calibri" w:eastAsia="Times New Roman" w:hAnsi="Calibri" w:cs="Times New Roman"/>
                <w:b/>
                <w:color w:val="FFFFFF" w:themeColor="background1"/>
                <w:lang w:eastAsia="en-GB"/>
              </w:rPr>
            </w:pPr>
            <w:r w:rsidRPr="00BB3B6D">
              <w:rPr>
                <w:rFonts w:ascii="Calibri" w:eastAsia="Times New Roman" w:hAnsi="Calibri" w:cs="Times New Roman"/>
                <w:b/>
                <w:color w:val="FFFFFF" w:themeColor="background1"/>
                <w:lang w:eastAsia="en-GB"/>
              </w:rPr>
              <w:t>Description</w:t>
            </w:r>
          </w:p>
        </w:tc>
        <w:tc>
          <w:tcPr>
            <w:tcW w:w="1417" w:type="dxa"/>
            <w:shd w:val="clear" w:color="auto" w:fill="00A6CA"/>
            <w:noWrap/>
          </w:tcPr>
          <w:p w14:paraId="35F3714B" w14:textId="34D8E92C" w:rsidR="00DD70CE" w:rsidRPr="00BB3B6D" w:rsidRDefault="00DD70CE" w:rsidP="009E4DA8">
            <w:pPr>
              <w:spacing w:line="240" w:lineRule="auto"/>
              <w:jc w:val="center"/>
              <w:rPr>
                <w:rFonts w:ascii="Calibri" w:eastAsia="Times New Roman" w:hAnsi="Calibri" w:cs="Times New Roman"/>
                <w:b/>
                <w:color w:val="FFFFFF" w:themeColor="background1"/>
                <w:lang w:eastAsia="en-GB"/>
              </w:rPr>
            </w:pPr>
            <w:r w:rsidRPr="00BB3B6D">
              <w:rPr>
                <w:rFonts w:ascii="Calibri" w:eastAsia="Times New Roman" w:hAnsi="Calibri" w:cs="Times New Roman"/>
                <w:b/>
                <w:color w:val="FFFFFF" w:themeColor="background1"/>
                <w:lang w:eastAsia="en-GB"/>
              </w:rPr>
              <w:t>Unit Cost</w:t>
            </w:r>
          </w:p>
        </w:tc>
        <w:tc>
          <w:tcPr>
            <w:tcW w:w="1560" w:type="dxa"/>
            <w:shd w:val="clear" w:color="auto" w:fill="00A6CA"/>
            <w:noWrap/>
          </w:tcPr>
          <w:p w14:paraId="574E170C" w14:textId="77777777" w:rsidR="00DD70CE" w:rsidRPr="00BB3B6D" w:rsidRDefault="00DD70CE" w:rsidP="009E4DA8">
            <w:pPr>
              <w:spacing w:line="240" w:lineRule="auto"/>
              <w:jc w:val="center"/>
              <w:rPr>
                <w:rFonts w:ascii="Calibri" w:eastAsia="Times New Roman" w:hAnsi="Calibri" w:cs="Times New Roman"/>
                <w:b/>
                <w:color w:val="FFFFFF" w:themeColor="background1"/>
                <w:lang w:eastAsia="en-GB"/>
              </w:rPr>
            </w:pPr>
            <w:r w:rsidRPr="00BB3B6D">
              <w:rPr>
                <w:rFonts w:ascii="Calibri" w:eastAsia="Times New Roman" w:hAnsi="Calibri" w:cs="Times New Roman"/>
                <w:b/>
                <w:color w:val="FFFFFF" w:themeColor="background1"/>
                <w:lang w:eastAsia="en-GB"/>
              </w:rPr>
              <w:t>Total Cost</w:t>
            </w:r>
          </w:p>
        </w:tc>
      </w:tr>
      <w:tr w:rsidR="00DD70CE" w:rsidRPr="0007349B" w14:paraId="2BA6A774" w14:textId="77777777" w:rsidTr="009E4DA8">
        <w:trPr>
          <w:trHeight w:val="255"/>
        </w:trPr>
        <w:tc>
          <w:tcPr>
            <w:tcW w:w="518" w:type="dxa"/>
            <w:shd w:val="clear" w:color="auto" w:fill="auto"/>
            <w:noWrap/>
          </w:tcPr>
          <w:p w14:paraId="7961272B" w14:textId="2690CA05" w:rsidR="00DD70CE" w:rsidRPr="004258C6" w:rsidRDefault="00DD70CE" w:rsidP="009E4DA8">
            <w:pPr>
              <w:spacing w:line="240" w:lineRule="auto"/>
              <w:jc w:val="center"/>
              <w:rPr>
                <w:rFonts w:ascii="Calibri" w:eastAsia="Times New Roman" w:hAnsi="Calibri" w:cs="Times New Roman"/>
                <w:color w:val="000000"/>
                <w:sz w:val="18"/>
                <w:szCs w:val="18"/>
                <w:lang w:eastAsia="en-GB"/>
              </w:rPr>
            </w:pPr>
            <w:r w:rsidRPr="004258C6">
              <w:rPr>
                <w:rFonts w:ascii="Calibri" w:eastAsia="Times New Roman" w:hAnsi="Calibri" w:cs="Times New Roman"/>
                <w:color w:val="000000"/>
                <w:sz w:val="18"/>
                <w:szCs w:val="18"/>
                <w:lang w:eastAsia="en-GB"/>
              </w:rPr>
              <w:t>58</w:t>
            </w:r>
          </w:p>
        </w:tc>
        <w:tc>
          <w:tcPr>
            <w:tcW w:w="5870" w:type="dxa"/>
            <w:shd w:val="clear" w:color="auto" w:fill="auto"/>
            <w:noWrap/>
          </w:tcPr>
          <w:p w14:paraId="1F289CC0" w14:textId="4D538537" w:rsidR="00DD70CE" w:rsidRPr="004258C6" w:rsidRDefault="00CB4C33" w:rsidP="009E4DA8">
            <w:pPr>
              <w:spacing w:line="240" w:lineRule="auto"/>
              <w:rPr>
                <w:rFonts w:ascii="Calibri" w:eastAsia="Times New Roman" w:hAnsi="Calibri" w:cs="Times New Roman"/>
                <w:color w:val="000000"/>
                <w:sz w:val="18"/>
                <w:szCs w:val="18"/>
                <w:lang w:eastAsia="en-GB"/>
              </w:rPr>
            </w:pPr>
            <w:r>
              <w:t>Office 365 Enterprise E3 licenses with EMS E3</w:t>
            </w:r>
          </w:p>
        </w:tc>
        <w:tc>
          <w:tcPr>
            <w:tcW w:w="1417" w:type="dxa"/>
            <w:shd w:val="clear" w:color="auto" w:fill="auto"/>
            <w:noWrap/>
          </w:tcPr>
          <w:p w14:paraId="74123C9A" w14:textId="1DA2CECB" w:rsidR="00DD70CE" w:rsidRPr="004258C6" w:rsidRDefault="00DD70CE" w:rsidP="009E4DA8">
            <w:pPr>
              <w:spacing w:line="240" w:lineRule="auto"/>
              <w:jc w:val="center"/>
              <w:rPr>
                <w:rFonts w:ascii="Calibri" w:eastAsia="Times New Roman" w:hAnsi="Calibri" w:cs="Times New Roman"/>
                <w:color w:val="000000"/>
                <w:sz w:val="18"/>
                <w:szCs w:val="18"/>
                <w:lang w:eastAsia="en-GB"/>
              </w:rPr>
            </w:pPr>
            <w:r w:rsidRPr="004258C6">
              <w:rPr>
                <w:rFonts w:ascii="Calibri" w:eastAsia="Times New Roman" w:hAnsi="Calibri" w:cs="Times New Roman"/>
                <w:color w:val="000000"/>
                <w:sz w:val="18"/>
                <w:szCs w:val="18"/>
                <w:lang w:eastAsia="en-GB"/>
              </w:rPr>
              <w:t>TBC</w:t>
            </w:r>
          </w:p>
        </w:tc>
        <w:tc>
          <w:tcPr>
            <w:tcW w:w="1560" w:type="dxa"/>
            <w:shd w:val="clear" w:color="auto" w:fill="auto"/>
            <w:noWrap/>
          </w:tcPr>
          <w:p w14:paraId="7AABCB64" w14:textId="2BF365D8" w:rsidR="00DD70CE" w:rsidRPr="004258C6" w:rsidRDefault="00DD70CE" w:rsidP="009E4DA8">
            <w:pPr>
              <w:spacing w:line="240" w:lineRule="auto"/>
              <w:jc w:val="center"/>
              <w:rPr>
                <w:rFonts w:ascii="Calibri" w:eastAsia="Times New Roman" w:hAnsi="Calibri" w:cs="Times New Roman"/>
                <w:color w:val="000000"/>
                <w:sz w:val="18"/>
                <w:szCs w:val="18"/>
                <w:lang w:eastAsia="en-GB"/>
              </w:rPr>
            </w:pPr>
            <w:r w:rsidRPr="004258C6">
              <w:rPr>
                <w:rFonts w:ascii="Calibri" w:eastAsia="Times New Roman" w:hAnsi="Calibri" w:cs="Times New Roman"/>
                <w:color w:val="000000"/>
                <w:sz w:val="18"/>
                <w:szCs w:val="18"/>
                <w:lang w:eastAsia="en-GB"/>
              </w:rPr>
              <w:t>TBC</w:t>
            </w:r>
          </w:p>
        </w:tc>
      </w:tr>
      <w:tr w:rsidR="00F965AB" w:rsidRPr="0007349B" w14:paraId="72723E5A" w14:textId="77777777" w:rsidTr="009E4DA8">
        <w:trPr>
          <w:trHeight w:val="255"/>
        </w:trPr>
        <w:tc>
          <w:tcPr>
            <w:tcW w:w="518" w:type="dxa"/>
            <w:shd w:val="clear" w:color="auto" w:fill="auto"/>
            <w:noWrap/>
          </w:tcPr>
          <w:p w14:paraId="3372C4D0" w14:textId="6288D528" w:rsidR="00F965AB" w:rsidRPr="004258C6" w:rsidRDefault="00F965AB" w:rsidP="00F965AB">
            <w:pPr>
              <w:spacing w:line="240" w:lineRule="auto"/>
              <w:jc w:val="center"/>
              <w:rPr>
                <w:rFonts w:ascii="Calibri" w:eastAsia="Times New Roman" w:hAnsi="Calibri" w:cs="Times New Roman"/>
                <w:color w:val="000000"/>
                <w:sz w:val="18"/>
                <w:szCs w:val="18"/>
                <w:lang w:eastAsia="en-GB"/>
              </w:rPr>
            </w:pPr>
            <w:r w:rsidRPr="004258C6">
              <w:rPr>
                <w:rFonts w:ascii="Calibri" w:eastAsia="Times New Roman" w:hAnsi="Calibri" w:cs="Times New Roman"/>
                <w:color w:val="000000"/>
                <w:sz w:val="18"/>
                <w:szCs w:val="18"/>
                <w:lang w:eastAsia="en-GB"/>
              </w:rPr>
              <w:t>1</w:t>
            </w:r>
          </w:p>
        </w:tc>
        <w:tc>
          <w:tcPr>
            <w:tcW w:w="5870" w:type="dxa"/>
            <w:shd w:val="clear" w:color="auto" w:fill="auto"/>
            <w:noWrap/>
          </w:tcPr>
          <w:p w14:paraId="54F537D4" w14:textId="55D114DE" w:rsidR="00F965AB" w:rsidRPr="004258C6" w:rsidRDefault="00F965AB" w:rsidP="00F965AB">
            <w:pPr>
              <w:spacing w:line="240" w:lineRule="auto"/>
              <w:rPr>
                <w:rFonts w:ascii="Calibri" w:eastAsia="Times New Roman" w:hAnsi="Calibri" w:cs="Times New Roman"/>
                <w:color w:val="000000"/>
                <w:sz w:val="18"/>
                <w:szCs w:val="18"/>
                <w:lang w:eastAsia="en-GB"/>
              </w:rPr>
            </w:pPr>
            <w:r w:rsidRPr="004258C6">
              <w:rPr>
                <w:rFonts w:ascii="Calibri" w:eastAsia="Times New Roman" w:hAnsi="Calibri" w:cs="Times New Roman"/>
                <w:color w:val="000000"/>
                <w:sz w:val="18"/>
                <w:szCs w:val="18"/>
                <w:lang w:eastAsia="en-GB"/>
              </w:rPr>
              <w:t>Domain Registration (noddleuk.com)</w:t>
            </w:r>
          </w:p>
        </w:tc>
        <w:tc>
          <w:tcPr>
            <w:tcW w:w="1417" w:type="dxa"/>
            <w:shd w:val="clear" w:color="auto" w:fill="auto"/>
            <w:noWrap/>
          </w:tcPr>
          <w:p w14:paraId="5E6B98CE" w14:textId="2DCDB645" w:rsidR="00F965AB" w:rsidRPr="004258C6" w:rsidRDefault="00F965AB" w:rsidP="00F965AB">
            <w:pPr>
              <w:spacing w:line="240" w:lineRule="auto"/>
              <w:jc w:val="center"/>
              <w:rPr>
                <w:rFonts w:ascii="Calibri" w:eastAsia="Times New Roman" w:hAnsi="Calibri" w:cs="Times New Roman"/>
                <w:color w:val="000000"/>
                <w:sz w:val="18"/>
                <w:szCs w:val="18"/>
                <w:lang w:eastAsia="en-GB"/>
              </w:rPr>
            </w:pPr>
            <w:r w:rsidRPr="004258C6">
              <w:rPr>
                <w:rFonts w:ascii="Calibri" w:eastAsia="Times New Roman" w:hAnsi="Calibri" w:cs="Times New Roman"/>
                <w:color w:val="000000"/>
                <w:sz w:val="18"/>
                <w:szCs w:val="18"/>
                <w:lang w:eastAsia="en-GB"/>
              </w:rPr>
              <w:t>TBC</w:t>
            </w:r>
          </w:p>
        </w:tc>
        <w:tc>
          <w:tcPr>
            <w:tcW w:w="1560" w:type="dxa"/>
            <w:shd w:val="clear" w:color="auto" w:fill="auto"/>
            <w:noWrap/>
          </w:tcPr>
          <w:p w14:paraId="60D1FA0A" w14:textId="01CC40E8" w:rsidR="00F965AB" w:rsidRPr="004258C6" w:rsidRDefault="00F965AB" w:rsidP="00F965AB">
            <w:pPr>
              <w:spacing w:line="240" w:lineRule="auto"/>
              <w:jc w:val="center"/>
              <w:rPr>
                <w:rFonts w:ascii="Calibri" w:eastAsia="Times New Roman" w:hAnsi="Calibri" w:cs="Times New Roman"/>
                <w:color w:val="000000"/>
                <w:sz w:val="18"/>
                <w:szCs w:val="18"/>
                <w:lang w:eastAsia="en-GB"/>
              </w:rPr>
            </w:pPr>
            <w:r w:rsidRPr="004258C6">
              <w:rPr>
                <w:rFonts w:ascii="Calibri" w:eastAsia="Times New Roman" w:hAnsi="Calibri" w:cs="Times New Roman"/>
                <w:color w:val="000000"/>
                <w:sz w:val="18"/>
                <w:szCs w:val="18"/>
                <w:lang w:eastAsia="en-GB"/>
              </w:rPr>
              <w:t>TBC</w:t>
            </w:r>
          </w:p>
        </w:tc>
      </w:tr>
      <w:tr w:rsidR="00DD70CE" w:rsidRPr="0007349B" w14:paraId="397B8CDA" w14:textId="77777777" w:rsidTr="009E4DA8">
        <w:trPr>
          <w:trHeight w:val="255"/>
        </w:trPr>
        <w:tc>
          <w:tcPr>
            <w:tcW w:w="518" w:type="dxa"/>
            <w:shd w:val="clear" w:color="auto" w:fill="auto"/>
            <w:noWrap/>
          </w:tcPr>
          <w:p w14:paraId="23CEF20A" w14:textId="577A77F1" w:rsidR="00DD70CE" w:rsidRPr="004258C6" w:rsidRDefault="00DD70CE" w:rsidP="009E4DA8">
            <w:pPr>
              <w:spacing w:line="240" w:lineRule="auto"/>
              <w:jc w:val="center"/>
              <w:rPr>
                <w:rFonts w:ascii="Calibri" w:eastAsia="Times New Roman" w:hAnsi="Calibri" w:cs="Times New Roman"/>
                <w:color w:val="000000"/>
                <w:sz w:val="18"/>
                <w:szCs w:val="18"/>
                <w:lang w:eastAsia="en-GB"/>
              </w:rPr>
            </w:pPr>
            <w:r w:rsidRPr="004258C6">
              <w:rPr>
                <w:rFonts w:ascii="Calibri" w:eastAsia="Times New Roman" w:hAnsi="Calibri" w:cs="Times New Roman"/>
                <w:color w:val="000000"/>
                <w:sz w:val="18"/>
                <w:szCs w:val="18"/>
                <w:lang w:eastAsia="en-GB"/>
              </w:rPr>
              <w:t>1</w:t>
            </w:r>
          </w:p>
        </w:tc>
        <w:tc>
          <w:tcPr>
            <w:tcW w:w="5870" w:type="dxa"/>
            <w:shd w:val="clear" w:color="auto" w:fill="auto"/>
            <w:noWrap/>
          </w:tcPr>
          <w:p w14:paraId="55284079" w14:textId="509750BC" w:rsidR="00DD70CE" w:rsidRPr="004258C6" w:rsidRDefault="00DD70CE" w:rsidP="009E4DA8">
            <w:pPr>
              <w:spacing w:line="240" w:lineRule="auto"/>
              <w:rPr>
                <w:rFonts w:ascii="Calibri" w:eastAsia="Times New Roman" w:hAnsi="Calibri" w:cs="Times New Roman"/>
                <w:color w:val="000000"/>
                <w:sz w:val="18"/>
                <w:szCs w:val="18"/>
                <w:lang w:eastAsia="en-GB"/>
              </w:rPr>
            </w:pPr>
            <w:r w:rsidRPr="004258C6">
              <w:rPr>
                <w:rFonts w:ascii="Calibri" w:eastAsia="Times New Roman" w:hAnsi="Calibri" w:cs="Times New Roman"/>
                <w:color w:val="000000"/>
                <w:sz w:val="18"/>
                <w:szCs w:val="18"/>
                <w:lang w:eastAsia="en-GB"/>
              </w:rPr>
              <w:t>Duo Circle Email Forwarding Subscription (Mail Migration)</w:t>
            </w:r>
          </w:p>
        </w:tc>
        <w:tc>
          <w:tcPr>
            <w:tcW w:w="1417" w:type="dxa"/>
            <w:shd w:val="clear" w:color="auto" w:fill="auto"/>
            <w:noWrap/>
          </w:tcPr>
          <w:p w14:paraId="043E4FCE" w14:textId="705F8984" w:rsidR="00DD70CE" w:rsidRPr="004258C6" w:rsidRDefault="00DD70CE" w:rsidP="009E4DA8">
            <w:pPr>
              <w:spacing w:line="240" w:lineRule="auto"/>
              <w:jc w:val="center"/>
              <w:rPr>
                <w:rFonts w:ascii="Calibri" w:eastAsia="Times New Roman" w:hAnsi="Calibri" w:cs="Times New Roman"/>
                <w:color w:val="000000"/>
                <w:sz w:val="18"/>
                <w:szCs w:val="18"/>
                <w:lang w:eastAsia="en-GB"/>
              </w:rPr>
            </w:pPr>
            <w:r w:rsidRPr="004258C6">
              <w:rPr>
                <w:rFonts w:ascii="Calibri" w:eastAsia="Times New Roman" w:hAnsi="Calibri" w:cs="Times New Roman"/>
                <w:color w:val="000000"/>
                <w:sz w:val="18"/>
                <w:szCs w:val="18"/>
                <w:lang w:eastAsia="en-GB"/>
              </w:rPr>
              <w:t>TBC</w:t>
            </w:r>
          </w:p>
        </w:tc>
        <w:tc>
          <w:tcPr>
            <w:tcW w:w="1560" w:type="dxa"/>
            <w:shd w:val="clear" w:color="auto" w:fill="auto"/>
            <w:noWrap/>
          </w:tcPr>
          <w:p w14:paraId="65885040" w14:textId="1C2B7E79" w:rsidR="00DD70CE" w:rsidRPr="004258C6" w:rsidRDefault="00DD70CE" w:rsidP="009E4DA8">
            <w:pPr>
              <w:spacing w:line="240" w:lineRule="auto"/>
              <w:jc w:val="center"/>
              <w:rPr>
                <w:rFonts w:ascii="Calibri" w:eastAsia="Times New Roman" w:hAnsi="Calibri" w:cs="Times New Roman"/>
                <w:color w:val="000000"/>
                <w:sz w:val="18"/>
                <w:szCs w:val="18"/>
                <w:lang w:eastAsia="en-GB"/>
              </w:rPr>
            </w:pPr>
            <w:r w:rsidRPr="004258C6">
              <w:rPr>
                <w:rFonts w:ascii="Calibri" w:eastAsia="Times New Roman" w:hAnsi="Calibri" w:cs="Times New Roman"/>
                <w:color w:val="000000"/>
                <w:sz w:val="18"/>
                <w:szCs w:val="18"/>
                <w:lang w:eastAsia="en-GB"/>
              </w:rPr>
              <w:t>TBC</w:t>
            </w:r>
          </w:p>
        </w:tc>
      </w:tr>
      <w:tr w:rsidR="00DD70CE" w:rsidRPr="0007349B" w14:paraId="42D8639C" w14:textId="77777777" w:rsidTr="009E4DA8">
        <w:trPr>
          <w:trHeight w:val="255"/>
        </w:trPr>
        <w:tc>
          <w:tcPr>
            <w:tcW w:w="518" w:type="dxa"/>
            <w:shd w:val="clear" w:color="auto" w:fill="auto"/>
            <w:noWrap/>
          </w:tcPr>
          <w:p w14:paraId="53D76CB9" w14:textId="132A3E8A" w:rsidR="00DD70CE" w:rsidRPr="004258C6" w:rsidRDefault="00DD70CE" w:rsidP="009E4DA8">
            <w:pPr>
              <w:spacing w:line="240" w:lineRule="auto"/>
              <w:jc w:val="center"/>
              <w:rPr>
                <w:rFonts w:ascii="Calibri" w:eastAsia="Times New Roman" w:hAnsi="Calibri" w:cs="Times New Roman"/>
                <w:sz w:val="18"/>
                <w:szCs w:val="18"/>
                <w:lang w:eastAsia="en-GB"/>
              </w:rPr>
            </w:pPr>
            <w:r w:rsidRPr="004258C6">
              <w:rPr>
                <w:rFonts w:ascii="Calibri" w:eastAsia="Times New Roman" w:hAnsi="Calibri" w:cs="Times New Roman"/>
                <w:sz w:val="18"/>
                <w:szCs w:val="18"/>
                <w:lang w:eastAsia="en-GB"/>
              </w:rPr>
              <w:t>1</w:t>
            </w:r>
          </w:p>
        </w:tc>
        <w:tc>
          <w:tcPr>
            <w:tcW w:w="5870" w:type="dxa"/>
            <w:shd w:val="clear" w:color="auto" w:fill="auto"/>
            <w:noWrap/>
          </w:tcPr>
          <w:p w14:paraId="0A72D3C5" w14:textId="63DD08C2" w:rsidR="00DD70CE" w:rsidRPr="004258C6" w:rsidRDefault="00DD70CE" w:rsidP="009E4DA8">
            <w:pPr>
              <w:spacing w:line="240" w:lineRule="auto"/>
              <w:rPr>
                <w:rFonts w:ascii="Calibri" w:eastAsia="Times New Roman" w:hAnsi="Calibri" w:cs="Times New Roman"/>
                <w:sz w:val="18"/>
                <w:szCs w:val="18"/>
                <w:lang w:eastAsia="en-GB"/>
              </w:rPr>
            </w:pPr>
            <w:proofErr w:type="spellStart"/>
            <w:r w:rsidRPr="004258C6">
              <w:rPr>
                <w:rFonts w:ascii="Calibri" w:eastAsia="Times New Roman" w:hAnsi="Calibri" w:cs="Times New Roman"/>
                <w:sz w:val="18"/>
                <w:szCs w:val="18"/>
                <w:lang w:eastAsia="en-GB"/>
              </w:rPr>
              <w:t>BitTitan</w:t>
            </w:r>
            <w:proofErr w:type="spellEnd"/>
            <w:r w:rsidRPr="004258C6">
              <w:rPr>
                <w:rFonts w:ascii="Calibri" w:eastAsia="Times New Roman" w:hAnsi="Calibri" w:cs="Times New Roman"/>
                <w:sz w:val="18"/>
                <w:szCs w:val="18"/>
                <w:lang w:eastAsia="en-GB"/>
              </w:rPr>
              <w:t xml:space="preserve"> Migration Wiz (Mail Migration)</w:t>
            </w:r>
          </w:p>
        </w:tc>
        <w:tc>
          <w:tcPr>
            <w:tcW w:w="1417" w:type="dxa"/>
            <w:shd w:val="clear" w:color="auto" w:fill="auto"/>
            <w:noWrap/>
          </w:tcPr>
          <w:p w14:paraId="7232E8E2" w14:textId="42CA782E" w:rsidR="00DD70CE" w:rsidRPr="004258C6" w:rsidRDefault="00DD70CE" w:rsidP="009E4DA8">
            <w:pPr>
              <w:spacing w:line="240" w:lineRule="auto"/>
              <w:jc w:val="center"/>
              <w:rPr>
                <w:rFonts w:ascii="Calibri" w:eastAsia="Times New Roman" w:hAnsi="Calibri" w:cs="Times New Roman"/>
                <w:sz w:val="18"/>
                <w:szCs w:val="18"/>
                <w:lang w:eastAsia="en-GB"/>
              </w:rPr>
            </w:pPr>
            <w:r w:rsidRPr="004258C6">
              <w:rPr>
                <w:rFonts w:ascii="Calibri" w:eastAsia="Times New Roman" w:hAnsi="Calibri" w:cs="Times New Roman"/>
                <w:color w:val="000000"/>
                <w:sz w:val="18"/>
                <w:szCs w:val="18"/>
                <w:lang w:eastAsia="en-GB"/>
              </w:rPr>
              <w:t>TBC</w:t>
            </w:r>
          </w:p>
        </w:tc>
        <w:tc>
          <w:tcPr>
            <w:tcW w:w="1560" w:type="dxa"/>
            <w:shd w:val="clear" w:color="auto" w:fill="auto"/>
            <w:noWrap/>
          </w:tcPr>
          <w:p w14:paraId="261D0869" w14:textId="6C7142FE" w:rsidR="00DD70CE" w:rsidRPr="004258C6" w:rsidRDefault="00DD70CE" w:rsidP="009E4DA8">
            <w:pPr>
              <w:spacing w:line="240" w:lineRule="auto"/>
              <w:jc w:val="center"/>
              <w:rPr>
                <w:rFonts w:ascii="Calibri" w:eastAsia="Times New Roman" w:hAnsi="Calibri" w:cs="Times New Roman"/>
                <w:color w:val="000000"/>
                <w:sz w:val="18"/>
                <w:szCs w:val="18"/>
                <w:lang w:eastAsia="en-GB"/>
              </w:rPr>
            </w:pPr>
            <w:r w:rsidRPr="004258C6">
              <w:rPr>
                <w:rFonts w:ascii="Calibri" w:eastAsia="Times New Roman" w:hAnsi="Calibri" w:cs="Times New Roman"/>
                <w:color w:val="000000"/>
                <w:sz w:val="18"/>
                <w:szCs w:val="18"/>
                <w:lang w:eastAsia="en-GB"/>
              </w:rPr>
              <w:t>TBC</w:t>
            </w:r>
          </w:p>
        </w:tc>
      </w:tr>
      <w:tr w:rsidR="00DD70CE" w:rsidRPr="0007349B" w14:paraId="506F0067" w14:textId="77777777" w:rsidTr="009E4DA8">
        <w:trPr>
          <w:trHeight w:val="255"/>
        </w:trPr>
        <w:tc>
          <w:tcPr>
            <w:tcW w:w="518" w:type="dxa"/>
            <w:shd w:val="clear" w:color="auto" w:fill="auto"/>
            <w:noWrap/>
          </w:tcPr>
          <w:p w14:paraId="02722BBF" w14:textId="7A32E868" w:rsidR="00DD70CE" w:rsidRPr="004258C6" w:rsidRDefault="00DD70CE" w:rsidP="009E4DA8">
            <w:pPr>
              <w:spacing w:line="240" w:lineRule="auto"/>
              <w:jc w:val="center"/>
              <w:rPr>
                <w:rFonts w:ascii="Calibri" w:eastAsia="Times New Roman" w:hAnsi="Calibri" w:cs="Times New Roman"/>
                <w:sz w:val="18"/>
                <w:szCs w:val="18"/>
                <w:lang w:eastAsia="en-GB"/>
              </w:rPr>
            </w:pPr>
          </w:p>
        </w:tc>
        <w:tc>
          <w:tcPr>
            <w:tcW w:w="5870" w:type="dxa"/>
            <w:shd w:val="clear" w:color="auto" w:fill="auto"/>
            <w:noWrap/>
          </w:tcPr>
          <w:p w14:paraId="7104EA38" w14:textId="7EAE279F" w:rsidR="00DD70CE" w:rsidRPr="004258C6" w:rsidRDefault="00DD70CE" w:rsidP="009E4DA8">
            <w:pPr>
              <w:spacing w:line="240" w:lineRule="auto"/>
              <w:rPr>
                <w:rFonts w:ascii="Calibri" w:eastAsia="Times New Roman" w:hAnsi="Calibri" w:cs="Times New Roman"/>
                <w:sz w:val="18"/>
                <w:szCs w:val="18"/>
                <w:lang w:eastAsia="en-GB"/>
              </w:rPr>
            </w:pPr>
          </w:p>
        </w:tc>
        <w:tc>
          <w:tcPr>
            <w:tcW w:w="1417" w:type="dxa"/>
            <w:shd w:val="clear" w:color="auto" w:fill="auto"/>
            <w:noWrap/>
          </w:tcPr>
          <w:p w14:paraId="649A4A26" w14:textId="42BA4321" w:rsidR="00DD70CE" w:rsidRPr="004258C6" w:rsidRDefault="00DD70CE" w:rsidP="009E4DA8">
            <w:pPr>
              <w:spacing w:line="240" w:lineRule="auto"/>
              <w:jc w:val="center"/>
              <w:rPr>
                <w:rFonts w:ascii="Calibri" w:eastAsia="Times New Roman" w:hAnsi="Calibri" w:cs="Times New Roman"/>
                <w:sz w:val="18"/>
                <w:szCs w:val="18"/>
                <w:lang w:eastAsia="en-GB"/>
              </w:rPr>
            </w:pPr>
          </w:p>
        </w:tc>
        <w:tc>
          <w:tcPr>
            <w:tcW w:w="1560" w:type="dxa"/>
            <w:shd w:val="clear" w:color="auto" w:fill="auto"/>
            <w:noWrap/>
          </w:tcPr>
          <w:p w14:paraId="0E1B82A1" w14:textId="783C7750" w:rsidR="00DD70CE" w:rsidRPr="004258C6" w:rsidRDefault="00DD70CE" w:rsidP="009E4DA8">
            <w:pPr>
              <w:spacing w:line="240" w:lineRule="auto"/>
              <w:jc w:val="center"/>
              <w:rPr>
                <w:rFonts w:ascii="Calibri" w:eastAsia="Times New Roman" w:hAnsi="Calibri" w:cs="Times New Roman"/>
                <w:color w:val="000000"/>
                <w:sz w:val="18"/>
                <w:szCs w:val="18"/>
                <w:lang w:eastAsia="en-GB"/>
              </w:rPr>
            </w:pPr>
          </w:p>
        </w:tc>
      </w:tr>
    </w:tbl>
    <w:p w14:paraId="55CC837D" w14:textId="3065EA4D" w:rsidR="00911BCB" w:rsidRDefault="00911BCB" w:rsidP="00911BCB">
      <w:pPr>
        <w:pStyle w:val="Caption"/>
        <w:jc w:val="center"/>
        <w:rPr>
          <w:b w:val="0"/>
          <w:i w:val="0"/>
        </w:rPr>
      </w:pPr>
      <w:r>
        <w:rPr>
          <w:b w:val="0"/>
          <w:i w:val="0"/>
        </w:rPr>
        <w:t>Table</w:t>
      </w:r>
      <w:r w:rsidRPr="00D17A40">
        <w:rPr>
          <w:b w:val="0"/>
          <w:i w:val="0"/>
        </w:rPr>
        <w:t xml:space="preserve"> </w:t>
      </w:r>
      <w:r>
        <w:rPr>
          <w:b w:val="0"/>
          <w:i w:val="0"/>
        </w:rPr>
        <w:t>7.0</w:t>
      </w:r>
      <w:r w:rsidRPr="00D17A40">
        <w:rPr>
          <w:b w:val="0"/>
          <w:i w:val="0"/>
        </w:rPr>
        <w:t xml:space="preserve"> </w:t>
      </w:r>
      <w:r>
        <w:rPr>
          <w:b w:val="0"/>
          <w:i w:val="0"/>
        </w:rPr>
        <w:t>–</w:t>
      </w:r>
      <w:r w:rsidRPr="00D17A40">
        <w:rPr>
          <w:b w:val="0"/>
          <w:i w:val="0"/>
        </w:rPr>
        <w:t xml:space="preserve"> </w:t>
      </w:r>
      <w:r>
        <w:rPr>
          <w:b w:val="0"/>
          <w:i w:val="0"/>
        </w:rPr>
        <w:t>Software Licensing</w:t>
      </w:r>
    </w:p>
    <w:p w14:paraId="523EF3CB" w14:textId="77777777" w:rsidR="00DD70CE" w:rsidRDefault="00DD70CE"/>
    <w:p w14:paraId="37D737FA" w14:textId="2BCB415C" w:rsidR="004C2565" w:rsidRDefault="007023C3" w:rsidP="00EC0057">
      <w:pPr>
        <w:pStyle w:val="Heading1"/>
      </w:pPr>
      <w:bookmarkStart w:id="417" w:name="_Toc446576741"/>
      <w:bookmarkStart w:id="418" w:name="_Toc442686807"/>
      <w:bookmarkStart w:id="419" w:name="_Toc442858251"/>
      <w:bookmarkStart w:id="420" w:name="_Toc442858394"/>
      <w:bookmarkStart w:id="421" w:name="_Toc442877363"/>
      <w:bookmarkStart w:id="422" w:name="_Toc442686808"/>
      <w:bookmarkStart w:id="423" w:name="_Toc442858252"/>
      <w:bookmarkStart w:id="424" w:name="_Toc442858395"/>
      <w:bookmarkStart w:id="425" w:name="_Toc442877364"/>
      <w:bookmarkStart w:id="426" w:name="_Toc442686811"/>
      <w:bookmarkStart w:id="427" w:name="_Toc442858255"/>
      <w:bookmarkStart w:id="428" w:name="_Toc442858398"/>
      <w:bookmarkStart w:id="429" w:name="_Toc442877367"/>
      <w:bookmarkStart w:id="430" w:name="_Toc442686816"/>
      <w:bookmarkStart w:id="431" w:name="_Toc442858260"/>
      <w:bookmarkStart w:id="432" w:name="_Toc442858403"/>
      <w:bookmarkStart w:id="433" w:name="_Toc442877372"/>
      <w:bookmarkStart w:id="434" w:name="_Toc442686817"/>
      <w:bookmarkStart w:id="435" w:name="_Toc442858261"/>
      <w:bookmarkStart w:id="436" w:name="_Toc442858404"/>
      <w:bookmarkStart w:id="437" w:name="_Toc442877373"/>
      <w:bookmarkStart w:id="438" w:name="_Toc442686818"/>
      <w:bookmarkStart w:id="439" w:name="_Toc442858262"/>
      <w:bookmarkStart w:id="440" w:name="_Toc442858405"/>
      <w:bookmarkStart w:id="441" w:name="_Toc442877374"/>
      <w:bookmarkStart w:id="442" w:name="_Toc442686820"/>
      <w:bookmarkStart w:id="443" w:name="_Toc442858264"/>
      <w:bookmarkStart w:id="444" w:name="_Toc442858407"/>
      <w:bookmarkStart w:id="445" w:name="_Toc442877376"/>
      <w:bookmarkStart w:id="446" w:name="_Toc442686823"/>
      <w:bookmarkStart w:id="447" w:name="_Toc442858267"/>
      <w:bookmarkStart w:id="448" w:name="_Toc442858410"/>
      <w:bookmarkStart w:id="449" w:name="_Toc442877379"/>
      <w:bookmarkStart w:id="450" w:name="_Toc445737030"/>
      <w:bookmarkStart w:id="451" w:name="_Toc445797153"/>
      <w:bookmarkStart w:id="452" w:name="_Toc445797374"/>
      <w:bookmarkStart w:id="453" w:name="_Toc444601617"/>
      <w:bookmarkStart w:id="454" w:name="_Toc445737031"/>
      <w:bookmarkStart w:id="455" w:name="_Toc445797154"/>
      <w:bookmarkStart w:id="456" w:name="_Toc445797375"/>
      <w:bookmarkStart w:id="457" w:name="_Toc444601618"/>
      <w:bookmarkStart w:id="458" w:name="_Toc445737032"/>
      <w:bookmarkStart w:id="459" w:name="_Toc445797155"/>
      <w:bookmarkStart w:id="460" w:name="_Toc445797376"/>
      <w:bookmarkStart w:id="461" w:name="_Toc444601620"/>
      <w:bookmarkStart w:id="462" w:name="_Toc445737034"/>
      <w:bookmarkStart w:id="463" w:name="_Toc445797157"/>
      <w:bookmarkStart w:id="464" w:name="_Toc445797378"/>
      <w:bookmarkStart w:id="465" w:name="_Toc444601621"/>
      <w:bookmarkStart w:id="466" w:name="_Toc445737035"/>
      <w:bookmarkStart w:id="467" w:name="_Toc445797158"/>
      <w:bookmarkStart w:id="468" w:name="_Toc445797379"/>
      <w:bookmarkStart w:id="469" w:name="_Toc444601623"/>
      <w:bookmarkStart w:id="470" w:name="_Toc445737037"/>
      <w:bookmarkStart w:id="471" w:name="_Toc445797160"/>
      <w:bookmarkStart w:id="472" w:name="_Toc445797381"/>
      <w:bookmarkStart w:id="473" w:name="_Toc444601624"/>
      <w:bookmarkStart w:id="474" w:name="_Toc445737038"/>
      <w:bookmarkStart w:id="475" w:name="_Toc445797161"/>
      <w:bookmarkStart w:id="476" w:name="_Toc445797382"/>
      <w:bookmarkStart w:id="477" w:name="_Toc444601625"/>
      <w:bookmarkStart w:id="478" w:name="_Toc445737039"/>
      <w:bookmarkStart w:id="479" w:name="_Toc445797162"/>
      <w:bookmarkStart w:id="480" w:name="_Toc445797383"/>
      <w:bookmarkStart w:id="481" w:name="_Toc441061350"/>
      <w:bookmarkStart w:id="482" w:name="_Toc441063860"/>
      <w:bookmarkStart w:id="483" w:name="_Toc441236599"/>
      <w:bookmarkStart w:id="484" w:name="_Toc441236694"/>
      <w:bookmarkStart w:id="485" w:name="_Toc441236801"/>
      <w:bookmarkStart w:id="486" w:name="_Toc441236896"/>
      <w:bookmarkStart w:id="487" w:name="_Toc441237236"/>
      <w:bookmarkStart w:id="488" w:name="_Toc441237438"/>
      <w:bookmarkStart w:id="489" w:name="_Toc441237533"/>
      <w:bookmarkStart w:id="490" w:name="_Toc441237628"/>
      <w:bookmarkStart w:id="491" w:name="_Toc441237718"/>
      <w:bookmarkStart w:id="492" w:name="_Toc441237813"/>
      <w:bookmarkStart w:id="493" w:name="_Toc441237908"/>
      <w:bookmarkStart w:id="494" w:name="_Toc441238003"/>
      <w:bookmarkStart w:id="495" w:name="_Toc441238098"/>
      <w:bookmarkStart w:id="496" w:name="_Toc441238193"/>
      <w:bookmarkStart w:id="497" w:name="_Toc441238288"/>
      <w:bookmarkStart w:id="498" w:name="_Toc441238383"/>
      <w:bookmarkStart w:id="499" w:name="_Toc441238478"/>
      <w:bookmarkStart w:id="500" w:name="_Toc442686828"/>
      <w:bookmarkStart w:id="501" w:name="_Toc442858272"/>
      <w:bookmarkStart w:id="502" w:name="_Toc442858415"/>
      <w:bookmarkStart w:id="503" w:name="_Toc442877384"/>
      <w:bookmarkStart w:id="504" w:name="_Toc442858279"/>
      <w:bookmarkStart w:id="505" w:name="_Toc442858422"/>
      <w:bookmarkStart w:id="506" w:name="_Toc442877391"/>
      <w:bookmarkStart w:id="507" w:name="_Toc442686831"/>
      <w:bookmarkStart w:id="508" w:name="_Toc442858283"/>
      <w:bookmarkStart w:id="509" w:name="_Toc442858426"/>
      <w:bookmarkStart w:id="510" w:name="_Toc442877395"/>
      <w:bookmarkStart w:id="511" w:name="_Toc442686832"/>
      <w:bookmarkStart w:id="512" w:name="_Toc442858284"/>
      <w:bookmarkStart w:id="513" w:name="_Toc442858427"/>
      <w:bookmarkStart w:id="514" w:name="_Toc442877396"/>
      <w:bookmarkStart w:id="515" w:name="_Toc442686835"/>
      <w:bookmarkStart w:id="516" w:name="_Toc442858288"/>
      <w:bookmarkStart w:id="517" w:name="_Toc442858431"/>
      <w:bookmarkStart w:id="518" w:name="_Toc442877400"/>
      <w:bookmarkStart w:id="519" w:name="_Toc441236614"/>
      <w:bookmarkStart w:id="520" w:name="_Toc441236709"/>
      <w:bookmarkStart w:id="521" w:name="_Toc441236816"/>
      <w:bookmarkStart w:id="522" w:name="_Toc441236911"/>
      <w:bookmarkStart w:id="523" w:name="_Toc441237251"/>
      <w:bookmarkStart w:id="524" w:name="_Toc441237453"/>
      <w:bookmarkStart w:id="525" w:name="_Toc441237548"/>
      <w:bookmarkStart w:id="526" w:name="_Toc441237643"/>
      <w:bookmarkStart w:id="527" w:name="_Toc441237733"/>
      <w:bookmarkStart w:id="528" w:name="_Toc441237828"/>
      <w:bookmarkStart w:id="529" w:name="_Toc441237923"/>
      <w:bookmarkStart w:id="530" w:name="_Toc441238018"/>
      <w:bookmarkStart w:id="531" w:name="_Toc441238113"/>
      <w:bookmarkStart w:id="532" w:name="_Toc441238208"/>
      <w:bookmarkStart w:id="533" w:name="_Toc441238303"/>
      <w:bookmarkStart w:id="534" w:name="_Toc441238398"/>
      <w:bookmarkStart w:id="535" w:name="_Toc441238493"/>
      <w:bookmarkStart w:id="536" w:name="_Toc442686857"/>
      <w:bookmarkStart w:id="537" w:name="_Toc442858312"/>
      <w:bookmarkStart w:id="538" w:name="_Toc442858455"/>
      <w:bookmarkStart w:id="539" w:name="_Toc442877424"/>
      <w:bookmarkStart w:id="540" w:name="_Ref448760734"/>
      <w:bookmarkStart w:id="541" w:name="_Toc531356021"/>
      <w:bookmarkStart w:id="542" w:name="_Toc439152173"/>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r>
        <w:lastRenderedPageBreak/>
        <w:t>Design Decisions &amp; Issues Backlog</w:t>
      </w:r>
      <w:bookmarkEnd w:id="540"/>
      <w:bookmarkEnd w:id="541"/>
    </w:p>
    <w:p w14:paraId="34125421" w14:textId="03418EF5" w:rsidR="004C2565" w:rsidRPr="00384A13" w:rsidRDefault="004C2565" w:rsidP="00FD70F1">
      <w:pPr>
        <w:pStyle w:val="Heading2"/>
      </w:pPr>
      <w:bookmarkStart w:id="543" w:name="_Ref442368998"/>
      <w:bookmarkStart w:id="544" w:name="_Toc531356022"/>
      <w:r w:rsidRPr="00384A13">
        <w:t>Design Decisions</w:t>
      </w:r>
      <w:bookmarkEnd w:id="542"/>
      <w:bookmarkEnd w:id="543"/>
      <w:bookmarkEnd w:id="544"/>
    </w:p>
    <w:tbl>
      <w:tblPr>
        <w:tblW w:w="974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817"/>
        <w:gridCol w:w="4394"/>
        <w:gridCol w:w="4536"/>
      </w:tblGrid>
      <w:tr w:rsidR="001838CC" w:rsidRPr="00621341" w14:paraId="19243914" w14:textId="77777777" w:rsidTr="004D53DC">
        <w:tc>
          <w:tcPr>
            <w:tcW w:w="817" w:type="dxa"/>
            <w:shd w:val="clear" w:color="auto" w:fill="00A6CA"/>
          </w:tcPr>
          <w:p w14:paraId="37620C7E" w14:textId="77777777" w:rsidR="001838CC" w:rsidRPr="000E3139" w:rsidRDefault="001838CC" w:rsidP="001838CC">
            <w:pPr>
              <w:rPr>
                <w:b/>
                <w:smallCaps/>
                <w:color w:val="FFFFFF" w:themeColor="background1"/>
              </w:rPr>
            </w:pPr>
            <w:r w:rsidRPr="000E3139">
              <w:rPr>
                <w:b/>
                <w:smallCaps/>
                <w:color w:val="FFFFFF" w:themeColor="background1"/>
              </w:rPr>
              <w:t>Ref</w:t>
            </w:r>
          </w:p>
        </w:tc>
        <w:tc>
          <w:tcPr>
            <w:tcW w:w="4394" w:type="dxa"/>
            <w:shd w:val="clear" w:color="auto" w:fill="00A6CA"/>
          </w:tcPr>
          <w:p w14:paraId="4786093A" w14:textId="7CF256EA" w:rsidR="001838CC" w:rsidRPr="000E3139" w:rsidRDefault="001838CC" w:rsidP="001838CC">
            <w:pPr>
              <w:rPr>
                <w:b/>
                <w:smallCaps/>
                <w:color w:val="FFFFFF" w:themeColor="background1"/>
              </w:rPr>
            </w:pPr>
            <w:r w:rsidRPr="000E3139">
              <w:rPr>
                <w:b/>
                <w:smallCaps/>
                <w:color w:val="FFFFFF" w:themeColor="background1"/>
              </w:rPr>
              <w:t>Design Point/Options</w:t>
            </w:r>
          </w:p>
        </w:tc>
        <w:tc>
          <w:tcPr>
            <w:tcW w:w="4536" w:type="dxa"/>
            <w:shd w:val="clear" w:color="auto" w:fill="00A6CA"/>
          </w:tcPr>
          <w:p w14:paraId="79CF19F8" w14:textId="2603DAEC" w:rsidR="001838CC" w:rsidRPr="000E3139" w:rsidRDefault="001838CC" w:rsidP="001838CC">
            <w:pPr>
              <w:rPr>
                <w:b/>
                <w:smallCaps/>
                <w:color w:val="FFFFFF" w:themeColor="background1"/>
              </w:rPr>
            </w:pPr>
            <w:r w:rsidRPr="000E3139">
              <w:rPr>
                <w:b/>
                <w:smallCaps/>
                <w:color w:val="FFFFFF" w:themeColor="background1"/>
              </w:rPr>
              <w:t>Decision &amp; Justification</w:t>
            </w:r>
          </w:p>
        </w:tc>
      </w:tr>
      <w:tr w:rsidR="00384A13" w14:paraId="1E8CA9DA" w14:textId="77777777" w:rsidTr="004D53DC">
        <w:tc>
          <w:tcPr>
            <w:tcW w:w="817" w:type="dxa"/>
          </w:tcPr>
          <w:p w14:paraId="1DAE8305" w14:textId="0E27D9AA" w:rsidR="00384A13" w:rsidRPr="000016DA" w:rsidRDefault="00384A13" w:rsidP="00384A13">
            <w:pPr>
              <w:pStyle w:val="Header"/>
              <w:numPr>
                <w:ilvl w:val="0"/>
                <w:numId w:val="6"/>
              </w:numPr>
              <w:ind w:hanging="720"/>
              <w:rPr>
                <w:sz w:val="18"/>
                <w:szCs w:val="18"/>
              </w:rPr>
            </w:pPr>
            <w:bookmarkStart w:id="545" w:name="_Ref442368670"/>
            <w:r w:rsidRPr="000016DA">
              <w:rPr>
                <w:sz w:val="18"/>
                <w:szCs w:val="18"/>
              </w:rPr>
              <w:t>DP1.</w:t>
            </w:r>
          </w:p>
        </w:tc>
        <w:bookmarkEnd w:id="545"/>
        <w:tc>
          <w:tcPr>
            <w:tcW w:w="4394" w:type="dxa"/>
          </w:tcPr>
          <w:p w14:paraId="4AE5069F" w14:textId="686A3F5E" w:rsidR="00384A13" w:rsidRPr="000016DA" w:rsidRDefault="00384A13" w:rsidP="00384A13">
            <w:pPr>
              <w:pStyle w:val="Header"/>
              <w:rPr>
                <w:sz w:val="18"/>
                <w:szCs w:val="18"/>
              </w:rPr>
            </w:pPr>
            <w:r w:rsidRPr="000016DA">
              <w:rPr>
                <w:rFonts w:eastAsia="Times New Roman" w:cs="Times New Roman"/>
                <w:sz w:val="18"/>
                <w:szCs w:val="18"/>
              </w:rPr>
              <w:t xml:space="preserve">All divesting users will be provided with a new TU UK Windows 7 </w:t>
            </w:r>
            <w:commentRangeStart w:id="546"/>
            <w:r w:rsidRPr="000016DA">
              <w:rPr>
                <w:rFonts w:eastAsia="Times New Roman" w:cs="Times New Roman"/>
                <w:sz w:val="18"/>
                <w:szCs w:val="18"/>
              </w:rPr>
              <w:t xml:space="preserve">desktop </w:t>
            </w:r>
            <w:commentRangeEnd w:id="546"/>
            <w:r w:rsidR="007E708E">
              <w:rPr>
                <w:rStyle w:val="CommentReference"/>
                <w:rFonts w:ascii="Arial" w:eastAsia="Times New Roman" w:hAnsi="Arial" w:cs="Tahoma"/>
                <w:lang w:val="en-US"/>
              </w:rPr>
              <w:commentReference w:id="546"/>
            </w:r>
            <w:r w:rsidRPr="000016DA">
              <w:rPr>
                <w:rFonts w:eastAsia="Times New Roman" w:cs="Times New Roman"/>
                <w:sz w:val="18"/>
                <w:szCs w:val="18"/>
              </w:rPr>
              <w:t>build</w:t>
            </w:r>
          </w:p>
        </w:tc>
        <w:tc>
          <w:tcPr>
            <w:tcW w:w="4536" w:type="dxa"/>
          </w:tcPr>
          <w:p w14:paraId="1AE6AD22" w14:textId="26657BDF" w:rsidR="00384A13" w:rsidRPr="000016DA" w:rsidRDefault="00384A13" w:rsidP="00384A13">
            <w:pPr>
              <w:rPr>
                <w:sz w:val="18"/>
                <w:szCs w:val="18"/>
              </w:rPr>
            </w:pPr>
            <w:r w:rsidRPr="000016DA">
              <w:rPr>
                <w:sz w:val="18"/>
                <w:szCs w:val="18"/>
              </w:rPr>
              <w:t>The decision to deliver a new build to the Noddle employees is to mitigate any data leakage resident on local hard drives.</w:t>
            </w:r>
          </w:p>
        </w:tc>
      </w:tr>
      <w:tr w:rsidR="00384A13" w14:paraId="03100269" w14:textId="77777777" w:rsidTr="004D53DC">
        <w:tc>
          <w:tcPr>
            <w:tcW w:w="817" w:type="dxa"/>
          </w:tcPr>
          <w:p w14:paraId="1085BCC3" w14:textId="6160A2E9" w:rsidR="00384A13" w:rsidRPr="000016DA" w:rsidRDefault="00384A13" w:rsidP="00384A13">
            <w:pPr>
              <w:pStyle w:val="Header"/>
              <w:numPr>
                <w:ilvl w:val="0"/>
                <w:numId w:val="6"/>
              </w:numPr>
              <w:ind w:hanging="720"/>
              <w:rPr>
                <w:sz w:val="18"/>
                <w:szCs w:val="18"/>
              </w:rPr>
            </w:pPr>
            <w:bookmarkStart w:id="547" w:name="_Ref492624888"/>
            <w:r w:rsidRPr="000016DA">
              <w:rPr>
                <w:sz w:val="18"/>
                <w:szCs w:val="18"/>
              </w:rPr>
              <w:t>DP2.</w:t>
            </w:r>
          </w:p>
        </w:tc>
        <w:bookmarkEnd w:id="547"/>
        <w:tc>
          <w:tcPr>
            <w:tcW w:w="4394" w:type="dxa"/>
          </w:tcPr>
          <w:p w14:paraId="75A73BD6" w14:textId="031E0093" w:rsidR="00384A13" w:rsidRPr="000016DA" w:rsidRDefault="00384A13" w:rsidP="00384A13">
            <w:pPr>
              <w:pStyle w:val="Header"/>
              <w:rPr>
                <w:sz w:val="18"/>
                <w:szCs w:val="18"/>
              </w:rPr>
            </w:pPr>
            <w:r w:rsidRPr="000016DA">
              <w:rPr>
                <w:rFonts w:eastAsia="Times New Roman" w:cs="Times New Roman"/>
                <w:sz w:val="18"/>
                <w:szCs w:val="18"/>
              </w:rPr>
              <w:t>The connectivity solution will be TU UK standard remote access (Cisco AnyConnect Full Tunnel VPN)</w:t>
            </w:r>
          </w:p>
        </w:tc>
        <w:tc>
          <w:tcPr>
            <w:tcW w:w="4536" w:type="dxa"/>
          </w:tcPr>
          <w:p w14:paraId="2BAF6705" w14:textId="2D20FFEF" w:rsidR="00384A13" w:rsidRPr="000016DA" w:rsidRDefault="00384A13" w:rsidP="00384A13">
            <w:pPr>
              <w:rPr>
                <w:sz w:val="18"/>
                <w:szCs w:val="18"/>
              </w:rPr>
            </w:pPr>
            <w:r w:rsidRPr="000016DA">
              <w:rPr>
                <w:sz w:val="18"/>
                <w:szCs w:val="18"/>
              </w:rPr>
              <w:t>There will be no exception to Full Tunnel e.g. split tunnel required for local printing.</w:t>
            </w:r>
          </w:p>
        </w:tc>
      </w:tr>
      <w:tr w:rsidR="00384A13" w14:paraId="14CB8F7F" w14:textId="77777777" w:rsidTr="004D53DC">
        <w:tc>
          <w:tcPr>
            <w:tcW w:w="817" w:type="dxa"/>
          </w:tcPr>
          <w:p w14:paraId="68A88413" w14:textId="77777777" w:rsidR="00384A13" w:rsidRPr="000016DA" w:rsidRDefault="00384A13" w:rsidP="00384A13">
            <w:pPr>
              <w:pStyle w:val="Header"/>
              <w:numPr>
                <w:ilvl w:val="0"/>
                <w:numId w:val="6"/>
              </w:numPr>
              <w:ind w:hanging="720"/>
              <w:rPr>
                <w:sz w:val="18"/>
                <w:szCs w:val="18"/>
              </w:rPr>
            </w:pPr>
          </w:p>
        </w:tc>
        <w:tc>
          <w:tcPr>
            <w:tcW w:w="4394" w:type="dxa"/>
          </w:tcPr>
          <w:p w14:paraId="23DFAB3D" w14:textId="3108C632" w:rsidR="00384A13" w:rsidRPr="000016DA" w:rsidRDefault="00384A13" w:rsidP="00384A13">
            <w:pPr>
              <w:pStyle w:val="Header"/>
              <w:rPr>
                <w:sz w:val="18"/>
                <w:szCs w:val="18"/>
              </w:rPr>
            </w:pPr>
            <w:r w:rsidRPr="000016DA">
              <w:rPr>
                <w:rFonts w:eastAsia="Times New Roman" w:cs="Times New Roman"/>
                <w:sz w:val="18"/>
                <w:szCs w:val="18"/>
              </w:rPr>
              <w:t>The connectivity solution will whitelist access to approved TU UK resources</w:t>
            </w:r>
          </w:p>
        </w:tc>
        <w:tc>
          <w:tcPr>
            <w:tcW w:w="4536" w:type="dxa"/>
          </w:tcPr>
          <w:p w14:paraId="56B910EF" w14:textId="3D3352DC" w:rsidR="00384A13" w:rsidRPr="000016DA" w:rsidRDefault="00384A13" w:rsidP="00384A13">
            <w:pPr>
              <w:rPr>
                <w:sz w:val="18"/>
                <w:szCs w:val="18"/>
              </w:rPr>
            </w:pPr>
            <w:r w:rsidRPr="000016DA">
              <w:rPr>
                <w:sz w:val="18"/>
                <w:szCs w:val="18"/>
              </w:rPr>
              <w:t xml:space="preserve">Noddle </w:t>
            </w:r>
            <w:commentRangeStart w:id="548"/>
            <w:r w:rsidRPr="000016DA">
              <w:rPr>
                <w:sz w:val="18"/>
                <w:szCs w:val="18"/>
              </w:rPr>
              <w:t>RAS</w:t>
            </w:r>
            <w:commentRangeEnd w:id="548"/>
            <w:r w:rsidR="007E708E">
              <w:rPr>
                <w:rStyle w:val="CommentReference"/>
                <w:rFonts w:ascii="Arial" w:eastAsia="Times New Roman" w:hAnsi="Arial" w:cs="Tahoma"/>
                <w:lang w:val="en-US"/>
              </w:rPr>
              <w:commentReference w:id="548"/>
            </w:r>
            <w:r w:rsidRPr="000016DA">
              <w:rPr>
                <w:sz w:val="18"/>
                <w:szCs w:val="18"/>
              </w:rPr>
              <w:t xml:space="preserve"> users will be differentiated with a new user subnet and whitelisted to required CIG resources.</w:t>
            </w:r>
          </w:p>
        </w:tc>
      </w:tr>
      <w:tr w:rsidR="00384A13" w14:paraId="6A8329CA" w14:textId="77777777" w:rsidTr="004D53DC">
        <w:tc>
          <w:tcPr>
            <w:tcW w:w="817" w:type="dxa"/>
          </w:tcPr>
          <w:p w14:paraId="2E1608A4" w14:textId="0ADCEBED" w:rsidR="00384A13" w:rsidRPr="000016DA" w:rsidRDefault="00384A13" w:rsidP="00384A13">
            <w:pPr>
              <w:pStyle w:val="Header"/>
              <w:numPr>
                <w:ilvl w:val="0"/>
                <w:numId w:val="6"/>
              </w:numPr>
              <w:ind w:hanging="720"/>
              <w:rPr>
                <w:sz w:val="18"/>
                <w:szCs w:val="18"/>
              </w:rPr>
            </w:pPr>
            <w:bookmarkStart w:id="549" w:name="_Ref492624943"/>
            <w:r w:rsidRPr="000016DA">
              <w:rPr>
                <w:sz w:val="18"/>
                <w:szCs w:val="18"/>
              </w:rPr>
              <w:t>DP3.</w:t>
            </w:r>
          </w:p>
        </w:tc>
        <w:bookmarkEnd w:id="549"/>
        <w:tc>
          <w:tcPr>
            <w:tcW w:w="4394" w:type="dxa"/>
          </w:tcPr>
          <w:p w14:paraId="1E563546" w14:textId="38A827E3" w:rsidR="00384A13" w:rsidRPr="000016DA" w:rsidRDefault="00384A13" w:rsidP="00384A13">
            <w:pPr>
              <w:pStyle w:val="Header"/>
              <w:rPr>
                <w:sz w:val="18"/>
                <w:szCs w:val="18"/>
              </w:rPr>
            </w:pPr>
            <w:r w:rsidRPr="000016DA">
              <w:rPr>
                <w:rFonts w:eastAsia="Times New Roman" w:cs="Times New Roman"/>
                <w:sz w:val="18"/>
                <w:szCs w:val="18"/>
              </w:rPr>
              <w:t xml:space="preserve">All divesting users will receive a new Active Directory account </w:t>
            </w:r>
          </w:p>
        </w:tc>
        <w:tc>
          <w:tcPr>
            <w:tcW w:w="4536" w:type="dxa"/>
          </w:tcPr>
          <w:p w14:paraId="6C469305" w14:textId="29BF310B" w:rsidR="00384A13" w:rsidRPr="000016DA" w:rsidRDefault="00384A13" w:rsidP="00384A13">
            <w:pPr>
              <w:rPr>
                <w:sz w:val="18"/>
                <w:szCs w:val="18"/>
              </w:rPr>
            </w:pPr>
            <w:r w:rsidRPr="000016DA">
              <w:rPr>
                <w:sz w:val="18"/>
                <w:szCs w:val="18"/>
              </w:rPr>
              <w:t>This control will be subject to Proof of Concept and user experience reflecting the device and User two factor authentication.</w:t>
            </w:r>
          </w:p>
        </w:tc>
      </w:tr>
      <w:tr w:rsidR="00384A13" w14:paraId="6A6CBA26" w14:textId="77777777" w:rsidTr="004D53DC">
        <w:tc>
          <w:tcPr>
            <w:tcW w:w="817" w:type="dxa"/>
          </w:tcPr>
          <w:p w14:paraId="7A3B9BBE" w14:textId="1E158718" w:rsidR="00384A13" w:rsidRPr="000016DA" w:rsidRDefault="00384A13" w:rsidP="00384A13">
            <w:pPr>
              <w:pStyle w:val="Header"/>
              <w:numPr>
                <w:ilvl w:val="0"/>
                <w:numId w:val="6"/>
              </w:numPr>
              <w:ind w:hanging="720"/>
              <w:rPr>
                <w:sz w:val="18"/>
                <w:szCs w:val="18"/>
              </w:rPr>
            </w:pPr>
            <w:r w:rsidRPr="000016DA">
              <w:rPr>
                <w:sz w:val="18"/>
                <w:szCs w:val="18"/>
              </w:rPr>
              <w:t>DP4.</w:t>
            </w:r>
          </w:p>
        </w:tc>
        <w:tc>
          <w:tcPr>
            <w:tcW w:w="4394" w:type="dxa"/>
          </w:tcPr>
          <w:p w14:paraId="5BD2B93D" w14:textId="264170E9" w:rsidR="00384A13" w:rsidRPr="000016DA" w:rsidRDefault="00384A13" w:rsidP="00384A13">
            <w:pPr>
              <w:pStyle w:val="Header"/>
              <w:rPr>
                <w:sz w:val="18"/>
                <w:szCs w:val="18"/>
              </w:rPr>
            </w:pPr>
            <w:r w:rsidRPr="000016DA">
              <w:rPr>
                <w:rFonts w:eastAsia="Times New Roman" w:cs="Times New Roman"/>
                <w:sz w:val="18"/>
                <w:szCs w:val="18"/>
              </w:rPr>
              <w:t>All divesting users will receive new Active Directory Groups controlling access to TU UK resources</w:t>
            </w:r>
          </w:p>
        </w:tc>
        <w:tc>
          <w:tcPr>
            <w:tcW w:w="4536" w:type="dxa"/>
          </w:tcPr>
          <w:p w14:paraId="3E1944AF" w14:textId="23C4BB39" w:rsidR="00384A13" w:rsidRPr="000016DA" w:rsidRDefault="00384A13" w:rsidP="00384A13">
            <w:pPr>
              <w:rPr>
                <w:sz w:val="18"/>
                <w:szCs w:val="18"/>
              </w:rPr>
            </w:pPr>
            <w:r w:rsidRPr="000016DA">
              <w:rPr>
                <w:sz w:val="18"/>
                <w:szCs w:val="18"/>
              </w:rPr>
              <w:t>To provide for clear separation the Noddle users will be provided with a new CIG.LOCAL user account and provided with Group memberships relative to business need.</w:t>
            </w:r>
          </w:p>
        </w:tc>
      </w:tr>
      <w:tr w:rsidR="00384A13" w14:paraId="441C4175" w14:textId="77777777" w:rsidTr="004D53DC">
        <w:tc>
          <w:tcPr>
            <w:tcW w:w="817" w:type="dxa"/>
          </w:tcPr>
          <w:p w14:paraId="687155B1" w14:textId="10A178DE" w:rsidR="00384A13" w:rsidRPr="000016DA" w:rsidRDefault="00384A13" w:rsidP="00384A13">
            <w:pPr>
              <w:pStyle w:val="Header"/>
              <w:numPr>
                <w:ilvl w:val="0"/>
                <w:numId w:val="6"/>
              </w:numPr>
              <w:ind w:hanging="720"/>
              <w:rPr>
                <w:sz w:val="18"/>
                <w:szCs w:val="18"/>
              </w:rPr>
            </w:pPr>
            <w:r w:rsidRPr="000016DA">
              <w:rPr>
                <w:sz w:val="18"/>
                <w:szCs w:val="18"/>
              </w:rPr>
              <w:t>DP5.</w:t>
            </w:r>
          </w:p>
        </w:tc>
        <w:tc>
          <w:tcPr>
            <w:tcW w:w="4394" w:type="dxa"/>
          </w:tcPr>
          <w:p w14:paraId="5EF149D4" w14:textId="7A71D86D" w:rsidR="00384A13" w:rsidRPr="000016DA" w:rsidRDefault="00384A13" w:rsidP="00384A13">
            <w:pPr>
              <w:pStyle w:val="Header"/>
              <w:rPr>
                <w:sz w:val="18"/>
                <w:szCs w:val="18"/>
              </w:rPr>
            </w:pPr>
            <w:r w:rsidRPr="000016DA">
              <w:rPr>
                <w:rFonts w:eastAsia="Times New Roman" w:cs="Times New Roman"/>
                <w:sz w:val="18"/>
                <w:szCs w:val="18"/>
              </w:rPr>
              <w:t>All divesting users with both Laptop and PCs will received a single developer specification Laptop</w:t>
            </w:r>
          </w:p>
        </w:tc>
        <w:tc>
          <w:tcPr>
            <w:tcW w:w="4536" w:type="dxa"/>
          </w:tcPr>
          <w:p w14:paraId="69AA44BF" w14:textId="634A97DB" w:rsidR="00384A13" w:rsidRPr="000016DA" w:rsidRDefault="00384A13" w:rsidP="00384A13">
            <w:pPr>
              <w:rPr>
                <w:sz w:val="18"/>
                <w:szCs w:val="18"/>
              </w:rPr>
            </w:pPr>
            <w:r w:rsidRPr="000016DA">
              <w:rPr>
                <w:sz w:val="18"/>
                <w:szCs w:val="18"/>
              </w:rPr>
              <w:t>This decision will minimize the number of devices in the new office premise (1x TU UK and 1x Newcastle device).</w:t>
            </w:r>
          </w:p>
        </w:tc>
      </w:tr>
    </w:tbl>
    <w:p w14:paraId="3E3242B7" w14:textId="05818797" w:rsidR="004C2565" w:rsidRDefault="004C2565" w:rsidP="004C2565"/>
    <w:p w14:paraId="50A7F35F" w14:textId="77777777" w:rsidR="00AC6C66" w:rsidRPr="000B26CB" w:rsidRDefault="00AC6C66" w:rsidP="004C2565">
      <w:pPr>
        <w:rPr>
          <w:sz w:val="16"/>
          <w:szCs w:val="16"/>
        </w:rPr>
      </w:pPr>
    </w:p>
    <w:p w14:paraId="29364052" w14:textId="77777777" w:rsidR="004C2565" w:rsidRDefault="004C2565" w:rsidP="00FD70F1">
      <w:pPr>
        <w:pStyle w:val="Heading2"/>
      </w:pPr>
      <w:bookmarkStart w:id="550" w:name="_Toc439152174"/>
      <w:bookmarkStart w:id="551" w:name="_Toc531356023"/>
      <w:r>
        <w:t>Issues Backlog</w:t>
      </w:r>
      <w:bookmarkEnd w:id="550"/>
      <w:bookmarkEnd w:id="551"/>
    </w:p>
    <w:tbl>
      <w:tblPr>
        <w:tblW w:w="974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843"/>
        <w:gridCol w:w="4368"/>
        <w:gridCol w:w="4536"/>
      </w:tblGrid>
      <w:tr w:rsidR="004C6B8B" w:rsidRPr="00621341" w14:paraId="30065042" w14:textId="77777777" w:rsidTr="0015450D">
        <w:tc>
          <w:tcPr>
            <w:tcW w:w="843" w:type="dxa"/>
            <w:shd w:val="clear" w:color="auto" w:fill="00A6CA"/>
          </w:tcPr>
          <w:p w14:paraId="1DFA9B56" w14:textId="77777777" w:rsidR="004C6B8B" w:rsidRPr="00621341" w:rsidRDefault="004C6B8B" w:rsidP="00D81EE5">
            <w:pPr>
              <w:rPr>
                <w:b/>
                <w:smallCaps/>
                <w:color w:val="FFFFFF" w:themeColor="background1"/>
              </w:rPr>
            </w:pPr>
            <w:r w:rsidRPr="00621341">
              <w:rPr>
                <w:b/>
                <w:smallCaps/>
                <w:color w:val="FFFFFF" w:themeColor="background1"/>
              </w:rPr>
              <w:t>Ref</w:t>
            </w:r>
          </w:p>
        </w:tc>
        <w:tc>
          <w:tcPr>
            <w:tcW w:w="4368" w:type="dxa"/>
            <w:shd w:val="clear" w:color="auto" w:fill="00A6CA"/>
          </w:tcPr>
          <w:p w14:paraId="3225F4DB" w14:textId="77C2BC28" w:rsidR="004C6B8B" w:rsidRPr="00621341" w:rsidRDefault="009753F8" w:rsidP="00D81EE5">
            <w:pPr>
              <w:rPr>
                <w:b/>
                <w:smallCaps/>
                <w:color w:val="FFFFFF" w:themeColor="background1"/>
              </w:rPr>
            </w:pPr>
            <w:r>
              <w:rPr>
                <w:b/>
                <w:smallCaps/>
                <w:color w:val="FFFFFF" w:themeColor="background1"/>
              </w:rPr>
              <w:t>Description</w:t>
            </w:r>
          </w:p>
        </w:tc>
        <w:tc>
          <w:tcPr>
            <w:tcW w:w="4536" w:type="dxa"/>
            <w:shd w:val="clear" w:color="auto" w:fill="00A6CA"/>
          </w:tcPr>
          <w:p w14:paraId="752F3B64" w14:textId="6D814F20" w:rsidR="004C6B8B" w:rsidRPr="00621341" w:rsidRDefault="009753F8" w:rsidP="00D81EE5">
            <w:pPr>
              <w:rPr>
                <w:b/>
                <w:smallCaps/>
                <w:color w:val="FFFFFF" w:themeColor="background1"/>
              </w:rPr>
            </w:pPr>
            <w:r>
              <w:rPr>
                <w:b/>
                <w:smallCaps/>
                <w:color w:val="FFFFFF" w:themeColor="background1"/>
              </w:rPr>
              <w:t>Resolve</w:t>
            </w:r>
          </w:p>
        </w:tc>
      </w:tr>
      <w:tr w:rsidR="004C6B8B" w14:paraId="7675A65B" w14:textId="77777777" w:rsidTr="0015450D">
        <w:tc>
          <w:tcPr>
            <w:tcW w:w="843" w:type="dxa"/>
          </w:tcPr>
          <w:p w14:paraId="7D41C139" w14:textId="776AE3C0" w:rsidR="004C6B8B" w:rsidRPr="000E3139" w:rsidRDefault="004C6B8B" w:rsidP="006F43A2">
            <w:pPr>
              <w:pStyle w:val="Header"/>
              <w:numPr>
                <w:ilvl w:val="0"/>
                <w:numId w:val="11"/>
              </w:numPr>
              <w:ind w:hanging="1054"/>
              <w:rPr>
                <w:sz w:val="18"/>
                <w:szCs w:val="18"/>
              </w:rPr>
            </w:pPr>
          </w:p>
        </w:tc>
        <w:tc>
          <w:tcPr>
            <w:tcW w:w="4368" w:type="dxa"/>
          </w:tcPr>
          <w:p w14:paraId="5E9EB253" w14:textId="77777777" w:rsidR="004C6B8B" w:rsidRPr="000E3139" w:rsidRDefault="004C6B8B" w:rsidP="00D81EE5">
            <w:pPr>
              <w:pStyle w:val="Header"/>
              <w:rPr>
                <w:sz w:val="18"/>
                <w:szCs w:val="18"/>
              </w:rPr>
            </w:pPr>
          </w:p>
        </w:tc>
        <w:tc>
          <w:tcPr>
            <w:tcW w:w="4536" w:type="dxa"/>
          </w:tcPr>
          <w:p w14:paraId="092BF57E" w14:textId="77777777" w:rsidR="004C6B8B" w:rsidRPr="000E3139" w:rsidRDefault="004C6B8B" w:rsidP="00D81EE5">
            <w:pPr>
              <w:rPr>
                <w:sz w:val="18"/>
                <w:szCs w:val="18"/>
              </w:rPr>
            </w:pPr>
          </w:p>
        </w:tc>
      </w:tr>
    </w:tbl>
    <w:p w14:paraId="2F45A5E9" w14:textId="77777777" w:rsidR="004C6B8B" w:rsidRPr="004C6B8B" w:rsidRDefault="004C6B8B" w:rsidP="004C6B8B">
      <w:pPr>
        <w:rPr>
          <w:lang w:val="en-US"/>
        </w:rPr>
      </w:pPr>
    </w:p>
    <w:p w14:paraId="51876264" w14:textId="77777777" w:rsidR="00773718" w:rsidRDefault="00773718"/>
    <w:p w14:paraId="2B8B0ADA" w14:textId="352B2448" w:rsidR="0064168B" w:rsidRDefault="0064168B" w:rsidP="00FD70F1">
      <w:pPr>
        <w:pStyle w:val="Heading2"/>
      </w:pPr>
      <w:bookmarkStart w:id="552" w:name="_Toc531356024"/>
      <w:r>
        <w:t>Outstanding Questions</w:t>
      </w:r>
      <w:r w:rsidR="00B12C18">
        <w:t xml:space="preserve"> Log</w:t>
      </w:r>
      <w:bookmarkEnd w:id="552"/>
    </w:p>
    <w:tbl>
      <w:tblPr>
        <w:tblW w:w="5077"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28"/>
        <w:gridCol w:w="3829"/>
        <w:gridCol w:w="1021"/>
        <w:gridCol w:w="3799"/>
      </w:tblGrid>
      <w:tr w:rsidR="00950380" w:rsidRPr="00621341" w14:paraId="34D3474E" w14:textId="3B332251" w:rsidTr="0015450D">
        <w:tc>
          <w:tcPr>
            <w:tcW w:w="577" w:type="pct"/>
            <w:shd w:val="clear" w:color="auto" w:fill="00A6CA"/>
          </w:tcPr>
          <w:p w14:paraId="7C33930D" w14:textId="5A0AEA66" w:rsidR="00950380" w:rsidRDefault="00950380" w:rsidP="0064168B">
            <w:pPr>
              <w:rPr>
                <w:b/>
                <w:smallCaps/>
                <w:color w:val="FFFFFF" w:themeColor="background1"/>
              </w:rPr>
            </w:pPr>
            <w:r>
              <w:rPr>
                <w:b/>
                <w:smallCaps/>
                <w:color w:val="FFFFFF" w:themeColor="background1"/>
              </w:rPr>
              <w:t>Date</w:t>
            </w:r>
          </w:p>
        </w:tc>
        <w:tc>
          <w:tcPr>
            <w:tcW w:w="1958" w:type="pct"/>
            <w:shd w:val="clear" w:color="auto" w:fill="00A6CA"/>
          </w:tcPr>
          <w:p w14:paraId="7C54F6B0" w14:textId="2BFBF6B0" w:rsidR="00950380" w:rsidRPr="00621341" w:rsidRDefault="00950380" w:rsidP="0064168B">
            <w:pPr>
              <w:rPr>
                <w:b/>
                <w:smallCaps/>
                <w:color w:val="FFFFFF" w:themeColor="background1"/>
              </w:rPr>
            </w:pPr>
            <w:r>
              <w:rPr>
                <w:b/>
                <w:smallCaps/>
                <w:color w:val="FFFFFF" w:themeColor="background1"/>
              </w:rPr>
              <w:t>Question</w:t>
            </w:r>
          </w:p>
        </w:tc>
        <w:tc>
          <w:tcPr>
            <w:tcW w:w="522" w:type="pct"/>
            <w:shd w:val="clear" w:color="auto" w:fill="00A6CA"/>
          </w:tcPr>
          <w:p w14:paraId="6288CAA7" w14:textId="13AE2A13" w:rsidR="00950380" w:rsidRPr="00621341" w:rsidRDefault="00950380" w:rsidP="0064168B">
            <w:pPr>
              <w:rPr>
                <w:b/>
                <w:smallCaps/>
                <w:color w:val="FFFFFF" w:themeColor="background1"/>
              </w:rPr>
            </w:pPr>
            <w:r>
              <w:rPr>
                <w:b/>
                <w:smallCaps/>
                <w:color w:val="FFFFFF" w:themeColor="background1"/>
              </w:rPr>
              <w:t>Assigned</w:t>
            </w:r>
          </w:p>
        </w:tc>
        <w:tc>
          <w:tcPr>
            <w:tcW w:w="1943" w:type="pct"/>
            <w:shd w:val="clear" w:color="auto" w:fill="00A6CA"/>
          </w:tcPr>
          <w:p w14:paraId="33B85937" w14:textId="5803BFC2" w:rsidR="00950380" w:rsidRDefault="00950380" w:rsidP="0064168B">
            <w:pPr>
              <w:rPr>
                <w:b/>
                <w:smallCaps/>
                <w:color w:val="FFFFFF" w:themeColor="background1"/>
              </w:rPr>
            </w:pPr>
            <w:r>
              <w:rPr>
                <w:b/>
                <w:smallCaps/>
                <w:color w:val="FFFFFF" w:themeColor="background1"/>
              </w:rPr>
              <w:t>Response(s)</w:t>
            </w:r>
          </w:p>
        </w:tc>
      </w:tr>
      <w:tr w:rsidR="000A0388" w:rsidRPr="000E3139" w14:paraId="38E5AAD6" w14:textId="77777777" w:rsidTr="000A0388">
        <w:tc>
          <w:tcPr>
            <w:tcW w:w="577" w:type="pct"/>
            <w:shd w:val="clear" w:color="auto" w:fill="auto"/>
          </w:tcPr>
          <w:p w14:paraId="7A678BBD" w14:textId="77777777" w:rsidR="000A0388" w:rsidRPr="000E3139" w:rsidRDefault="000A0388" w:rsidP="0064168B">
            <w:pPr>
              <w:rPr>
                <w:b/>
                <w:smallCaps/>
                <w:color w:val="FFFFFF" w:themeColor="background1"/>
                <w:sz w:val="18"/>
                <w:szCs w:val="18"/>
              </w:rPr>
            </w:pPr>
          </w:p>
        </w:tc>
        <w:tc>
          <w:tcPr>
            <w:tcW w:w="1958" w:type="pct"/>
            <w:shd w:val="clear" w:color="auto" w:fill="auto"/>
          </w:tcPr>
          <w:p w14:paraId="7168BE01" w14:textId="77777777" w:rsidR="000A0388" w:rsidRPr="000E3139" w:rsidRDefault="000A0388" w:rsidP="0064168B">
            <w:pPr>
              <w:rPr>
                <w:b/>
                <w:smallCaps/>
                <w:color w:val="FFFFFF" w:themeColor="background1"/>
                <w:sz w:val="18"/>
                <w:szCs w:val="18"/>
              </w:rPr>
            </w:pPr>
          </w:p>
        </w:tc>
        <w:tc>
          <w:tcPr>
            <w:tcW w:w="522" w:type="pct"/>
            <w:shd w:val="clear" w:color="auto" w:fill="auto"/>
          </w:tcPr>
          <w:p w14:paraId="5A4E1F60" w14:textId="77777777" w:rsidR="000A0388" w:rsidRPr="000E3139" w:rsidRDefault="000A0388" w:rsidP="0064168B">
            <w:pPr>
              <w:rPr>
                <w:b/>
                <w:smallCaps/>
                <w:color w:val="FFFFFF" w:themeColor="background1"/>
                <w:sz w:val="18"/>
                <w:szCs w:val="18"/>
              </w:rPr>
            </w:pPr>
          </w:p>
        </w:tc>
        <w:tc>
          <w:tcPr>
            <w:tcW w:w="1943" w:type="pct"/>
            <w:shd w:val="clear" w:color="auto" w:fill="auto"/>
          </w:tcPr>
          <w:p w14:paraId="02169F30" w14:textId="77777777" w:rsidR="000A0388" w:rsidRPr="000E3139" w:rsidRDefault="000A0388" w:rsidP="0064168B">
            <w:pPr>
              <w:rPr>
                <w:b/>
                <w:smallCaps/>
                <w:color w:val="FFFFFF" w:themeColor="background1"/>
                <w:sz w:val="18"/>
                <w:szCs w:val="18"/>
              </w:rPr>
            </w:pPr>
          </w:p>
        </w:tc>
      </w:tr>
    </w:tbl>
    <w:p w14:paraId="3524806B" w14:textId="77777777" w:rsidR="009913AA" w:rsidRPr="000E3139" w:rsidRDefault="009913AA">
      <w:pPr>
        <w:rPr>
          <w:sz w:val="18"/>
          <w:szCs w:val="18"/>
        </w:rPr>
      </w:pPr>
    </w:p>
    <w:p w14:paraId="17B64AC4" w14:textId="77777777" w:rsidR="00210DFF" w:rsidRDefault="00210DFF" w:rsidP="00FD70F1">
      <w:pPr>
        <w:pStyle w:val="Heading2"/>
      </w:pPr>
      <w:bookmarkStart w:id="553" w:name="_Ref453591437"/>
      <w:bookmarkStart w:id="554" w:name="_Toc453591695"/>
      <w:bookmarkStart w:id="555" w:name="_Toc531356025"/>
      <w:r>
        <w:t>Post-Design Points/Activities</w:t>
      </w:r>
      <w:bookmarkEnd w:id="553"/>
      <w:bookmarkEnd w:id="554"/>
      <w:bookmarkEnd w:id="555"/>
    </w:p>
    <w:p w14:paraId="475F119A" w14:textId="77777777" w:rsidR="00210DFF" w:rsidRDefault="00210DFF" w:rsidP="00210DFF">
      <w:r>
        <w:t>The following table lists any points raised as part of the design process that need to be considered as either a future phase of change in architecture that relates to this solution, or for information that may relate to other systems or projects.</w:t>
      </w:r>
    </w:p>
    <w:p w14:paraId="253316F7" w14:textId="77777777" w:rsidR="00210DFF" w:rsidRDefault="00210DFF" w:rsidP="00210DFF"/>
    <w:tbl>
      <w:tblPr>
        <w:tblW w:w="5152"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44"/>
        <w:gridCol w:w="7092"/>
        <w:gridCol w:w="1986"/>
      </w:tblGrid>
      <w:tr w:rsidR="00210DFF" w:rsidRPr="00621341" w14:paraId="526923FA" w14:textId="77777777" w:rsidTr="0015450D">
        <w:tc>
          <w:tcPr>
            <w:tcW w:w="425" w:type="pct"/>
            <w:shd w:val="clear" w:color="auto" w:fill="00A6CA"/>
          </w:tcPr>
          <w:p w14:paraId="3404C94A" w14:textId="77777777" w:rsidR="00210DFF" w:rsidRDefault="00210DFF" w:rsidP="00210DFF">
            <w:pPr>
              <w:rPr>
                <w:b/>
                <w:smallCaps/>
                <w:color w:val="FFFFFF" w:themeColor="background1"/>
              </w:rPr>
            </w:pPr>
            <w:r>
              <w:rPr>
                <w:b/>
                <w:smallCaps/>
                <w:color w:val="FFFFFF" w:themeColor="background1"/>
              </w:rPr>
              <w:t>Ref</w:t>
            </w:r>
          </w:p>
        </w:tc>
        <w:tc>
          <w:tcPr>
            <w:tcW w:w="3574" w:type="pct"/>
            <w:shd w:val="clear" w:color="auto" w:fill="00A6CA"/>
          </w:tcPr>
          <w:p w14:paraId="36AAE144" w14:textId="77777777" w:rsidR="00210DFF" w:rsidRPr="00621341" w:rsidRDefault="00210DFF" w:rsidP="00210DFF">
            <w:pPr>
              <w:rPr>
                <w:b/>
                <w:smallCaps/>
                <w:color w:val="FFFFFF" w:themeColor="background1"/>
              </w:rPr>
            </w:pPr>
            <w:r>
              <w:rPr>
                <w:b/>
                <w:smallCaps/>
                <w:color w:val="FFFFFF" w:themeColor="background1"/>
              </w:rPr>
              <w:t>Point</w:t>
            </w:r>
          </w:p>
        </w:tc>
        <w:tc>
          <w:tcPr>
            <w:tcW w:w="1001" w:type="pct"/>
            <w:shd w:val="clear" w:color="auto" w:fill="00A6CA"/>
          </w:tcPr>
          <w:p w14:paraId="5490CF2F" w14:textId="03888465" w:rsidR="00210DFF" w:rsidRDefault="00210DFF" w:rsidP="00210DFF">
            <w:pPr>
              <w:rPr>
                <w:b/>
                <w:smallCaps/>
                <w:color w:val="FFFFFF" w:themeColor="background1"/>
              </w:rPr>
            </w:pPr>
            <w:r>
              <w:rPr>
                <w:b/>
                <w:smallCaps/>
                <w:color w:val="FFFFFF" w:themeColor="background1"/>
              </w:rPr>
              <w:t xml:space="preserve">Assigned (if </w:t>
            </w:r>
            <w:r w:rsidR="00AA6216">
              <w:rPr>
                <w:b/>
                <w:smallCaps/>
                <w:color w:val="FFFFFF" w:themeColor="background1"/>
              </w:rPr>
              <w:t>relevant</w:t>
            </w:r>
            <w:r>
              <w:rPr>
                <w:b/>
                <w:smallCaps/>
                <w:color w:val="FFFFFF" w:themeColor="background1"/>
              </w:rPr>
              <w:t>)</w:t>
            </w:r>
          </w:p>
        </w:tc>
      </w:tr>
      <w:tr w:rsidR="00210DFF" w14:paraId="3E276D25" w14:textId="77777777" w:rsidTr="0015450D">
        <w:tc>
          <w:tcPr>
            <w:tcW w:w="425" w:type="pct"/>
          </w:tcPr>
          <w:p w14:paraId="269608DC" w14:textId="77777777" w:rsidR="00210DFF" w:rsidRPr="000E3139" w:rsidRDefault="00210DFF" w:rsidP="006F43A2">
            <w:pPr>
              <w:pStyle w:val="ListParagraph"/>
              <w:numPr>
                <w:ilvl w:val="0"/>
                <w:numId w:val="12"/>
              </w:numPr>
              <w:ind w:hanging="720"/>
              <w:rPr>
                <w:sz w:val="18"/>
                <w:szCs w:val="18"/>
              </w:rPr>
            </w:pPr>
          </w:p>
        </w:tc>
        <w:tc>
          <w:tcPr>
            <w:tcW w:w="3574" w:type="pct"/>
          </w:tcPr>
          <w:p w14:paraId="64DEADFF" w14:textId="36960FD1" w:rsidR="00210DFF" w:rsidRPr="000E3139" w:rsidRDefault="00210DFF" w:rsidP="00210DFF">
            <w:pPr>
              <w:rPr>
                <w:sz w:val="18"/>
                <w:szCs w:val="18"/>
              </w:rPr>
            </w:pPr>
          </w:p>
        </w:tc>
        <w:tc>
          <w:tcPr>
            <w:tcW w:w="1001" w:type="pct"/>
          </w:tcPr>
          <w:p w14:paraId="4DC5F3D1" w14:textId="77777777" w:rsidR="00210DFF" w:rsidRPr="000E3139" w:rsidRDefault="00210DFF" w:rsidP="00210DFF">
            <w:pPr>
              <w:rPr>
                <w:sz w:val="18"/>
                <w:szCs w:val="18"/>
              </w:rPr>
            </w:pPr>
          </w:p>
        </w:tc>
      </w:tr>
    </w:tbl>
    <w:p w14:paraId="7F958C12" w14:textId="77777777" w:rsidR="00210DFF" w:rsidRDefault="00210DFF" w:rsidP="00544C26">
      <w:pPr>
        <w:jc w:val="center"/>
        <w:sectPr w:rsidR="00210DFF" w:rsidSect="006970CA">
          <w:headerReference w:type="even" r:id="rId44"/>
          <w:headerReference w:type="default" r:id="rId45"/>
          <w:footerReference w:type="default" r:id="rId46"/>
          <w:headerReference w:type="first" r:id="rId47"/>
          <w:pgSz w:w="11907" w:h="16840" w:code="9"/>
          <w:pgMar w:top="1134" w:right="1134" w:bottom="1134" w:left="1134" w:header="567" w:footer="284" w:gutter="0"/>
          <w:cols w:space="708"/>
          <w:docGrid w:linePitch="360"/>
        </w:sectPr>
      </w:pPr>
    </w:p>
    <w:p w14:paraId="087744BC" w14:textId="75CB658F" w:rsidR="00210DFF" w:rsidRDefault="004124CA" w:rsidP="00EC0057">
      <w:pPr>
        <w:pStyle w:val="Heading1"/>
        <w:numPr>
          <w:ilvl w:val="0"/>
          <w:numId w:val="0"/>
        </w:numPr>
        <w:ind w:left="851"/>
      </w:pPr>
      <w:bookmarkStart w:id="556" w:name="_Toc531356026"/>
      <w:r w:rsidRPr="004124CA">
        <w:lastRenderedPageBreak/>
        <w:t xml:space="preserve">Appendix A </w:t>
      </w:r>
      <w:r w:rsidR="00A63791">
        <w:t>Project Deliver</w:t>
      </w:r>
      <w:r w:rsidR="005A222C">
        <w:t>y</w:t>
      </w:r>
      <w:r w:rsidR="00A63791">
        <w:t xml:space="preserve"> sequence</w:t>
      </w:r>
      <w:bookmarkEnd w:id="556"/>
    </w:p>
    <w:p w14:paraId="13FDADAE" w14:textId="435D6505" w:rsidR="00A63791" w:rsidRPr="00A63791" w:rsidRDefault="00A63791" w:rsidP="00A63791">
      <w:pPr>
        <w:jc w:val="center"/>
      </w:pPr>
      <w:r>
        <w:object w:dxaOrig="16110" w:dyaOrig="11175" w14:anchorId="319201AA">
          <v:shape id="_x0000_i1029" type="#_x0000_t75" style="width:626.7pt;height:6in" o:ole="">
            <v:imagedata r:id="rId48" o:title=""/>
          </v:shape>
          <o:OLEObject Type="Embed" ProgID="Visio.Drawing.15" ShapeID="_x0000_i1029" DrawAspect="Content" ObjectID="_1605507886" r:id="rId49"/>
        </w:object>
      </w:r>
    </w:p>
    <w:sectPr w:rsidR="00A63791" w:rsidRPr="00A63791" w:rsidSect="006970CA">
      <w:pgSz w:w="16840" w:h="11907" w:orient="landscape" w:code="9"/>
      <w:pgMar w:top="1134" w:right="1134" w:bottom="1134" w:left="1134" w:header="567" w:footer="2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James Connors" w:date="2018-12-03T11:28:00Z" w:initials="JC">
    <w:p w14:paraId="10A6F6D2" w14:textId="72808B1B" w:rsidR="007E708E" w:rsidRDefault="007E708E">
      <w:pPr>
        <w:pStyle w:val="CommentText"/>
      </w:pPr>
      <w:r>
        <w:rPr>
          <w:rStyle w:val="CommentReference"/>
        </w:rPr>
        <w:annotationRef/>
      </w:r>
      <w:r>
        <w:t>Credit Karma?</w:t>
      </w:r>
    </w:p>
  </w:comment>
  <w:comment w:id="28" w:author="James Connors" w:date="2018-12-04T10:43:00Z" w:initials="JC">
    <w:p w14:paraId="7174BBC2" w14:textId="307B5FEC" w:rsidR="007E708E" w:rsidRDefault="007E708E">
      <w:pPr>
        <w:pStyle w:val="CommentText"/>
      </w:pPr>
      <w:r>
        <w:rPr>
          <w:rStyle w:val="CommentReference"/>
        </w:rPr>
        <w:annotationRef/>
      </w:r>
      <w:r>
        <w:t>Laptop device?</w:t>
      </w:r>
    </w:p>
  </w:comment>
  <w:comment w:id="34" w:author="James Connors" w:date="2018-12-04T10:48:00Z" w:initials="JC">
    <w:p w14:paraId="1880C474" w14:textId="6EE8A638" w:rsidR="007E708E" w:rsidRDefault="007E708E">
      <w:pPr>
        <w:pStyle w:val="CommentText"/>
      </w:pPr>
      <w:r>
        <w:rPr>
          <w:rStyle w:val="CommentReference"/>
        </w:rPr>
        <w:annotationRef/>
      </w:r>
      <w:r>
        <w:t>Should this be Oct 2018 – Oct 2019?</w:t>
      </w:r>
    </w:p>
  </w:comment>
  <w:comment w:id="334" w:author="James Connors" w:date="2018-12-04T10:50:00Z" w:initials="JC">
    <w:p w14:paraId="0C35080C" w14:textId="60EC271F" w:rsidR="007E708E" w:rsidRDefault="007E708E">
      <w:pPr>
        <w:pStyle w:val="CommentText"/>
      </w:pPr>
      <w:r>
        <w:rPr>
          <w:rStyle w:val="CommentReference"/>
        </w:rPr>
        <w:annotationRef/>
      </w:r>
      <w:r>
        <w:rPr>
          <w:rStyle w:val="CommentReference"/>
        </w:rPr>
        <w:t>????</w:t>
      </w:r>
    </w:p>
  </w:comment>
  <w:comment w:id="339" w:author="James Connors" w:date="2018-12-04T10:53:00Z" w:initials="JC">
    <w:p w14:paraId="27A72498" w14:textId="4B3B8637" w:rsidR="007E708E" w:rsidRDefault="007E708E">
      <w:pPr>
        <w:pStyle w:val="CommentText"/>
      </w:pPr>
      <w:r>
        <w:rPr>
          <w:rStyle w:val="CommentReference"/>
        </w:rPr>
        <w:annotationRef/>
      </w:r>
      <w:r>
        <w:t>Is this correct – desktop build on Laptop?</w:t>
      </w:r>
    </w:p>
  </w:comment>
  <w:comment w:id="341" w:author="James Connors" w:date="2018-12-04T10:52:00Z" w:initials="JC">
    <w:p w14:paraId="1C810115" w14:textId="700B28FD" w:rsidR="007E708E" w:rsidRDefault="007E708E">
      <w:pPr>
        <w:pStyle w:val="CommentText"/>
      </w:pPr>
      <w:r>
        <w:rPr>
          <w:rStyle w:val="CommentReference"/>
        </w:rPr>
        <w:annotationRef/>
      </w:r>
      <w:r>
        <w:t>Z</w:t>
      </w:r>
    </w:p>
  </w:comment>
  <w:comment w:id="342" w:author="James Connors" w:date="2018-12-04T10:56:00Z" w:initials="JC">
    <w:p w14:paraId="3830A9A8" w14:textId="42FE5539" w:rsidR="007E708E" w:rsidRPr="0091195A" w:rsidRDefault="007E708E">
      <w:pPr>
        <w:pStyle w:val="CommentText"/>
        <w:rPr>
          <w:sz w:val="16"/>
          <w:szCs w:val="16"/>
        </w:rPr>
      </w:pPr>
      <w:r>
        <w:rPr>
          <w:rStyle w:val="CommentReference"/>
        </w:rPr>
        <w:annotationRef/>
      </w:r>
      <w:r>
        <w:rPr>
          <w:rStyle w:val="CommentReference"/>
        </w:rPr>
        <w:t>Should this be Role?</w:t>
      </w:r>
    </w:p>
  </w:comment>
  <w:comment w:id="343" w:author="James Connors" w:date="2018-12-04T11:21:00Z" w:initials="JC">
    <w:p w14:paraId="68BBAFE9" w14:textId="5BB3837D" w:rsidR="007E708E" w:rsidRDefault="007E708E">
      <w:pPr>
        <w:pStyle w:val="CommentText"/>
      </w:pPr>
      <w:r>
        <w:rPr>
          <w:rStyle w:val="CommentReference"/>
        </w:rPr>
        <w:annotationRef/>
      </w:r>
      <w:r>
        <w:t xml:space="preserve">Can access via non-TU UK network if </w:t>
      </w:r>
      <w:proofErr w:type="spellStart"/>
      <w:r>
        <w:t>connecrting</w:t>
      </w:r>
      <w:proofErr w:type="spellEnd"/>
      <w:r>
        <w:t xml:space="preserve"> via VPN.  </w:t>
      </w:r>
    </w:p>
  </w:comment>
  <w:comment w:id="349" w:author="James Connors" w:date="2018-12-03T14:46:00Z" w:initials="JC">
    <w:p w14:paraId="2027D1A0" w14:textId="4EC9118E" w:rsidR="007E708E" w:rsidRPr="00450353" w:rsidRDefault="007E708E">
      <w:pPr>
        <w:pStyle w:val="CommentText"/>
        <w:rPr>
          <w:sz w:val="16"/>
          <w:szCs w:val="16"/>
        </w:rPr>
      </w:pPr>
      <w:r>
        <w:rPr>
          <w:rStyle w:val="CommentReference"/>
        </w:rPr>
        <w:annotationRef/>
      </w:r>
      <w:r>
        <w:rPr>
          <w:rStyle w:val="CommentReference"/>
        </w:rPr>
        <w:t>Both tables are labelled as “Park Lane Leeds DHCP Scope”?</w:t>
      </w:r>
    </w:p>
  </w:comment>
  <w:comment w:id="350" w:author="James Connors" w:date="2018-12-04T11:29:00Z" w:initials="JC">
    <w:p w14:paraId="72BF250A" w14:textId="2EE9C6BF" w:rsidR="007E708E" w:rsidRDefault="007E708E">
      <w:pPr>
        <w:pStyle w:val="CommentText"/>
      </w:pPr>
      <w:r>
        <w:rPr>
          <w:rStyle w:val="CommentReference"/>
        </w:rPr>
        <w:annotationRef/>
      </w:r>
      <w:proofErr w:type="spellStart"/>
      <w:r>
        <w:t>LocAL</w:t>
      </w:r>
      <w:proofErr w:type="spellEnd"/>
      <w:r>
        <w:t xml:space="preserve"> Print Solution – Do we need to check that it will possible (no local policy restrictions) to </w:t>
      </w:r>
      <w:proofErr w:type="spellStart"/>
      <w:r>
        <w:t>istall</w:t>
      </w:r>
      <w:proofErr w:type="spellEnd"/>
      <w:r>
        <w:t xml:space="preserve"> local printer drivers for Noddle offices?</w:t>
      </w:r>
    </w:p>
  </w:comment>
  <w:comment w:id="351" w:author="James Connors" w:date="2018-12-04T11:30:00Z" w:initials="JC">
    <w:p w14:paraId="1F77BE2D" w14:textId="766DFED7" w:rsidR="007E708E" w:rsidRDefault="007E708E">
      <w:pPr>
        <w:pStyle w:val="CommentText"/>
      </w:pPr>
      <w:r>
        <w:rPr>
          <w:rStyle w:val="CommentReference"/>
        </w:rPr>
        <w:annotationRef/>
      </w:r>
      <w:r>
        <w:t>Remove this for?</w:t>
      </w:r>
    </w:p>
  </w:comment>
  <w:comment w:id="353" w:author="James Connors" w:date="2018-12-04T11:32:00Z" w:initials="JC">
    <w:p w14:paraId="77A0E3D0" w14:textId="1690D544" w:rsidR="007E708E" w:rsidRDefault="007E708E">
      <w:pPr>
        <w:pStyle w:val="CommentText"/>
      </w:pPr>
      <w:r>
        <w:rPr>
          <w:rStyle w:val="CommentReference"/>
        </w:rPr>
        <w:annotationRef/>
      </w:r>
      <w:r>
        <w:t xml:space="preserve">Is this </w:t>
      </w:r>
      <w:proofErr w:type="spellStart"/>
      <w:r>
        <w:t>tru</w:t>
      </w:r>
      <w:proofErr w:type="spellEnd"/>
      <w:r>
        <w:t xml:space="preserve"> for all Noddle roles?</w:t>
      </w:r>
    </w:p>
  </w:comment>
  <w:comment w:id="355" w:author="James Connors" w:date="2018-12-04T11:34:00Z" w:initials="JC">
    <w:p w14:paraId="7E069D42" w14:textId="5280AB47" w:rsidR="007E708E" w:rsidRDefault="007E708E">
      <w:pPr>
        <w:pStyle w:val="CommentText"/>
      </w:pPr>
      <w:r>
        <w:rPr>
          <w:rStyle w:val="CommentReference"/>
        </w:rPr>
        <w:annotationRef/>
      </w:r>
      <w:r>
        <w:t xml:space="preserve">As new Laptop’s are to be provided, will they be </w:t>
      </w:r>
      <w:proofErr w:type="spellStart"/>
      <w:r>
        <w:t>compatiable</w:t>
      </w:r>
      <w:proofErr w:type="spellEnd"/>
      <w:r>
        <w:t xml:space="preserve"> with existing docking stations and Monitors</w:t>
      </w:r>
    </w:p>
  </w:comment>
  <w:comment w:id="356" w:author="James Connors" w:date="2018-12-04T11:37:00Z" w:initials="JC">
    <w:p w14:paraId="2C21B8F8" w14:textId="1E770436" w:rsidR="007E708E" w:rsidRDefault="007E708E">
      <w:pPr>
        <w:pStyle w:val="CommentText"/>
      </w:pPr>
      <w:r>
        <w:rPr>
          <w:rStyle w:val="CommentReference"/>
        </w:rPr>
        <w:annotationRef/>
      </w:r>
      <w:r>
        <w:t>Are there multiple builds or should this read ‘build’?</w:t>
      </w:r>
    </w:p>
  </w:comment>
  <w:comment w:id="357" w:author="James Connors" w:date="2018-12-04T11:41:00Z" w:initials="JC">
    <w:p w14:paraId="07DAA3A6" w14:textId="78AAE5A0" w:rsidR="007E708E" w:rsidRDefault="007E708E">
      <w:pPr>
        <w:pStyle w:val="CommentText"/>
      </w:pPr>
      <w:r>
        <w:rPr>
          <w:rStyle w:val="CommentReference"/>
        </w:rPr>
        <w:annotationRef/>
      </w:r>
      <w:r>
        <w:t xml:space="preserve">Has the </w:t>
      </w:r>
      <w:proofErr w:type="spellStart"/>
      <w:r>
        <w:t>specificartion</w:t>
      </w:r>
      <w:proofErr w:type="spellEnd"/>
      <w:r>
        <w:t xml:space="preserve"> of the developer grade laptop been defined</w:t>
      </w:r>
    </w:p>
  </w:comment>
  <w:comment w:id="360" w:author="James Connors" w:date="2018-12-04T11:45:00Z" w:initials="JC">
    <w:p w14:paraId="66DC995E" w14:textId="4BAE315D" w:rsidR="007E708E" w:rsidRDefault="007E708E">
      <w:pPr>
        <w:pStyle w:val="CommentText"/>
      </w:pPr>
      <w:r>
        <w:rPr>
          <w:rStyle w:val="CommentReference"/>
        </w:rPr>
        <w:annotationRef/>
      </w:r>
      <w:r>
        <w:t xml:space="preserve">Is there a definitive list of resources/applications that will require </w:t>
      </w:r>
      <w:proofErr w:type="gramStart"/>
      <w:r>
        <w:t>patching</w:t>
      </w:r>
      <w:proofErr w:type="gramEnd"/>
    </w:p>
  </w:comment>
  <w:comment w:id="361" w:author="James Connors" w:date="2018-12-04T11:45:00Z" w:initials="JC">
    <w:p w14:paraId="15DACA2B" w14:textId="120CBD60" w:rsidR="007E708E" w:rsidRDefault="007E708E">
      <w:pPr>
        <w:pStyle w:val="CommentText"/>
      </w:pPr>
      <w:r>
        <w:rPr>
          <w:rStyle w:val="CommentReference"/>
        </w:rPr>
        <w:annotationRef/>
      </w:r>
      <w:r>
        <w:t xml:space="preserve">Which Role’s is this applicable to, e.g. all developers (ad group </w:t>
      </w:r>
      <w:proofErr w:type="spellStart"/>
      <w:r>
        <w:t>ndl_testuserdev</w:t>
      </w:r>
      <w:proofErr w:type="spellEnd"/>
      <w:r>
        <w:t>)</w:t>
      </w:r>
    </w:p>
  </w:comment>
  <w:comment w:id="363" w:author="James Connors" w:date="2018-12-04T11:47:00Z" w:initials="JC">
    <w:p w14:paraId="3EB4F5A8" w14:textId="197B6063" w:rsidR="007E708E" w:rsidRDefault="007E708E">
      <w:pPr>
        <w:pStyle w:val="CommentText"/>
      </w:pPr>
      <w:r>
        <w:t>Doesn’t read correctly - “the least”, or “</w:t>
      </w:r>
      <w:r>
        <w:rPr>
          <w:rStyle w:val="CommentReference"/>
        </w:rPr>
        <w:annotationRef/>
      </w:r>
      <w:r>
        <w:t>minimal”?</w:t>
      </w:r>
    </w:p>
  </w:comment>
  <w:comment w:id="364" w:author="James Connors" w:date="2018-12-04T11:49:00Z" w:initials="JC">
    <w:p w14:paraId="61FCF676" w14:textId="04790DBE" w:rsidR="007E708E" w:rsidRDefault="007E708E">
      <w:pPr>
        <w:pStyle w:val="CommentText"/>
      </w:pPr>
      <w:r>
        <w:rPr>
          <w:rStyle w:val="CommentReference"/>
        </w:rPr>
        <w:annotationRef/>
      </w:r>
      <w:r>
        <w:t xml:space="preserve">Does this include all </w:t>
      </w:r>
      <w:proofErr w:type="spellStart"/>
      <w:r>
        <w:t>WiFi</w:t>
      </w:r>
      <w:proofErr w:type="spellEnd"/>
      <w:r>
        <w:t xml:space="preserve"> networks, including PLL_GUEST?</w:t>
      </w:r>
    </w:p>
  </w:comment>
  <w:comment w:id="371" w:author="James Connors" w:date="2018-12-04T12:03:00Z" w:initials="JC">
    <w:p w14:paraId="277D4EA1" w14:textId="291F7C97" w:rsidR="007E708E" w:rsidRDefault="007E708E">
      <w:pPr>
        <w:pStyle w:val="CommentText"/>
      </w:pPr>
      <w:r>
        <w:rPr>
          <w:rStyle w:val="CommentReference"/>
        </w:rPr>
        <w:annotationRef/>
      </w:r>
      <w:r>
        <w:t>Does this mean that MFA has been ruled out?</w:t>
      </w:r>
    </w:p>
  </w:comment>
  <w:comment w:id="375" w:author="James Connors" w:date="2018-12-04T13:45:00Z" w:initials="JC">
    <w:p w14:paraId="33D108BB" w14:textId="3D7919E5" w:rsidR="007E708E" w:rsidRDefault="007E708E">
      <w:pPr>
        <w:pStyle w:val="CommentText"/>
      </w:pPr>
      <w:r>
        <w:rPr>
          <w:rStyle w:val="CommentReference"/>
        </w:rPr>
        <w:annotationRef/>
      </w:r>
      <w:r>
        <w:t>Doesn’t read correctly</w:t>
      </w:r>
    </w:p>
  </w:comment>
  <w:comment w:id="376" w:author="James Connors" w:date="2018-12-04T13:47:00Z" w:initials="JC">
    <w:p w14:paraId="6B8C7416" w14:textId="1C90EBCE" w:rsidR="007E708E" w:rsidRDefault="007E708E">
      <w:pPr>
        <w:pStyle w:val="CommentText"/>
      </w:pPr>
      <w:r>
        <w:rPr>
          <w:rStyle w:val="CommentReference"/>
        </w:rPr>
        <w:annotationRef/>
      </w:r>
      <w:r>
        <w:t>Remove?</w:t>
      </w:r>
    </w:p>
  </w:comment>
  <w:comment w:id="377" w:author="James Connors" w:date="2018-12-04T13:47:00Z" w:initials="JC">
    <w:p w14:paraId="3A4A2054" w14:textId="630E8467" w:rsidR="007E708E" w:rsidRDefault="007E708E">
      <w:pPr>
        <w:pStyle w:val="CommentText"/>
      </w:pPr>
      <w:r>
        <w:rPr>
          <w:rStyle w:val="CommentReference"/>
        </w:rPr>
        <w:annotationRef/>
      </w:r>
      <w:r>
        <w:t>Bottom line should start CIG rather than GIG</w:t>
      </w:r>
    </w:p>
  </w:comment>
  <w:comment w:id="379" w:author="James Connors" w:date="2018-12-04T13:52:00Z" w:initials="JC">
    <w:p w14:paraId="5E45392A" w14:textId="7DDD579A" w:rsidR="007E708E" w:rsidRDefault="007E708E">
      <w:pPr>
        <w:pStyle w:val="CommentText"/>
      </w:pPr>
      <w:r>
        <w:rPr>
          <w:rStyle w:val="CommentReference"/>
        </w:rPr>
        <w:annotationRef/>
      </w:r>
      <w:r>
        <w:t>Should the Security Group membership also be detailed here?</w:t>
      </w:r>
    </w:p>
  </w:comment>
  <w:comment w:id="385" w:author="James Connors" w:date="2018-12-04T13:53:00Z" w:initials="JC">
    <w:p w14:paraId="72510AF1" w14:textId="2EF89DF0" w:rsidR="007E708E" w:rsidRDefault="007E708E">
      <w:pPr>
        <w:pStyle w:val="CommentText"/>
      </w:pPr>
      <w:r>
        <w:rPr>
          <w:rStyle w:val="CommentReference"/>
        </w:rPr>
        <w:annotationRef/>
      </w:r>
      <w:r>
        <w:t xml:space="preserve">For clarification, new laptop spec will vary depending on existing hardware spec.  How does this work for users who currently have laptop and </w:t>
      </w:r>
      <w:proofErr w:type="gramStart"/>
      <w:r>
        <w:t>desktop</w:t>
      </w:r>
      <w:proofErr w:type="gramEnd"/>
    </w:p>
  </w:comment>
  <w:comment w:id="389" w:author="James Connors" w:date="2018-12-04T15:16:00Z" w:initials="JC">
    <w:p w14:paraId="4842A7FE" w14:textId="24478786" w:rsidR="007E708E" w:rsidRDefault="007E708E">
      <w:pPr>
        <w:pStyle w:val="CommentText"/>
      </w:pPr>
      <w:r>
        <w:rPr>
          <w:rStyle w:val="CommentReference"/>
        </w:rPr>
        <w:annotationRef/>
      </w:r>
      <w:r>
        <w:t xml:space="preserve">for the first logon, </w:t>
      </w:r>
    </w:p>
  </w:comment>
  <w:comment w:id="390" w:author="James Connors" w:date="2018-12-04T15:15:00Z" w:initials="JC">
    <w:p w14:paraId="3875D400" w14:textId="07B8D596" w:rsidR="007E708E" w:rsidRDefault="007E708E">
      <w:pPr>
        <w:pStyle w:val="CommentText"/>
      </w:pPr>
      <w:r>
        <w:rPr>
          <w:rStyle w:val="CommentReference"/>
        </w:rPr>
        <w:annotationRef/>
      </w:r>
      <w:r>
        <w:t>Laptop???</w:t>
      </w:r>
    </w:p>
  </w:comment>
  <w:comment w:id="391" w:author="James Connors" w:date="2018-12-04T15:18:00Z" w:initials="JC">
    <w:p w14:paraId="1EF63856" w14:textId="231ADECB" w:rsidR="007E708E" w:rsidRDefault="007E708E">
      <w:pPr>
        <w:pStyle w:val="CommentText"/>
      </w:pPr>
      <w:r>
        <w:rPr>
          <w:rStyle w:val="CommentReference"/>
        </w:rPr>
        <w:annotationRef/>
      </w:r>
      <w:r>
        <w:t>A list of role specific applications will be required.  It looks like this has been started in the Access Requirements but not finished (grid with no X’s)</w:t>
      </w:r>
    </w:p>
  </w:comment>
  <w:comment w:id="392" w:author="James Connors" w:date="2018-12-04T15:27:00Z" w:initials="JC">
    <w:p w14:paraId="01F7FF74" w14:textId="5758A9A4" w:rsidR="007E708E" w:rsidRDefault="007E708E">
      <w:pPr>
        <w:pStyle w:val="CommentText"/>
      </w:pPr>
      <w:r>
        <w:rPr>
          <w:rStyle w:val="CommentReference"/>
        </w:rPr>
        <w:annotationRef/>
      </w:r>
      <w:r>
        <w:t xml:space="preserve">For testing will role specific applications be delivered on test </w:t>
      </w:r>
      <w:proofErr w:type="spellStart"/>
      <w:r>
        <w:t>klaptops</w:t>
      </w:r>
      <w:proofErr w:type="spellEnd"/>
      <w:r>
        <w:t xml:space="preserve"> or will we need to </w:t>
      </w:r>
      <w:proofErr w:type="spellStart"/>
      <w:r>
        <w:t>provce</w:t>
      </w:r>
      <w:proofErr w:type="spellEnd"/>
      <w:r>
        <w:t xml:space="preserve"> that each application potentially required can be installed on the standard build?</w:t>
      </w:r>
    </w:p>
  </w:comment>
  <w:comment w:id="395" w:author="James Connors" w:date="2018-12-05T09:23:00Z" w:initials="JC">
    <w:p w14:paraId="0C9F7804" w14:textId="3BA1195E" w:rsidR="007E708E" w:rsidRDefault="007E708E">
      <w:pPr>
        <w:pStyle w:val="CommentText"/>
      </w:pPr>
      <w:r>
        <w:rPr>
          <w:rStyle w:val="CommentReference"/>
        </w:rPr>
        <w:annotationRef/>
      </w:r>
      <w:r>
        <w:t>Doesn’t read correctly?</w:t>
      </w:r>
    </w:p>
  </w:comment>
  <w:comment w:id="398" w:author="James Connors" w:date="2018-12-05T09:24:00Z" w:initials="JC">
    <w:p w14:paraId="535DDF2A" w14:textId="306250B3" w:rsidR="007E708E" w:rsidRDefault="007E708E">
      <w:pPr>
        <w:pStyle w:val="CommentText"/>
      </w:pPr>
      <w:r>
        <w:rPr>
          <w:rStyle w:val="CommentReference"/>
        </w:rPr>
        <w:annotationRef/>
      </w:r>
      <w:r>
        <w:t>Further detail required to understand the different data repositories that will need to be migrated, and location within OneDrive where each will be migrated to (e.g. specific directory structure?)</w:t>
      </w:r>
    </w:p>
  </w:comment>
  <w:comment w:id="403" w:author="James Connors" w:date="2018-12-05T09:27:00Z" w:initials="JC">
    <w:p w14:paraId="3CCF0B9A" w14:textId="6E89A1B7" w:rsidR="007E708E" w:rsidRDefault="007E708E">
      <w:pPr>
        <w:pStyle w:val="CommentText"/>
      </w:pPr>
      <w:r>
        <w:rPr>
          <w:rStyle w:val="CommentReference"/>
        </w:rPr>
        <w:annotationRef/>
      </w:r>
      <w:r>
        <w:t>Will this be located within OneDrive too?</w:t>
      </w:r>
    </w:p>
  </w:comment>
  <w:comment w:id="406" w:author="James Connors" w:date="2018-12-05T09:30:00Z" w:initials="JC">
    <w:p w14:paraId="505CE505" w14:textId="4C266493" w:rsidR="007E708E" w:rsidRDefault="007E708E">
      <w:pPr>
        <w:pStyle w:val="CommentText"/>
      </w:pPr>
      <w:r>
        <w:rPr>
          <w:rStyle w:val="CommentReference"/>
        </w:rPr>
        <w:annotationRef/>
      </w:r>
      <w:r>
        <w:t>Can James talk through this section to help understand</w:t>
      </w:r>
    </w:p>
  </w:comment>
  <w:comment w:id="546" w:author="James Connors" w:date="2018-12-05T09:32:00Z" w:initials="JC">
    <w:p w14:paraId="1458C61E" w14:textId="7FAAC2FC" w:rsidR="007E708E" w:rsidRDefault="007E708E">
      <w:pPr>
        <w:pStyle w:val="CommentText"/>
      </w:pPr>
      <w:r>
        <w:rPr>
          <w:rStyle w:val="CommentReference"/>
        </w:rPr>
        <w:annotationRef/>
      </w:r>
      <w:r>
        <w:t>Desktop?</w:t>
      </w:r>
    </w:p>
  </w:comment>
  <w:comment w:id="548" w:author="James Connors" w:date="2018-12-05T09:33:00Z" w:initials="JC">
    <w:p w14:paraId="6CC4A062" w14:textId="7E81DF56" w:rsidR="007E708E" w:rsidRDefault="007E708E">
      <w:pPr>
        <w:pStyle w:val="CommentText"/>
      </w:pPr>
      <w:r>
        <w:rPr>
          <w:rStyle w:val="CommentReference"/>
        </w:rPr>
        <w:annotationRef/>
      </w:r>
      <w:r>
        <w:rPr>
          <w:rStyle w:val="CommentReference"/>
        </w:rPr>
        <w:t xml:space="preserve">What is </w:t>
      </w:r>
      <w:proofErr w:type="gramStart"/>
      <w:r>
        <w:rPr>
          <w:rStyle w:val="CommentReference"/>
        </w:rPr>
        <w:t>RAS</w:t>
      </w:r>
      <w:proofErr w:type="gramEnd"/>
      <w:r>
        <w:rPr>
          <w:rStyle w:val="CommentReference"/>
        </w:rPr>
        <w:t xml:space="preserve"> or should this be RSA?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A6F6D2" w15:done="0"/>
  <w15:commentEx w15:paraId="7174BBC2" w15:done="0"/>
  <w15:commentEx w15:paraId="1880C474" w15:done="0"/>
  <w15:commentEx w15:paraId="0C35080C" w15:done="0"/>
  <w15:commentEx w15:paraId="27A72498" w15:done="0"/>
  <w15:commentEx w15:paraId="1C810115" w15:done="0"/>
  <w15:commentEx w15:paraId="3830A9A8" w15:done="0"/>
  <w15:commentEx w15:paraId="68BBAFE9" w15:done="0"/>
  <w15:commentEx w15:paraId="2027D1A0" w15:done="0"/>
  <w15:commentEx w15:paraId="72BF250A" w15:done="0"/>
  <w15:commentEx w15:paraId="1F77BE2D" w15:done="0"/>
  <w15:commentEx w15:paraId="77A0E3D0" w15:done="0"/>
  <w15:commentEx w15:paraId="7E069D42" w15:done="0"/>
  <w15:commentEx w15:paraId="2C21B8F8" w15:done="0"/>
  <w15:commentEx w15:paraId="07DAA3A6" w15:done="0"/>
  <w15:commentEx w15:paraId="66DC995E" w15:done="0"/>
  <w15:commentEx w15:paraId="15DACA2B" w15:done="0"/>
  <w15:commentEx w15:paraId="3EB4F5A8" w15:done="0"/>
  <w15:commentEx w15:paraId="61FCF676" w15:done="0"/>
  <w15:commentEx w15:paraId="277D4EA1" w15:done="0"/>
  <w15:commentEx w15:paraId="33D108BB" w15:done="0"/>
  <w15:commentEx w15:paraId="6B8C7416" w15:done="0"/>
  <w15:commentEx w15:paraId="3A4A2054" w15:done="0"/>
  <w15:commentEx w15:paraId="5E45392A" w15:done="0"/>
  <w15:commentEx w15:paraId="72510AF1" w15:done="0"/>
  <w15:commentEx w15:paraId="4842A7FE" w15:done="0"/>
  <w15:commentEx w15:paraId="3875D400" w15:done="0"/>
  <w15:commentEx w15:paraId="1EF63856" w15:done="0"/>
  <w15:commentEx w15:paraId="01F7FF74" w15:done="0"/>
  <w15:commentEx w15:paraId="0C9F7804" w15:done="0"/>
  <w15:commentEx w15:paraId="535DDF2A" w15:done="0"/>
  <w15:commentEx w15:paraId="3CCF0B9A" w15:done="0"/>
  <w15:commentEx w15:paraId="505CE505" w15:done="0"/>
  <w15:commentEx w15:paraId="1458C61E" w15:done="0"/>
  <w15:commentEx w15:paraId="6CC4A0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A6F6D2" w16cid:durableId="1FAF91DF"/>
  <w16cid:commentId w16cid:paraId="7174BBC2" w16cid:durableId="1FB0D8DC"/>
  <w16cid:commentId w16cid:paraId="1880C474" w16cid:durableId="1FB0D9FC"/>
  <w16cid:commentId w16cid:paraId="0C35080C" w16cid:durableId="1FB0DA58"/>
  <w16cid:commentId w16cid:paraId="27A72498" w16cid:durableId="1FB0DB1A"/>
  <w16cid:commentId w16cid:paraId="1C810115" w16cid:durableId="1FB0DAE4"/>
  <w16cid:commentId w16cid:paraId="3830A9A8" w16cid:durableId="1FB0DBC5"/>
  <w16cid:commentId w16cid:paraId="68BBAFE9" w16cid:durableId="1FB0E1D1"/>
  <w16cid:commentId w16cid:paraId="2027D1A0" w16cid:durableId="1FAFC044"/>
  <w16cid:commentId w16cid:paraId="72BF250A" w16cid:durableId="1FB0E37D"/>
  <w16cid:commentId w16cid:paraId="1F77BE2D" w16cid:durableId="1FB0E3E9"/>
  <w16cid:commentId w16cid:paraId="77A0E3D0" w16cid:durableId="1FB0E440"/>
  <w16cid:commentId w16cid:paraId="7E069D42" w16cid:durableId="1FB0E4B6"/>
  <w16cid:commentId w16cid:paraId="2C21B8F8" w16cid:durableId="1FB0E586"/>
  <w16cid:commentId w16cid:paraId="07DAA3A6" w16cid:durableId="1FB0E64C"/>
  <w16cid:commentId w16cid:paraId="66DC995E" w16cid:durableId="1FB0E745"/>
  <w16cid:commentId w16cid:paraId="15DACA2B" w16cid:durableId="1FB0E770"/>
  <w16cid:commentId w16cid:paraId="3EB4F5A8" w16cid:durableId="1FB0E7D7"/>
  <w16cid:commentId w16cid:paraId="61FCF676" w16cid:durableId="1FB0E857"/>
  <w16cid:commentId w16cid:paraId="277D4EA1" w16cid:durableId="1FB0EB81"/>
  <w16cid:commentId w16cid:paraId="33D108BB" w16cid:durableId="1FB1035F"/>
  <w16cid:commentId w16cid:paraId="6B8C7416" w16cid:durableId="1FB103DD"/>
  <w16cid:commentId w16cid:paraId="3A4A2054" w16cid:durableId="1FB10405"/>
  <w16cid:commentId w16cid:paraId="5E45392A" w16cid:durableId="1FB10501"/>
  <w16cid:commentId w16cid:paraId="72510AF1" w16cid:durableId="1FB10576"/>
  <w16cid:commentId w16cid:paraId="4842A7FE" w16cid:durableId="1FB118CE"/>
  <w16cid:commentId w16cid:paraId="3875D400" w16cid:durableId="1FB1188E"/>
  <w16cid:commentId w16cid:paraId="1EF63856" w16cid:durableId="1FB11947"/>
  <w16cid:commentId w16cid:paraId="01F7FF74" w16cid:durableId="1FB11B4F"/>
  <w16cid:commentId w16cid:paraId="0C9F7804" w16cid:durableId="1FB2178C"/>
  <w16cid:commentId w16cid:paraId="535DDF2A" w16cid:durableId="1FB217E3"/>
  <w16cid:commentId w16cid:paraId="3CCF0B9A" w16cid:durableId="1FB21897"/>
  <w16cid:commentId w16cid:paraId="505CE505" w16cid:durableId="1FB21946"/>
  <w16cid:commentId w16cid:paraId="1458C61E" w16cid:durableId="1FB219BE"/>
  <w16cid:commentId w16cid:paraId="6CC4A062" w16cid:durableId="1FB219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194F6" w14:textId="77777777" w:rsidR="007D4FC1" w:rsidRDefault="007D4FC1" w:rsidP="00DE63E5">
      <w:r>
        <w:separator/>
      </w:r>
    </w:p>
  </w:endnote>
  <w:endnote w:type="continuationSeparator" w:id="0">
    <w:p w14:paraId="496B5D3C" w14:textId="77777777" w:rsidR="007D4FC1" w:rsidRDefault="007D4FC1" w:rsidP="00DE6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3056" w14:textId="5529AA35" w:rsidR="007E708E" w:rsidRDefault="007E708E" w:rsidP="00DE63E5">
    <w:pPr>
      <w:pStyle w:val="Footer"/>
    </w:pPr>
    <w:r>
      <w:pict w14:anchorId="6E3A7F11">
        <v:rect id="_x0000_i1025" style="width:0;height:1.5pt" o:hralign="center" o:hrstd="t" o:hr="t" fillcolor="#a0a0a0" stroked="f"/>
      </w:pict>
    </w:r>
  </w:p>
  <w:p w14:paraId="5DE438C5" w14:textId="58B51194" w:rsidR="007E708E" w:rsidRDefault="007E708E" w:rsidP="00DE63E5">
    <w:pPr>
      <w:pStyle w:val="Footer"/>
    </w:pPr>
    <w:r>
      <w:t xml:space="preserve">© </w:t>
    </w:r>
    <w:proofErr w:type="spellStart"/>
    <w:r>
      <w:t>Callcredit</w:t>
    </w:r>
    <w:proofErr w:type="spellEnd"/>
    <w:r>
      <w:t xml:space="preserve"> Information Group 2015</w:t>
    </w:r>
    <w:r>
      <w:tab/>
      <w:t>Document Classification: Confidential</w:t>
    </w:r>
  </w:p>
  <w:p w14:paraId="5DE438C6" w14:textId="043FF5C6" w:rsidR="007E708E" w:rsidRDefault="007E708E" w:rsidP="00DE63E5">
    <w:pPr>
      <w:pStyle w:val="Footer"/>
    </w:pPr>
    <w:r>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25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B771" w14:textId="70CA6A7A" w:rsidR="007E708E" w:rsidRDefault="007E708E" w:rsidP="00DE63E5">
    <w:pPr>
      <w:pStyle w:val="Footer"/>
    </w:pPr>
    <w:r>
      <w:pict w14:anchorId="2063B10D">
        <v:rect id="_x0000_i1026" style="width:0;height:1.5pt" o:hralign="center" o:hrstd="t" o:hr="t" fillcolor="#a0a0a0" stroked="f"/>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58FD7" w14:textId="609434CE" w:rsidR="007E708E" w:rsidRDefault="007E708E" w:rsidP="00DE63E5">
    <w:pPr>
      <w:pStyle w:val="Footer"/>
    </w:pPr>
    <w:r>
      <w:pict w14:anchorId="79FC56A0">
        <v:rect id="_x0000_i1028" style="width:0;height:1.5pt" o:hralign="center" o:hrstd="t" o:hr="t" fillcolor="#a0a0a0" stroked="f"/>
      </w:pict>
    </w:r>
  </w:p>
  <w:p w14:paraId="26A78C14" w14:textId="128CE4AB" w:rsidR="007E708E" w:rsidRDefault="007E708E" w:rsidP="00F87E47">
    <w:pPr>
      <w:pStyle w:val="Footer"/>
      <w:tabs>
        <w:tab w:val="clear" w:pos="9026"/>
        <w:tab w:val="left" w:pos="4513"/>
        <w:tab w:val="right" w:pos="5670"/>
      </w:tabs>
    </w:pPr>
    <w:r>
      <w:t>© TransUnion 2018</w:t>
    </w:r>
    <w:r>
      <w:tab/>
    </w:r>
    <w:r>
      <w:tab/>
    </w:r>
    <w:r>
      <w:tab/>
      <w:t>Document Classification: Strictly Confidential</w:t>
    </w:r>
  </w:p>
  <w:p w14:paraId="04B5B1D0" w14:textId="12EB7839" w:rsidR="007E708E" w:rsidRDefault="007E708E" w:rsidP="00DE63E5">
    <w:pPr>
      <w:pStyle w:val="Footer"/>
    </w:pPr>
    <w:r>
      <w:t xml:space="preserve">Page </w:t>
    </w:r>
    <w:r>
      <w:fldChar w:fldCharType="begin"/>
    </w:r>
    <w:r>
      <w:instrText xml:space="preserve"> PAGE   \* MERGEFORMAT </w:instrText>
    </w:r>
    <w:r>
      <w:fldChar w:fldCharType="separate"/>
    </w:r>
    <w:r w:rsidR="000967F3">
      <w:rPr>
        <w:noProof/>
      </w:rPr>
      <w:t>13</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0967F3">
      <w:rPr>
        <w:noProof/>
      </w:rPr>
      <w:t>25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9D492" w14:textId="77777777" w:rsidR="007D4FC1" w:rsidRDefault="007D4FC1" w:rsidP="00DE63E5">
      <w:r>
        <w:separator/>
      </w:r>
    </w:p>
  </w:footnote>
  <w:footnote w:type="continuationSeparator" w:id="0">
    <w:p w14:paraId="0B482AE3" w14:textId="77777777" w:rsidR="007D4FC1" w:rsidRDefault="007D4FC1" w:rsidP="00DE6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65DF6" w14:textId="04BF079F" w:rsidR="007E708E" w:rsidRDefault="007E708E">
    <w:pPr>
      <w:pStyle w:val="Header"/>
    </w:pPr>
    <w:r>
      <w:rPr>
        <w:noProof/>
      </w:rPr>
      <w:pict w14:anchorId="2D327B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7161" o:spid="_x0000_s2058" type="#_x0000_t136" style="position:absolute;margin-left:0;margin-top:0;width:424.65pt;height:254.75pt;rotation:315;z-index:-251655168;mso-position-horizontal:center;mso-position-horizontal-relative:margin;mso-position-vertical:center;mso-position-vertical-relative:margin" o:allowincell="f" fillcolor="#bfbfbf [2412]"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4A51E" w14:textId="62DDA31A" w:rsidR="007E708E" w:rsidRDefault="007E708E" w:rsidP="00DE63E5">
    <w:pPr>
      <w:pStyle w:val="Header"/>
    </w:pPr>
    <w:r>
      <w:rPr>
        <w:noProof/>
      </w:rPr>
      <w:pict w14:anchorId="2202DC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7162" o:spid="_x0000_s2059" type="#_x0000_t136" style="position:absolute;margin-left:0;margin-top:0;width:424.65pt;height:254.75pt;rotation:315;z-index:-251653120;mso-position-horizontal:center;mso-position-horizontal-relative:margin;mso-position-vertical:center;mso-position-vertical-relative:margin" o:allowincell="f" fillcolor="#bfbfbf [2412]"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A7198" w14:textId="685D91E0" w:rsidR="007E708E" w:rsidRDefault="007E708E">
    <w:pPr>
      <w:pStyle w:val="Header"/>
    </w:pPr>
    <w:r>
      <w:rPr>
        <w:noProof/>
      </w:rPr>
      <w:pict w14:anchorId="342E80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7160" o:spid="_x0000_s2057" type="#_x0000_t136" style="position:absolute;margin-left:0;margin-top:0;width:424.65pt;height:254.75pt;rotation:315;z-index:-251657216;mso-position-horizontal:center;mso-position-horizontal-relative:margin;mso-position-vertical:center;mso-position-vertical-relative:margin" o:allowincell="f" fillcolor="#bfbfbf [2412]"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37E28" w14:textId="637644EB" w:rsidR="007E708E" w:rsidRDefault="007E708E">
    <w:pPr>
      <w:pStyle w:val="Header"/>
    </w:pPr>
    <w:r>
      <w:rPr>
        <w:noProof/>
      </w:rPr>
      <w:pict w14:anchorId="5B0ED7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7164" o:spid="_x0000_s2061" type="#_x0000_t136" style="position:absolute;margin-left:0;margin-top:0;width:424.65pt;height:254.75pt;rotation:315;z-index:-251649024;mso-position-horizontal:center;mso-position-horizontal-relative:margin;mso-position-vertical:center;mso-position-vertical-relative:margin" o:allowincell="f" fillcolor="#bfbfbf [2412]"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BCFA4" w14:textId="47B56554" w:rsidR="007E708E" w:rsidRDefault="007E708E">
    <w:pPr>
      <w:pStyle w:val="Header"/>
    </w:pPr>
    <w:r>
      <w:rPr>
        <w:noProof/>
      </w:rPr>
      <w:pict w14:anchorId="643D46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7165" o:spid="_x0000_s2062" type="#_x0000_t136" style="position:absolute;margin-left:0;margin-top:0;width:424.65pt;height:254.75pt;rotation:315;z-index:-251646976;mso-position-horizontal:center;mso-position-horizontal-relative:margin;mso-position-vertical:center;mso-position-vertical-relative:margin" o:allowincell="f" fillcolor="#bfbfbf [2412]" stroked="f">
          <v:fill opacity=".5"/>
          <v:textpath style="font-family:&quot;Calibri&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9C4FF" w14:textId="588013E0" w:rsidR="007E708E" w:rsidRDefault="007E708E">
    <w:pPr>
      <w:pStyle w:val="Header"/>
    </w:pPr>
    <w:r>
      <w:rPr>
        <w:noProof/>
      </w:rPr>
      <w:pict w14:anchorId="1BB3B6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7163" o:spid="_x0000_s2060" type="#_x0000_t136" style="position:absolute;margin-left:0;margin-top:0;width:424.65pt;height:254.75pt;rotation:315;z-index:-251651072;mso-position-horizontal:center;mso-position-horizontal-relative:margin;mso-position-vertical:center;mso-position-vertical-relative:margin" o:allowincell="f" fillcolor="#bfbfbf [2412]"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5B52"/>
    <w:multiLevelType w:val="hybridMultilevel"/>
    <w:tmpl w:val="227A25FC"/>
    <w:lvl w:ilvl="0" w:tplc="0409000B">
      <w:start w:val="1"/>
      <w:numFmt w:val="bullet"/>
      <w:lvlText w:val=""/>
      <w:lvlJc w:val="left"/>
      <w:pPr>
        <w:tabs>
          <w:tab w:val="num" w:pos="720"/>
        </w:tabs>
        <w:ind w:left="720" w:hanging="360"/>
      </w:pPr>
      <w:rPr>
        <w:rFonts w:ascii="Wingdings" w:hAnsi="Wingdings" w:hint="default"/>
      </w:rPr>
    </w:lvl>
    <w:lvl w:ilvl="1" w:tplc="9D101A38" w:tentative="1">
      <w:start w:val="1"/>
      <w:numFmt w:val="bullet"/>
      <w:lvlText w:val=""/>
      <w:lvlJc w:val="left"/>
      <w:pPr>
        <w:tabs>
          <w:tab w:val="num" w:pos="1440"/>
        </w:tabs>
        <w:ind w:left="1440" w:hanging="360"/>
      </w:pPr>
      <w:rPr>
        <w:rFonts w:ascii="Wingdings" w:hAnsi="Wingdings" w:hint="default"/>
      </w:rPr>
    </w:lvl>
    <w:lvl w:ilvl="2" w:tplc="438A5C20" w:tentative="1">
      <w:start w:val="1"/>
      <w:numFmt w:val="bullet"/>
      <w:lvlText w:val=""/>
      <w:lvlJc w:val="left"/>
      <w:pPr>
        <w:tabs>
          <w:tab w:val="num" w:pos="2160"/>
        </w:tabs>
        <w:ind w:left="2160" w:hanging="360"/>
      </w:pPr>
      <w:rPr>
        <w:rFonts w:ascii="Wingdings" w:hAnsi="Wingdings" w:hint="default"/>
      </w:rPr>
    </w:lvl>
    <w:lvl w:ilvl="3" w:tplc="C640F930" w:tentative="1">
      <w:start w:val="1"/>
      <w:numFmt w:val="bullet"/>
      <w:lvlText w:val=""/>
      <w:lvlJc w:val="left"/>
      <w:pPr>
        <w:tabs>
          <w:tab w:val="num" w:pos="2880"/>
        </w:tabs>
        <w:ind w:left="2880" w:hanging="360"/>
      </w:pPr>
      <w:rPr>
        <w:rFonts w:ascii="Wingdings" w:hAnsi="Wingdings" w:hint="default"/>
      </w:rPr>
    </w:lvl>
    <w:lvl w:ilvl="4" w:tplc="60669A1E" w:tentative="1">
      <w:start w:val="1"/>
      <w:numFmt w:val="bullet"/>
      <w:lvlText w:val=""/>
      <w:lvlJc w:val="left"/>
      <w:pPr>
        <w:tabs>
          <w:tab w:val="num" w:pos="3600"/>
        </w:tabs>
        <w:ind w:left="3600" w:hanging="360"/>
      </w:pPr>
      <w:rPr>
        <w:rFonts w:ascii="Wingdings" w:hAnsi="Wingdings" w:hint="default"/>
      </w:rPr>
    </w:lvl>
    <w:lvl w:ilvl="5" w:tplc="154C8AE0" w:tentative="1">
      <w:start w:val="1"/>
      <w:numFmt w:val="bullet"/>
      <w:lvlText w:val=""/>
      <w:lvlJc w:val="left"/>
      <w:pPr>
        <w:tabs>
          <w:tab w:val="num" w:pos="4320"/>
        </w:tabs>
        <w:ind w:left="4320" w:hanging="360"/>
      </w:pPr>
      <w:rPr>
        <w:rFonts w:ascii="Wingdings" w:hAnsi="Wingdings" w:hint="default"/>
      </w:rPr>
    </w:lvl>
    <w:lvl w:ilvl="6" w:tplc="295ABD3A" w:tentative="1">
      <w:start w:val="1"/>
      <w:numFmt w:val="bullet"/>
      <w:lvlText w:val=""/>
      <w:lvlJc w:val="left"/>
      <w:pPr>
        <w:tabs>
          <w:tab w:val="num" w:pos="5040"/>
        </w:tabs>
        <w:ind w:left="5040" w:hanging="360"/>
      </w:pPr>
      <w:rPr>
        <w:rFonts w:ascii="Wingdings" w:hAnsi="Wingdings" w:hint="default"/>
      </w:rPr>
    </w:lvl>
    <w:lvl w:ilvl="7" w:tplc="FC3061F6" w:tentative="1">
      <w:start w:val="1"/>
      <w:numFmt w:val="bullet"/>
      <w:lvlText w:val=""/>
      <w:lvlJc w:val="left"/>
      <w:pPr>
        <w:tabs>
          <w:tab w:val="num" w:pos="5760"/>
        </w:tabs>
        <w:ind w:left="5760" w:hanging="360"/>
      </w:pPr>
      <w:rPr>
        <w:rFonts w:ascii="Wingdings" w:hAnsi="Wingdings" w:hint="default"/>
      </w:rPr>
    </w:lvl>
    <w:lvl w:ilvl="8" w:tplc="81C49B7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F85C7F"/>
    <w:multiLevelType w:val="hybridMultilevel"/>
    <w:tmpl w:val="A25C1D82"/>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6F0A2C"/>
    <w:multiLevelType w:val="hybridMultilevel"/>
    <w:tmpl w:val="E8B4E73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71E27"/>
    <w:multiLevelType w:val="hybridMultilevel"/>
    <w:tmpl w:val="DB468BC0"/>
    <w:lvl w:ilvl="0" w:tplc="9738C2A0">
      <w:start w:val="1"/>
      <w:numFmt w:val="decimal"/>
      <w:lvlText w:val="R%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A9625F"/>
    <w:multiLevelType w:val="hybridMultilevel"/>
    <w:tmpl w:val="36E6A314"/>
    <w:lvl w:ilvl="0" w:tplc="9738C2A0">
      <w:start w:val="1"/>
      <w:numFmt w:val="decimal"/>
      <w:lvlText w:val="R%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ADB30ED"/>
    <w:multiLevelType w:val="hybridMultilevel"/>
    <w:tmpl w:val="509CD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2334B"/>
    <w:multiLevelType w:val="hybridMultilevel"/>
    <w:tmpl w:val="7936B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394F44"/>
    <w:multiLevelType w:val="hybridMultilevel"/>
    <w:tmpl w:val="22627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07BD2"/>
    <w:multiLevelType w:val="hybridMultilevel"/>
    <w:tmpl w:val="04DEF878"/>
    <w:lvl w:ilvl="0" w:tplc="B2388CD4">
      <w:start w:val="1"/>
      <w:numFmt w:val="decimal"/>
      <w:lvlText w:val="IB%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6311CE1"/>
    <w:multiLevelType w:val="multilevel"/>
    <w:tmpl w:val="B680F49A"/>
    <w:lvl w:ilvl="0">
      <w:numFmt w:val="decimal"/>
      <w:pStyle w:val="Heading1"/>
      <w:lvlText w:val="%1"/>
      <w:lvlJc w:val="left"/>
      <w:pPr>
        <w:tabs>
          <w:tab w:val="num" w:pos="851"/>
        </w:tabs>
        <w:ind w:left="851" w:hanging="851"/>
      </w:pPr>
      <w:rPr>
        <w:rFonts w:hint="default"/>
        <w:sz w:val="28"/>
        <w:szCs w:val="28"/>
      </w:rPr>
    </w:lvl>
    <w:lvl w:ilvl="1">
      <w:start w:val="1"/>
      <w:numFmt w:val="decimal"/>
      <w:pStyle w:val="Heading2"/>
      <w:lvlText w:val="%1.%2"/>
      <w:lvlJc w:val="left"/>
      <w:pPr>
        <w:tabs>
          <w:tab w:val="num" w:pos="851"/>
        </w:tabs>
        <w:ind w:left="851" w:hanging="851"/>
      </w:pPr>
      <w:rPr>
        <w:rFonts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5387"/>
        </w:tabs>
        <w:ind w:left="5387"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7037D56"/>
    <w:multiLevelType w:val="hybridMultilevel"/>
    <w:tmpl w:val="31641F3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7BE18C7"/>
    <w:multiLevelType w:val="hybridMultilevel"/>
    <w:tmpl w:val="A628C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FA5471"/>
    <w:multiLevelType w:val="hybridMultilevel"/>
    <w:tmpl w:val="6C64AF72"/>
    <w:lvl w:ilvl="0" w:tplc="B46625F2">
      <w:start w:val="1"/>
      <w:numFmt w:val="decimal"/>
      <w:lvlText w:val="I%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CC72867"/>
    <w:multiLevelType w:val="hybridMultilevel"/>
    <w:tmpl w:val="60786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7068A3"/>
    <w:multiLevelType w:val="hybridMultilevel"/>
    <w:tmpl w:val="58587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FD27BC"/>
    <w:multiLevelType w:val="hybridMultilevel"/>
    <w:tmpl w:val="3E9E83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3216F2"/>
    <w:multiLevelType w:val="hybridMultilevel"/>
    <w:tmpl w:val="D6E0D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6925E5"/>
    <w:multiLevelType w:val="hybridMultilevel"/>
    <w:tmpl w:val="FB3835A4"/>
    <w:lvl w:ilvl="0" w:tplc="CE760FD2">
      <w:start w:val="1"/>
      <w:numFmt w:val="decimal"/>
      <w:lvlText w:val="A%1."/>
      <w:lvlJc w:val="left"/>
      <w:pPr>
        <w:ind w:left="717" w:hanging="717"/>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9E2781A"/>
    <w:multiLevelType w:val="hybridMultilevel"/>
    <w:tmpl w:val="C0506E0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DAD768E"/>
    <w:multiLevelType w:val="hybridMultilevel"/>
    <w:tmpl w:val="10C8099A"/>
    <w:lvl w:ilvl="0" w:tplc="5BD6AD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592FBF"/>
    <w:multiLevelType w:val="hybridMultilevel"/>
    <w:tmpl w:val="FCDE73AC"/>
    <w:lvl w:ilvl="0" w:tplc="9738C2A0">
      <w:start w:val="1"/>
      <w:numFmt w:val="decimal"/>
      <w:lvlText w:val="R%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E122D9"/>
    <w:multiLevelType w:val="hybridMultilevel"/>
    <w:tmpl w:val="2EA253A8"/>
    <w:lvl w:ilvl="0" w:tplc="74344CFE">
      <w:start w:val="1"/>
      <w:numFmt w:val="decimal"/>
      <w:lvlText w:val="PP%1."/>
      <w:lvlJc w:val="left"/>
      <w:pPr>
        <w:ind w:left="720" w:hanging="360"/>
      </w:pPr>
      <w:rPr>
        <w:rFonts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A9732E"/>
    <w:multiLevelType w:val="hybridMultilevel"/>
    <w:tmpl w:val="DE7CB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33BDB"/>
    <w:multiLevelType w:val="hybridMultilevel"/>
    <w:tmpl w:val="0D54A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68363E1"/>
    <w:multiLevelType w:val="hybridMultilevel"/>
    <w:tmpl w:val="6DACF4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8A3489E"/>
    <w:multiLevelType w:val="hybridMultilevel"/>
    <w:tmpl w:val="306619C8"/>
    <w:lvl w:ilvl="0" w:tplc="0409000F">
      <w:start w:val="1"/>
      <w:numFmt w:val="decimal"/>
      <w:lvlText w:val="%1."/>
      <w:lvlJc w:val="left"/>
      <w:pPr>
        <w:ind w:left="720" w:hanging="360"/>
      </w:pPr>
    </w:lvl>
    <w:lvl w:ilvl="1" w:tplc="6DDC1E1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55624B"/>
    <w:multiLevelType w:val="hybridMultilevel"/>
    <w:tmpl w:val="F5FC742C"/>
    <w:lvl w:ilvl="0" w:tplc="19FA0820">
      <w:start w:val="1"/>
      <w:numFmt w:val="decimal"/>
      <w:lvlText w:val="D%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FBD3E0E"/>
    <w:multiLevelType w:val="hybridMultilevel"/>
    <w:tmpl w:val="B7F6F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B0522C"/>
    <w:multiLevelType w:val="hybridMultilevel"/>
    <w:tmpl w:val="4B2A0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E66CA"/>
    <w:multiLevelType w:val="hybridMultilevel"/>
    <w:tmpl w:val="340AE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D4525"/>
    <w:multiLevelType w:val="hybridMultilevel"/>
    <w:tmpl w:val="D50E20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BF0356"/>
    <w:multiLevelType w:val="hybridMultilevel"/>
    <w:tmpl w:val="4B542ED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0055A8C"/>
    <w:multiLevelType w:val="hybridMultilevel"/>
    <w:tmpl w:val="281AB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703C3B"/>
    <w:multiLevelType w:val="hybridMultilevel"/>
    <w:tmpl w:val="C21C2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CB3595"/>
    <w:multiLevelType w:val="hybridMultilevel"/>
    <w:tmpl w:val="860E526E"/>
    <w:lvl w:ilvl="0" w:tplc="8846670C">
      <w:start w:val="1"/>
      <w:numFmt w:val="decimal"/>
      <w:lvlText w:val="DD%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BF6127E"/>
    <w:multiLevelType w:val="hybridMultilevel"/>
    <w:tmpl w:val="5F105C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2F2755"/>
    <w:multiLevelType w:val="hybridMultilevel"/>
    <w:tmpl w:val="359024CE"/>
    <w:lvl w:ilvl="0" w:tplc="04090013">
      <w:start w:val="1"/>
      <w:numFmt w:val="upperRoman"/>
      <w:lvlText w:val="%1."/>
      <w:lvlJc w:val="right"/>
      <w:pPr>
        <w:ind w:left="720" w:hanging="360"/>
      </w:pPr>
    </w:lvl>
    <w:lvl w:ilvl="1" w:tplc="6DDC1E1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2D43E3"/>
    <w:multiLevelType w:val="hybridMultilevel"/>
    <w:tmpl w:val="F9780C18"/>
    <w:lvl w:ilvl="0" w:tplc="96026080">
      <w:start w:val="1"/>
      <w:numFmt w:val="decimal"/>
      <w:lvlText w:val="%1."/>
      <w:lvlJc w:val="left"/>
      <w:pPr>
        <w:tabs>
          <w:tab w:val="num" w:pos="720"/>
        </w:tabs>
        <w:ind w:left="720" w:hanging="360"/>
      </w:pPr>
      <w:rPr>
        <w:rFonts w:hint="default"/>
      </w:rPr>
    </w:lvl>
    <w:lvl w:ilvl="1" w:tplc="04090003">
      <w:start w:val="1"/>
      <w:numFmt w:val="bullet"/>
      <w:pStyle w:val="Bullets"/>
      <w:lvlText w:val=""/>
      <w:lvlJc w:val="left"/>
      <w:pPr>
        <w:tabs>
          <w:tab w:val="num" w:pos="1440"/>
        </w:tabs>
        <w:ind w:left="1364" w:hanging="284"/>
      </w:pPr>
      <w:rPr>
        <w:rFonts w:ascii="Symbol" w:hAnsi="Symbol"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15:restartNumberingAfterBreak="0">
    <w:nsid w:val="75673B97"/>
    <w:multiLevelType w:val="hybridMultilevel"/>
    <w:tmpl w:val="976C9E6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7E8641E"/>
    <w:multiLevelType w:val="hybridMultilevel"/>
    <w:tmpl w:val="1F263FF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E392C3E"/>
    <w:multiLevelType w:val="hybridMultilevel"/>
    <w:tmpl w:val="0B1A2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5D7ADA"/>
    <w:multiLevelType w:val="hybridMultilevel"/>
    <w:tmpl w:val="591A9806"/>
    <w:lvl w:ilvl="0" w:tplc="1D3029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32"/>
  </w:num>
  <w:num w:numId="4">
    <w:abstractNumId w:val="40"/>
  </w:num>
  <w:num w:numId="5">
    <w:abstractNumId w:val="37"/>
  </w:num>
  <w:num w:numId="6">
    <w:abstractNumId w:val="34"/>
  </w:num>
  <w:num w:numId="7">
    <w:abstractNumId w:val="17"/>
  </w:num>
  <w:num w:numId="8">
    <w:abstractNumId w:val="26"/>
  </w:num>
  <w:num w:numId="9">
    <w:abstractNumId w:val="12"/>
  </w:num>
  <w:num w:numId="10">
    <w:abstractNumId w:val="4"/>
  </w:num>
  <w:num w:numId="11">
    <w:abstractNumId w:val="8"/>
  </w:num>
  <w:num w:numId="12">
    <w:abstractNumId w:val="21"/>
  </w:num>
  <w:num w:numId="13">
    <w:abstractNumId w:val="15"/>
  </w:num>
  <w:num w:numId="14">
    <w:abstractNumId w:val="13"/>
  </w:num>
  <w:num w:numId="15">
    <w:abstractNumId w:val="25"/>
  </w:num>
  <w:num w:numId="16">
    <w:abstractNumId w:val="7"/>
  </w:num>
  <w:num w:numId="17">
    <w:abstractNumId w:val="14"/>
  </w:num>
  <w:num w:numId="18">
    <w:abstractNumId w:val="0"/>
  </w:num>
  <w:num w:numId="19">
    <w:abstractNumId w:val="22"/>
  </w:num>
  <w:num w:numId="20">
    <w:abstractNumId w:val="31"/>
  </w:num>
  <w:num w:numId="21">
    <w:abstractNumId w:val="39"/>
  </w:num>
  <w:num w:numId="22">
    <w:abstractNumId w:val="6"/>
  </w:num>
  <w:num w:numId="23">
    <w:abstractNumId w:val="24"/>
  </w:num>
  <w:num w:numId="24">
    <w:abstractNumId w:val="38"/>
  </w:num>
  <w:num w:numId="25">
    <w:abstractNumId w:val="1"/>
  </w:num>
  <w:num w:numId="26">
    <w:abstractNumId w:val="35"/>
  </w:num>
  <w:num w:numId="27">
    <w:abstractNumId w:val="36"/>
  </w:num>
  <w:num w:numId="28">
    <w:abstractNumId w:val="30"/>
  </w:num>
  <w:num w:numId="29">
    <w:abstractNumId w:val="19"/>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8"/>
  </w:num>
  <w:num w:numId="33">
    <w:abstractNumId w:val="20"/>
  </w:num>
  <w:num w:numId="34">
    <w:abstractNumId w:val="27"/>
  </w:num>
  <w:num w:numId="35">
    <w:abstractNumId w:val="16"/>
  </w:num>
  <w:num w:numId="36">
    <w:abstractNumId w:val="2"/>
  </w:num>
  <w:num w:numId="37">
    <w:abstractNumId w:val="5"/>
  </w:num>
  <w:num w:numId="38">
    <w:abstractNumId w:val="41"/>
  </w:num>
  <w:num w:numId="39">
    <w:abstractNumId w:val="33"/>
  </w:num>
  <w:num w:numId="40">
    <w:abstractNumId w:val="3"/>
  </w:num>
  <w:num w:numId="41">
    <w:abstractNumId w:val="29"/>
  </w:num>
  <w:num w:numId="42">
    <w:abstractNumId w:val="29"/>
  </w:num>
  <w:num w:numId="43">
    <w:abstractNumId w:val="15"/>
  </w:num>
  <w:num w:numId="44">
    <w:abstractNumId w:val="28"/>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Connors">
    <w15:presenceInfo w15:providerId="AD" w15:userId="S-1-5-21-196282956-19940018-89367796-545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trackRevisions/>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FC7"/>
    <w:rsid w:val="000016DA"/>
    <w:rsid w:val="00003514"/>
    <w:rsid w:val="00003BDE"/>
    <w:rsid w:val="00007A9C"/>
    <w:rsid w:val="00007DAE"/>
    <w:rsid w:val="00012185"/>
    <w:rsid w:val="00012A82"/>
    <w:rsid w:val="00012B8E"/>
    <w:rsid w:val="0001348C"/>
    <w:rsid w:val="00014267"/>
    <w:rsid w:val="000143DE"/>
    <w:rsid w:val="00015F6F"/>
    <w:rsid w:val="000209D2"/>
    <w:rsid w:val="00020F19"/>
    <w:rsid w:val="00022AE1"/>
    <w:rsid w:val="00025146"/>
    <w:rsid w:val="0002630E"/>
    <w:rsid w:val="000267AC"/>
    <w:rsid w:val="00027837"/>
    <w:rsid w:val="0002784A"/>
    <w:rsid w:val="00030924"/>
    <w:rsid w:val="000309B1"/>
    <w:rsid w:val="00032090"/>
    <w:rsid w:val="00034A0E"/>
    <w:rsid w:val="000354B0"/>
    <w:rsid w:val="000371DB"/>
    <w:rsid w:val="00041E12"/>
    <w:rsid w:val="00042CBA"/>
    <w:rsid w:val="000445E6"/>
    <w:rsid w:val="00044997"/>
    <w:rsid w:val="00045324"/>
    <w:rsid w:val="00046572"/>
    <w:rsid w:val="00046C02"/>
    <w:rsid w:val="00046D3B"/>
    <w:rsid w:val="000472D7"/>
    <w:rsid w:val="000502C3"/>
    <w:rsid w:val="000515DC"/>
    <w:rsid w:val="00051785"/>
    <w:rsid w:val="00051C92"/>
    <w:rsid w:val="00051E94"/>
    <w:rsid w:val="000534F6"/>
    <w:rsid w:val="000538C5"/>
    <w:rsid w:val="00053A09"/>
    <w:rsid w:val="00055B8B"/>
    <w:rsid w:val="0005679A"/>
    <w:rsid w:val="00057283"/>
    <w:rsid w:val="00057468"/>
    <w:rsid w:val="00061283"/>
    <w:rsid w:val="00063A4E"/>
    <w:rsid w:val="00063D56"/>
    <w:rsid w:val="0006483B"/>
    <w:rsid w:val="00064BA5"/>
    <w:rsid w:val="00066A3E"/>
    <w:rsid w:val="000700A6"/>
    <w:rsid w:val="0007092D"/>
    <w:rsid w:val="00071DFF"/>
    <w:rsid w:val="00071F7C"/>
    <w:rsid w:val="00072D53"/>
    <w:rsid w:val="0007349B"/>
    <w:rsid w:val="000747D6"/>
    <w:rsid w:val="00075FD3"/>
    <w:rsid w:val="00076858"/>
    <w:rsid w:val="00077AA0"/>
    <w:rsid w:val="00081B2B"/>
    <w:rsid w:val="00081E5B"/>
    <w:rsid w:val="000838AC"/>
    <w:rsid w:val="00084B12"/>
    <w:rsid w:val="000860D8"/>
    <w:rsid w:val="00087C3D"/>
    <w:rsid w:val="0009126F"/>
    <w:rsid w:val="00091B31"/>
    <w:rsid w:val="00091EED"/>
    <w:rsid w:val="00095500"/>
    <w:rsid w:val="000967F3"/>
    <w:rsid w:val="000A0388"/>
    <w:rsid w:val="000A05BD"/>
    <w:rsid w:val="000A1C4B"/>
    <w:rsid w:val="000A24A4"/>
    <w:rsid w:val="000A2E48"/>
    <w:rsid w:val="000A54D2"/>
    <w:rsid w:val="000A5CDB"/>
    <w:rsid w:val="000B0CC5"/>
    <w:rsid w:val="000B0DB9"/>
    <w:rsid w:val="000B26CB"/>
    <w:rsid w:val="000B29E3"/>
    <w:rsid w:val="000B3006"/>
    <w:rsid w:val="000B3A26"/>
    <w:rsid w:val="000B4C45"/>
    <w:rsid w:val="000B4FA9"/>
    <w:rsid w:val="000B578F"/>
    <w:rsid w:val="000B74C2"/>
    <w:rsid w:val="000C000F"/>
    <w:rsid w:val="000C0ABF"/>
    <w:rsid w:val="000C11E5"/>
    <w:rsid w:val="000C1285"/>
    <w:rsid w:val="000C1381"/>
    <w:rsid w:val="000C14CD"/>
    <w:rsid w:val="000C19DB"/>
    <w:rsid w:val="000C2C4C"/>
    <w:rsid w:val="000C55E0"/>
    <w:rsid w:val="000C64AA"/>
    <w:rsid w:val="000D05B1"/>
    <w:rsid w:val="000D111A"/>
    <w:rsid w:val="000D1C5A"/>
    <w:rsid w:val="000E0605"/>
    <w:rsid w:val="000E22C5"/>
    <w:rsid w:val="000E2D48"/>
    <w:rsid w:val="000E3139"/>
    <w:rsid w:val="000E59C0"/>
    <w:rsid w:val="000E5E0B"/>
    <w:rsid w:val="000E6159"/>
    <w:rsid w:val="000E67E5"/>
    <w:rsid w:val="000E733C"/>
    <w:rsid w:val="000F0147"/>
    <w:rsid w:val="000F10B0"/>
    <w:rsid w:val="000F1134"/>
    <w:rsid w:val="000F1878"/>
    <w:rsid w:val="000F2707"/>
    <w:rsid w:val="000F34ED"/>
    <w:rsid w:val="000F3B64"/>
    <w:rsid w:val="000F4497"/>
    <w:rsid w:val="000F47BA"/>
    <w:rsid w:val="000F50BA"/>
    <w:rsid w:val="000F5EA0"/>
    <w:rsid w:val="000F64D0"/>
    <w:rsid w:val="000F6CF5"/>
    <w:rsid w:val="000F761D"/>
    <w:rsid w:val="001004D4"/>
    <w:rsid w:val="0010089A"/>
    <w:rsid w:val="00100F37"/>
    <w:rsid w:val="001026E2"/>
    <w:rsid w:val="00103336"/>
    <w:rsid w:val="00105EA3"/>
    <w:rsid w:val="00106D31"/>
    <w:rsid w:val="0011175F"/>
    <w:rsid w:val="001119FF"/>
    <w:rsid w:val="00111E4D"/>
    <w:rsid w:val="00114711"/>
    <w:rsid w:val="001147F7"/>
    <w:rsid w:val="00115518"/>
    <w:rsid w:val="00115A06"/>
    <w:rsid w:val="001178A6"/>
    <w:rsid w:val="001206DC"/>
    <w:rsid w:val="00120C76"/>
    <w:rsid w:val="00121751"/>
    <w:rsid w:val="00123F22"/>
    <w:rsid w:val="00125C9E"/>
    <w:rsid w:val="00126130"/>
    <w:rsid w:val="00126720"/>
    <w:rsid w:val="00130220"/>
    <w:rsid w:val="00130DA7"/>
    <w:rsid w:val="00131293"/>
    <w:rsid w:val="00131E86"/>
    <w:rsid w:val="0013271C"/>
    <w:rsid w:val="00134070"/>
    <w:rsid w:val="00136989"/>
    <w:rsid w:val="00141F80"/>
    <w:rsid w:val="00141F91"/>
    <w:rsid w:val="00142CDC"/>
    <w:rsid w:val="00147BE1"/>
    <w:rsid w:val="00150C4C"/>
    <w:rsid w:val="00151CFB"/>
    <w:rsid w:val="0015450D"/>
    <w:rsid w:val="00156813"/>
    <w:rsid w:val="0015711A"/>
    <w:rsid w:val="0016237A"/>
    <w:rsid w:val="00163421"/>
    <w:rsid w:val="00163E68"/>
    <w:rsid w:val="001650D4"/>
    <w:rsid w:val="00165E48"/>
    <w:rsid w:val="00167DC7"/>
    <w:rsid w:val="00167E4E"/>
    <w:rsid w:val="00171128"/>
    <w:rsid w:val="00171148"/>
    <w:rsid w:val="00171895"/>
    <w:rsid w:val="001721EC"/>
    <w:rsid w:val="00173639"/>
    <w:rsid w:val="00175698"/>
    <w:rsid w:val="00180FC7"/>
    <w:rsid w:val="00182651"/>
    <w:rsid w:val="001838CC"/>
    <w:rsid w:val="00187673"/>
    <w:rsid w:val="001900F1"/>
    <w:rsid w:val="00194283"/>
    <w:rsid w:val="00194763"/>
    <w:rsid w:val="00195C85"/>
    <w:rsid w:val="001A0182"/>
    <w:rsid w:val="001A0717"/>
    <w:rsid w:val="001A0C98"/>
    <w:rsid w:val="001A1B43"/>
    <w:rsid w:val="001A1E20"/>
    <w:rsid w:val="001A2F41"/>
    <w:rsid w:val="001A545A"/>
    <w:rsid w:val="001A6056"/>
    <w:rsid w:val="001A7287"/>
    <w:rsid w:val="001B1775"/>
    <w:rsid w:val="001B60DF"/>
    <w:rsid w:val="001B6AF3"/>
    <w:rsid w:val="001B7552"/>
    <w:rsid w:val="001B7E4C"/>
    <w:rsid w:val="001C1580"/>
    <w:rsid w:val="001C236C"/>
    <w:rsid w:val="001C355A"/>
    <w:rsid w:val="001C7469"/>
    <w:rsid w:val="001D145B"/>
    <w:rsid w:val="001D24D4"/>
    <w:rsid w:val="001D2B75"/>
    <w:rsid w:val="001D2E62"/>
    <w:rsid w:val="001D3EFD"/>
    <w:rsid w:val="001D5E82"/>
    <w:rsid w:val="001D609F"/>
    <w:rsid w:val="001D7524"/>
    <w:rsid w:val="001E0729"/>
    <w:rsid w:val="001E3DC6"/>
    <w:rsid w:val="001E408B"/>
    <w:rsid w:val="001E4A2F"/>
    <w:rsid w:val="001E5B17"/>
    <w:rsid w:val="001E6BAA"/>
    <w:rsid w:val="001E759A"/>
    <w:rsid w:val="001E793D"/>
    <w:rsid w:val="001E7AFC"/>
    <w:rsid w:val="001F0F07"/>
    <w:rsid w:val="001F101B"/>
    <w:rsid w:val="001F1721"/>
    <w:rsid w:val="001F55FD"/>
    <w:rsid w:val="001F717D"/>
    <w:rsid w:val="00200574"/>
    <w:rsid w:val="00200C08"/>
    <w:rsid w:val="002029DB"/>
    <w:rsid w:val="0020335D"/>
    <w:rsid w:val="00210D21"/>
    <w:rsid w:val="00210DFF"/>
    <w:rsid w:val="00211023"/>
    <w:rsid w:val="00211C7B"/>
    <w:rsid w:val="00216214"/>
    <w:rsid w:val="002166F9"/>
    <w:rsid w:val="00217045"/>
    <w:rsid w:val="0022024A"/>
    <w:rsid w:val="00220F9D"/>
    <w:rsid w:val="002219F9"/>
    <w:rsid w:val="002248BE"/>
    <w:rsid w:val="002249E1"/>
    <w:rsid w:val="0022601D"/>
    <w:rsid w:val="00226674"/>
    <w:rsid w:val="0022682C"/>
    <w:rsid w:val="00231235"/>
    <w:rsid w:val="002324EA"/>
    <w:rsid w:val="00233F07"/>
    <w:rsid w:val="00234A26"/>
    <w:rsid w:val="00234C81"/>
    <w:rsid w:val="002360EE"/>
    <w:rsid w:val="0023665E"/>
    <w:rsid w:val="00236E0F"/>
    <w:rsid w:val="002418A3"/>
    <w:rsid w:val="002429ED"/>
    <w:rsid w:val="002439AF"/>
    <w:rsid w:val="0024429E"/>
    <w:rsid w:val="00247078"/>
    <w:rsid w:val="00255FDC"/>
    <w:rsid w:val="002561B7"/>
    <w:rsid w:val="00256AB5"/>
    <w:rsid w:val="00257128"/>
    <w:rsid w:val="00257CF0"/>
    <w:rsid w:val="00261CF7"/>
    <w:rsid w:val="00262A7B"/>
    <w:rsid w:val="0026385B"/>
    <w:rsid w:val="00265FF4"/>
    <w:rsid w:val="00266F65"/>
    <w:rsid w:val="00271126"/>
    <w:rsid w:val="002737BC"/>
    <w:rsid w:val="00273A73"/>
    <w:rsid w:val="00275EF1"/>
    <w:rsid w:val="00276FAD"/>
    <w:rsid w:val="00277776"/>
    <w:rsid w:val="00280092"/>
    <w:rsid w:val="002807A7"/>
    <w:rsid w:val="002837DC"/>
    <w:rsid w:val="0028466B"/>
    <w:rsid w:val="00284A97"/>
    <w:rsid w:val="00287DBB"/>
    <w:rsid w:val="00290C1B"/>
    <w:rsid w:val="0029218F"/>
    <w:rsid w:val="002924F2"/>
    <w:rsid w:val="002934DD"/>
    <w:rsid w:val="0029395C"/>
    <w:rsid w:val="00294932"/>
    <w:rsid w:val="002961EE"/>
    <w:rsid w:val="00296A99"/>
    <w:rsid w:val="00296E57"/>
    <w:rsid w:val="002A0516"/>
    <w:rsid w:val="002A49F6"/>
    <w:rsid w:val="002A4B87"/>
    <w:rsid w:val="002A7E63"/>
    <w:rsid w:val="002B0BE2"/>
    <w:rsid w:val="002B1D98"/>
    <w:rsid w:val="002B219F"/>
    <w:rsid w:val="002B690D"/>
    <w:rsid w:val="002B6D75"/>
    <w:rsid w:val="002C2DF0"/>
    <w:rsid w:val="002C56EF"/>
    <w:rsid w:val="002C588E"/>
    <w:rsid w:val="002C6918"/>
    <w:rsid w:val="002D0B66"/>
    <w:rsid w:val="002D2690"/>
    <w:rsid w:val="002D5841"/>
    <w:rsid w:val="002E4B96"/>
    <w:rsid w:val="002E67C7"/>
    <w:rsid w:val="002F2A43"/>
    <w:rsid w:val="002F4E9F"/>
    <w:rsid w:val="002F6266"/>
    <w:rsid w:val="002F6952"/>
    <w:rsid w:val="00300824"/>
    <w:rsid w:val="00303D4E"/>
    <w:rsid w:val="00305792"/>
    <w:rsid w:val="00305CE2"/>
    <w:rsid w:val="00306324"/>
    <w:rsid w:val="00307734"/>
    <w:rsid w:val="003106DD"/>
    <w:rsid w:val="00310B8E"/>
    <w:rsid w:val="0031244D"/>
    <w:rsid w:val="00313BBC"/>
    <w:rsid w:val="00314110"/>
    <w:rsid w:val="00316E55"/>
    <w:rsid w:val="00317300"/>
    <w:rsid w:val="00317C54"/>
    <w:rsid w:val="00317E37"/>
    <w:rsid w:val="0032006A"/>
    <w:rsid w:val="00321B4E"/>
    <w:rsid w:val="00321BBD"/>
    <w:rsid w:val="00321C1B"/>
    <w:rsid w:val="00330CAE"/>
    <w:rsid w:val="00332B02"/>
    <w:rsid w:val="00333F45"/>
    <w:rsid w:val="00335B83"/>
    <w:rsid w:val="00337903"/>
    <w:rsid w:val="003403D1"/>
    <w:rsid w:val="00340FA3"/>
    <w:rsid w:val="00342C65"/>
    <w:rsid w:val="00343504"/>
    <w:rsid w:val="00343764"/>
    <w:rsid w:val="003445DF"/>
    <w:rsid w:val="003504DB"/>
    <w:rsid w:val="0035343A"/>
    <w:rsid w:val="00356C59"/>
    <w:rsid w:val="003571D3"/>
    <w:rsid w:val="00357AEC"/>
    <w:rsid w:val="00357E27"/>
    <w:rsid w:val="00362D49"/>
    <w:rsid w:val="0036586E"/>
    <w:rsid w:val="003658B3"/>
    <w:rsid w:val="00366F36"/>
    <w:rsid w:val="00367756"/>
    <w:rsid w:val="00371992"/>
    <w:rsid w:val="00371ECA"/>
    <w:rsid w:val="0037459D"/>
    <w:rsid w:val="00374A72"/>
    <w:rsid w:val="003753C3"/>
    <w:rsid w:val="00375BDD"/>
    <w:rsid w:val="0037668E"/>
    <w:rsid w:val="00377013"/>
    <w:rsid w:val="00382F29"/>
    <w:rsid w:val="00384A13"/>
    <w:rsid w:val="003868D6"/>
    <w:rsid w:val="003869B6"/>
    <w:rsid w:val="0039068C"/>
    <w:rsid w:val="003914F3"/>
    <w:rsid w:val="00392871"/>
    <w:rsid w:val="003931E0"/>
    <w:rsid w:val="00397C69"/>
    <w:rsid w:val="003A27D7"/>
    <w:rsid w:val="003A521A"/>
    <w:rsid w:val="003A6084"/>
    <w:rsid w:val="003A695B"/>
    <w:rsid w:val="003B2599"/>
    <w:rsid w:val="003B268D"/>
    <w:rsid w:val="003B3E85"/>
    <w:rsid w:val="003B4DB0"/>
    <w:rsid w:val="003B7694"/>
    <w:rsid w:val="003C30EF"/>
    <w:rsid w:val="003D1CE5"/>
    <w:rsid w:val="003D2A73"/>
    <w:rsid w:val="003D2CAA"/>
    <w:rsid w:val="003D377E"/>
    <w:rsid w:val="003D43FE"/>
    <w:rsid w:val="003D49B2"/>
    <w:rsid w:val="003D5030"/>
    <w:rsid w:val="003E2CAC"/>
    <w:rsid w:val="003E2E08"/>
    <w:rsid w:val="003E42E9"/>
    <w:rsid w:val="003E60DB"/>
    <w:rsid w:val="003E6A24"/>
    <w:rsid w:val="003F30B8"/>
    <w:rsid w:val="003F53D9"/>
    <w:rsid w:val="003F55A7"/>
    <w:rsid w:val="003F6C96"/>
    <w:rsid w:val="003F71CD"/>
    <w:rsid w:val="00400BF7"/>
    <w:rsid w:val="00402020"/>
    <w:rsid w:val="004026CE"/>
    <w:rsid w:val="004036AD"/>
    <w:rsid w:val="00403CB1"/>
    <w:rsid w:val="00406515"/>
    <w:rsid w:val="004124CA"/>
    <w:rsid w:val="00412F2E"/>
    <w:rsid w:val="00415C08"/>
    <w:rsid w:val="00415DDF"/>
    <w:rsid w:val="0041690D"/>
    <w:rsid w:val="0041746C"/>
    <w:rsid w:val="00417758"/>
    <w:rsid w:val="00420BFB"/>
    <w:rsid w:val="00421260"/>
    <w:rsid w:val="004220BC"/>
    <w:rsid w:val="004222A4"/>
    <w:rsid w:val="00422C01"/>
    <w:rsid w:val="00423019"/>
    <w:rsid w:val="00424EE8"/>
    <w:rsid w:val="004258C6"/>
    <w:rsid w:val="0042795A"/>
    <w:rsid w:val="0043174A"/>
    <w:rsid w:val="00431F05"/>
    <w:rsid w:val="00431FF9"/>
    <w:rsid w:val="00433260"/>
    <w:rsid w:val="004350EB"/>
    <w:rsid w:val="00436A03"/>
    <w:rsid w:val="00441418"/>
    <w:rsid w:val="00441B99"/>
    <w:rsid w:val="00446358"/>
    <w:rsid w:val="0044766B"/>
    <w:rsid w:val="00447D2D"/>
    <w:rsid w:val="00450353"/>
    <w:rsid w:val="00452030"/>
    <w:rsid w:val="004532D0"/>
    <w:rsid w:val="00453E89"/>
    <w:rsid w:val="00454640"/>
    <w:rsid w:val="00457391"/>
    <w:rsid w:val="00460518"/>
    <w:rsid w:val="00461657"/>
    <w:rsid w:val="004638D6"/>
    <w:rsid w:val="00465300"/>
    <w:rsid w:val="00465A7A"/>
    <w:rsid w:val="004702E7"/>
    <w:rsid w:val="00471108"/>
    <w:rsid w:val="00472A3A"/>
    <w:rsid w:val="00472C01"/>
    <w:rsid w:val="00473876"/>
    <w:rsid w:val="00473A85"/>
    <w:rsid w:val="00476A3D"/>
    <w:rsid w:val="00477915"/>
    <w:rsid w:val="004812D7"/>
    <w:rsid w:val="0048451C"/>
    <w:rsid w:val="00484C28"/>
    <w:rsid w:val="004865D9"/>
    <w:rsid w:val="004874D2"/>
    <w:rsid w:val="00493418"/>
    <w:rsid w:val="004944DA"/>
    <w:rsid w:val="004950FA"/>
    <w:rsid w:val="00495395"/>
    <w:rsid w:val="004A1234"/>
    <w:rsid w:val="004A2C88"/>
    <w:rsid w:val="004A3282"/>
    <w:rsid w:val="004A4429"/>
    <w:rsid w:val="004A5686"/>
    <w:rsid w:val="004A761C"/>
    <w:rsid w:val="004A7C33"/>
    <w:rsid w:val="004B2504"/>
    <w:rsid w:val="004B3E26"/>
    <w:rsid w:val="004B46AE"/>
    <w:rsid w:val="004B61B4"/>
    <w:rsid w:val="004C01EF"/>
    <w:rsid w:val="004C02E8"/>
    <w:rsid w:val="004C17E8"/>
    <w:rsid w:val="004C23A0"/>
    <w:rsid w:val="004C2565"/>
    <w:rsid w:val="004C633F"/>
    <w:rsid w:val="004C6B8B"/>
    <w:rsid w:val="004D0F8C"/>
    <w:rsid w:val="004D485B"/>
    <w:rsid w:val="004D53DC"/>
    <w:rsid w:val="004D706C"/>
    <w:rsid w:val="004D76CB"/>
    <w:rsid w:val="004E138D"/>
    <w:rsid w:val="004E1CAC"/>
    <w:rsid w:val="004E3F0B"/>
    <w:rsid w:val="004E7899"/>
    <w:rsid w:val="004E7CC4"/>
    <w:rsid w:val="004F0B08"/>
    <w:rsid w:val="004F4F19"/>
    <w:rsid w:val="004F55DC"/>
    <w:rsid w:val="004F5F22"/>
    <w:rsid w:val="004F6826"/>
    <w:rsid w:val="004F79C3"/>
    <w:rsid w:val="00500C85"/>
    <w:rsid w:val="00504515"/>
    <w:rsid w:val="00506066"/>
    <w:rsid w:val="0050611D"/>
    <w:rsid w:val="00511992"/>
    <w:rsid w:val="00511AE0"/>
    <w:rsid w:val="00512E3E"/>
    <w:rsid w:val="00512FC2"/>
    <w:rsid w:val="00514D2D"/>
    <w:rsid w:val="005153D4"/>
    <w:rsid w:val="00516EBF"/>
    <w:rsid w:val="00517A74"/>
    <w:rsid w:val="00522146"/>
    <w:rsid w:val="00523283"/>
    <w:rsid w:val="00524011"/>
    <w:rsid w:val="005240CF"/>
    <w:rsid w:val="00527E80"/>
    <w:rsid w:val="005319F6"/>
    <w:rsid w:val="00532ECB"/>
    <w:rsid w:val="0053456C"/>
    <w:rsid w:val="00536B3B"/>
    <w:rsid w:val="00540617"/>
    <w:rsid w:val="00543FBB"/>
    <w:rsid w:val="00544568"/>
    <w:rsid w:val="00544C26"/>
    <w:rsid w:val="00544F05"/>
    <w:rsid w:val="0055100C"/>
    <w:rsid w:val="005512D2"/>
    <w:rsid w:val="005514D3"/>
    <w:rsid w:val="005538E9"/>
    <w:rsid w:val="00560E17"/>
    <w:rsid w:val="00560E84"/>
    <w:rsid w:val="00562285"/>
    <w:rsid w:val="005628C0"/>
    <w:rsid w:val="00563273"/>
    <w:rsid w:val="005634B7"/>
    <w:rsid w:val="00564AE3"/>
    <w:rsid w:val="00567F1A"/>
    <w:rsid w:val="0057086F"/>
    <w:rsid w:val="005710AA"/>
    <w:rsid w:val="00574131"/>
    <w:rsid w:val="0057435F"/>
    <w:rsid w:val="0057624C"/>
    <w:rsid w:val="00576C55"/>
    <w:rsid w:val="00580488"/>
    <w:rsid w:val="00583782"/>
    <w:rsid w:val="00584495"/>
    <w:rsid w:val="00584933"/>
    <w:rsid w:val="00584FDB"/>
    <w:rsid w:val="005851B7"/>
    <w:rsid w:val="00591DFC"/>
    <w:rsid w:val="00592A9B"/>
    <w:rsid w:val="00592D11"/>
    <w:rsid w:val="005930D8"/>
    <w:rsid w:val="00593589"/>
    <w:rsid w:val="005947FF"/>
    <w:rsid w:val="00596FC8"/>
    <w:rsid w:val="005976BD"/>
    <w:rsid w:val="005A0803"/>
    <w:rsid w:val="005A1AD4"/>
    <w:rsid w:val="005A222C"/>
    <w:rsid w:val="005A3262"/>
    <w:rsid w:val="005A3A61"/>
    <w:rsid w:val="005A3DEB"/>
    <w:rsid w:val="005A44C1"/>
    <w:rsid w:val="005A6C94"/>
    <w:rsid w:val="005A71E3"/>
    <w:rsid w:val="005B0D94"/>
    <w:rsid w:val="005B15F7"/>
    <w:rsid w:val="005B1D6C"/>
    <w:rsid w:val="005B1F78"/>
    <w:rsid w:val="005B279D"/>
    <w:rsid w:val="005B2ECC"/>
    <w:rsid w:val="005B3647"/>
    <w:rsid w:val="005B681D"/>
    <w:rsid w:val="005C0061"/>
    <w:rsid w:val="005C3669"/>
    <w:rsid w:val="005C47B3"/>
    <w:rsid w:val="005C4A1F"/>
    <w:rsid w:val="005C586A"/>
    <w:rsid w:val="005C73FC"/>
    <w:rsid w:val="005D174A"/>
    <w:rsid w:val="005D1778"/>
    <w:rsid w:val="005D33D7"/>
    <w:rsid w:val="005D4211"/>
    <w:rsid w:val="005D6B5D"/>
    <w:rsid w:val="005D6B61"/>
    <w:rsid w:val="005E1B76"/>
    <w:rsid w:val="005E4B1C"/>
    <w:rsid w:val="005E6079"/>
    <w:rsid w:val="005F15B3"/>
    <w:rsid w:val="005F415D"/>
    <w:rsid w:val="005F4194"/>
    <w:rsid w:val="005F6833"/>
    <w:rsid w:val="005F68C7"/>
    <w:rsid w:val="005F6CD6"/>
    <w:rsid w:val="005F7C9E"/>
    <w:rsid w:val="005F7F2A"/>
    <w:rsid w:val="005F7F52"/>
    <w:rsid w:val="00604D4F"/>
    <w:rsid w:val="00605595"/>
    <w:rsid w:val="00605949"/>
    <w:rsid w:val="0060635F"/>
    <w:rsid w:val="00610735"/>
    <w:rsid w:val="00611C6C"/>
    <w:rsid w:val="006123E9"/>
    <w:rsid w:val="006125F6"/>
    <w:rsid w:val="006158DF"/>
    <w:rsid w:val="00615FE6"/>
    <w:rsid w:val="00621980"/>
    <w:rsid w:val="00622FC7"/>
    <w:rsid w:val="0062304C"/>
    <w:rsid w:val="006231C2"/>
    <w:rsid w:val="006232B3"/>
    <w:rsid w:val="006249B8"/>
    <w:rsid w:val="00625727"/>
    <w:rsid w:val="00625B54"/>
    <w:rsid w:val="00626AD4"/>
    <w:rsid w:val="0063201B"/>
    <w:rsid w:val="0063203E"/>
    <w:rsid w:val="00632C8F"/>
    <w:rsid w:val="00633D1D"/>
    <w:rsid w:val="006348E5"/>
    <w:rsid w:val="00636FDF"/>
    <w:rsid w:val="0064168B"/>
    <w:rsid w:val="00642A45"/>
    <w:rsid w:val="00642D59"/>
    <w:rsid w:val="00643250"/>
    <w:rsid w:val="006451F1"/>
    <w:rsid w:val="006506A4"/>
    <w:rsid w:val="0065224B"/>
    <w:rsid w:val="0065247F"/>
    <w:rsid w:val="0065392E"/>
    <w:rsid w:val="00653E0E"/>
    <w:rsid w:val="006563C6"/>
    <w:rsid w:val="006614CF"/>
    <w:rsid w:val="00662F02"/>
    <w:rsid w:val="006634BF"/>
    <w:rsid w:val="00665932"/>
    <w:rsid w:val="0067463F"/>
    <w:rsid w:val="006748F7"/>
    <w:rsid w:val="00675357"/>
    <w:rsid w:val="006757D2"/>
    <w:rsid w:val="00675B93"/>
    <w:rsid w:val="00675E63"/>
    <w:rsid w:val="00676513"/>
    <w:rsid w:val="00677CB2"/>
    <w:rsid w:val="00677D1E"/>
    <w:rsid w:val="00682B04"/>
    <w:rsid w:val="00682DB7"/>
    <w:rsid w:val="00683A97"/>
    <w:rsid w:val="006844CA"/>
    <w:rsid w:val="00684CEE"/>
    <w:rsid w:val="00685B19"/>
    <w:rsid w:val="00687CAC"/>
    <w:rsid w:val="006920CA"/>
    <w:rsid w:val="00692E69"/>
    <w:rsid w:val="00693B92"/>
    <w:rsid w:val="00694297"/>
    <w:rsid w:val="00696016"/>
    <w:rsid w:val="00696239"/>
    <w:rsid w:val="006970CA"/>
    <w:rsid w:val="00697AD1"/>
    <w:rsid w:val="006A1259"/>
    <w:rsid w:val="006A2294"/>
    <w:rsid w:val="006A30DC"/>
    <w:rsid w:val="006A3530"/>
    <w:rsid w:val="006A3E61"/>
    <w:rsid w:val="006A5626"/>
    <w:rsid w:val="006A6432"/>
    <w:rsid w:val="006B0FB3"/>
    <w:rsid w:val="006B2205"/>
    <w:rsid w:val="006B23B2"/>
    <w:rsid w:val="006B46CC"/>
    <w:rsid w:val="006B4BAF"/>
    <w:rsid w:val="006B4D9E"/>
    <w:rsid w:val="006B59FE"/>
    <w:rsid w:val="006B5A08"/>
    <w:rsid w:val="006B649C"/>
    <w:rsid w:val="006B64FF"/>
    <w:rsid w:val="006B6706"/>
    <w:rsid w:val="006C3321"/>
    <w:rsid w:val="006C4CE4"/>
    <w:rsid w:val="006C60B9"/>
    <w:rsid w:val="006C6D58"/>
    <w:rsid w:val="006C6F51"/>
    <w:rsid w:val="006C705B"/>
    <w:rsid w:val="006D235E"/>
    <w:rsid w:val="006D3B37"/>
    <w:rsid w:val="006D3E2E"/>
    <w:rsid w:val="006D44E0"/>
    <w:rsid w:val="006D65AF"/>
    <w:rsid w:val="006D71FE"/>
    <w:rsid w:val="006E06D8"/>
    <w:rsid w:val="006E0FAC"/>
    <w:rsid w:val="006E2C27"/>
    <w:rsid w:val="006E2EDB"/>
    <w:rsid w:val="006E3BC0"/>
    <w:rsid w:val="006E41B3"/>
    <w:rsid w:val="006F1738"/>
    <w:rsid w:val="006F3B98"/>
    <w:rsid w:val="006F43A2"/>
    <w:rsid w:val="006F5473"/>
    <w:rsid w:val="006F675E"/>
    <w:rsid w:val="006F6BE3"/>
    <w:rsid w:val="007023C3"/>
    <w:rsid w:val="0070276B"/>
    <w:rsid w:val="00702B69"/>
    <w:rsid w:val="00703328"/>
    <w:rsid w:val="00704435"/>
    <w:rsid w:val="00704D65"/>
    <w:rsid w:val="0070500F"/>
    <w:rsid w:val="00706E83"/>
    <w:rsid w:val="007155A0"/>
    <w:rsid w:val="007161C2"/>
    <w:rsid w:val="00716724"/>
    <w:rsid w:val="00716ECB"/>
    <w:rsid w:val="00716FDF"/>
    <w:rsid w:val="00717795"/>
    <w:rsid w:val="00722252"/>
    <w:rsid w:val="00722E8C"/>
    <w:rsid w:val="00726824"/>
    <w:rsid w:val="00726C8D"/>
    <w:rsid w:val="00727D09"/>
    <w:rsid w:val="00730DA0"/>
    <w:rsid w:val="007311ED"/>
    <w:rsid w:val="007312E1"/>
    <w:rsid w:val="00731758"/>
    <w:rsid w:val="00734402"/>
    <w:rsid w:val="007357F0"/>
    <w:rsid w:val="00736528"/>
    <w:rsid w:val="00737324"/>
    <w:rsid w:val="007376AB"/>
    <w:rsid w:val="00737824"/>
    <w:rsid w:val="00740297"/>
    <w:rsid w:val="00741234"/>
    <w:rsid w:val="007439E0"/>
    <w:rsid w:val="007454B4"/>
    <w:rsid w:val="00747FDF"/>
    <w:rsid w:val="00750F05"/>
    <w:rsid w:val="00750F3B"/>
    <w:rsid w:val="00752EE5"/>
    <w:rsid w:val="00753CCB"/>
    <w:rsid w:val="00754293"/>
    <w:rsid w:val="00755600"/>
    <w:rsid w:val="00757444"/>
    <w:rsid w:val="00757942"/>
    <w:rsid w:val="00762C97"/>
    <w:rsid w:val="00763008"/>
    <w:rsid w:val="0076321F"/>
    <w:rsid w:val="00763908"/>
    <w:rsid w:val="00763FD7"/>
    <w:rsid w:val="0076443A"/>
    <w:rsid w:val="0076544F"/>
    <w:rsid w:val="0076573F"/>
    <w:rsid w:val="0076796F"/>
    <w:rsid w:val="00770135"/>
    <w:rsid w:val="0077038E"/>
    <w:rsid w:val="0077044B"/>
    <w:rsid w:val="007705CF"/>
    <w:rsid w:val="00772C27"/>
    <w:rsid w:val="00773718"/>
    <w:rsid w:val="00775C3A"/>
    <w:rsid w:val="00775DB8"/>
    <w:rsid w:val="007762D8"/>
    <w:rsid w:val="00776572"/>
    <w:rsid w:val="0078130D"/>
    <w:rsid w:val="00786F2B"/>
    <w:rsid w:val="00786FE4"/>
    <w:rsid w:val="00790475"/>
    <w:rsid w:val="0079185B"/>
    <w:rsid w:val="007922D5"/>
    <w:rsid w:val="00792FEB"/>
    <w:rsid w:val="0079508C"/>
    <w:rsid w:val="00795267"/>
    <w:rsid w:val="007A3823"/>
    <w:rsid w:val="007A6A11"/>
    <w:rsid w:val="007B3055"/>
    <w:rsid w:val="007B344C"/>
    <w:rsid w:val="007B5381"/>
    <w:rsid w:val="007B5982"/>
    <w:rsid w:val="007B5A65"/>
    <w:rsid w:val="007B5F24"/>
    <w:rsid w:val="007B6028"/>
    <w:rsid w:val="007B64A9"/>
    <w:rsid w:val="007C01F3"/>
    <w:rsid w:val="007C07E1"/>
    <w:rsid w:val="007C15F8"/>
    <w:rsid w:val="007C5235"/>
    <w:rsid w:val="007C78EE"/>
    <w:rsid w:val="007C7AD8"/>
    <w:rsid w:val="007D11EB"/>
    <w:rsid w:val="007D22A1"/>
    <w:rsid w:val="007D260D"/>
    <w:rsid w:val="007D31DE"/>
    <w:rsid w:val="007D4FC1"/>
    <w:rsid w:val="007D5F7B"/>
    <w:rsid w:val="007D7729"/>
    <w:rsid w:val="007D7FB3"/>
    <w:rsid w:val="007E1304"/>
    <w:rsid w:val="007E1680"/>
    <w:rsid w:val="007E23D0"/>
    <w:rsid w:val="007E29B2"/>
    <w:rsid w:val="007E31A0"/>
    <w:rsid w:val="007E4424"/>
    <w:rsid w:val="007E5721"/>
    <w:rsid w:val="007E6085"/>
    <w:rsid w:val="007E622E"/>
    <w:rsid w:val="007E708E"/>
    <w:rsid w:val="007F402F"/>
    <w:rsid w:val="007F58A0"/>
    <w:rsid w:val="00800CE6"/>
    <w:rsid w:val="0080146E"/>
    <w:rsid w:val="0080326B"/>
    <w:rsid w:val="00803602"/>
    <w:rsid w:val="008061DF"/>
    <w:rsid w:val="008076CE"/>
    <w:rsid w:val="008101DF"/>
    <w:rsid w:val="0081089E"/>
    <w:rsid w:val="00811B10"/>
    <w:rsid w:val="00812B1C"/>
    <w:rsid w:val="00813510"/>
    <w:rsid w:val="00813AA5"/>
    <w:rsid w:val="008159C1"/>
    <w:rsid w:val="00816AAB"/>
    <w:rsid w:val="00820B51"/>
    <w:rsid w:val="00821D96"/>
    <w:rsid w:val="00822551"/>
    <w:rsid w:val="0082364A"/>
    <w:rsid w:val="008252FD"/>
    <w:rsid w:val="00826243"/>
    <w:rsid w:val="00826F12"/>
    <w:rsid w:val="00830F53"/>
    <w:rsid w:val="00832DA4"/>
    <w:rsid w:val="00833C46"/>
    <w:rsid w:val="00836C8C"/>
    <w:rsid w:val="00837323"/>
    <w:rsid w:val="0083773D"/>
    <w:rsid w:val="00840593"/>
    <w:rsid w:val="008407FF"/>
    <w:rsid w:val="00840875"/>
    <w:rsid w:val="00840EB7"/>
    <w:rsid w:val="008413DF"/>
    <w:rsid w:val="00843092"/>
    <w:rsid w:val="00843762"/>
    <w:rsid w:val="0084448D"/>
    <w:rsid w:val="00845704"/>
    <w:rsid w:val="00845883"/>
    <w:rsid w:val="008462ED"/>
    <w:rsid w:val="008517A6"/>
    <w:rsid w:val="008522D5"/>
    <w:rsid w:val="0085264B"/>
    <w:rsid w:val="008546D3"/>
    <w:rsid w:val="0085499D"/>
    <w:rsid w:val="00855C16"/>
    <w:rsid w:val="008603B4"/>
    <w:rsid w:val="008606B7"/>
    <w:rsid w:val="008615E9"/>
    <w:rsid w:val="00863C8F"/>
    <w:rsid w:val="00865925"/>
    <w:rsid w:val="00866518"/>
    <w:rsid w:val="0086739C"/>
    <w:rsid w:val="00867638"/>
    <w:rsid w:val="008700CB"/>
    <w:rsid w:val="00871EE3"/>
    <w:rsid w:val="00872177"/>
    <w:rsid w:val="00873A29"/>
    <w:rsid w:val="00873F2C"/>
    <w:rsid w:val="00874127"/>
    <w:rsid w:val="00880A88"/>
    <w:rsid w:val="008812BB"/>
    <w:rsid w:val="00882591"/>
    <w:rsid w:val="00883D18"/>
    <w:rsid w:val="00892258"/>
    <w:rsid w:val="00893CDC"/>
    <w:rsid w:val="00897F43"/>
    <w:rsid w:val="00897F82"/>
    <w:rsid w:val="008A0309"/>
    <w:rsid w:val="008A08AA"/>
    <w:rsid w:val="008A2EF1"/>
    <w:rsid w:val="008A30E0"/>
    <w:rsid w:val="008A31BD"/>
    <w:rsid w:val="008A4DC6"/>
    <w:rsid w:val="008A72A5"/>
    <w:rsid w:val="008B168D"/>
    <w:rsid w:val="008B2E7B"/>
    <w:rsid w:val="008B3D01"/>
    <w:rsid w:val="008B63A3"/>
    <w:rsid w:val="008B6964"/>
    <w:rsid w:val="008B6E36"/>
    <w:rsid w:val="008C152E"/>
    <w:rsid w:val="008C3B82"/>
    <w:rsid w:val="008C3BA9"/>
    <w:rsid w:val="008C4DA4"/>
    <w:rsid w:val="008C69E7"/>
    <w:rsid w:val="008C7BBF"/>
    <w:rsid w:val="008D0083"/>
    <w:rsid w:val="008D14E5"/>
    <w:rsid w:val="008D2685"/>
    <w:rsid w:val="008D3106"/>
    <w:rsid w:val="008D3518"/>
    <w:rsid w:val="008D47D8"/>
    <w:rsid w:val="008D5250"/>
    <w:rsid w:val="008D5AB0"/>
    <w:rsid w:val="008D666E"/>
    <w:rsid w:val="008E05A1"/>
    <w:rsid w:val="008E0AEC"/>
    <w:rsid w:val="008E3D96"/>
    <w:rsid w:val="008E3FC5"/>
    <w:rsid w:val="008E53E2"/>
    <w:rsid w:val="008E6D4A"/>
    <w:rsid w:val="008E6DE5"/>
    <w:rsid w:val="008E71C8"/>
    <w:rsid w:val="008F1E49"/>
    <w:rsid w:val="008F4447"/>
    <w:rsid w:val="008F5E37"/>
    <w:rsid w:val="009051A4"/>
    <w:rsid w:val="0091195A"/>
    <w:rsid w:val="0091198F"/>
    <w:rsid w:val="00911BCB"/>
    <w:rsid w:val="00913C82"/>
    <w:rsid w:val="00915558"/>
    <w:rsid w:val="00915ECC"/>
    <w:rsid w:val="0091765B"/>
    <w:rsid w:val="00921C12"/>
    <w:rsid w:val="0092383F"/>
    <w:rsid w:val="0092459C"/>
    <w:rsid w:val="009251D7"/>
    <w:rsid w:val="00925323"/>
    <w:rsid w:val="009269C2"/>
    <w:rsid w:val="009309D3"/>
    <w:rsid w:val="0093516E"/>
    <w:rsid w:val="009358FD"/>
    <w:rsid w:val="00936074"/>
    <w:rsid w:val="00936DAA"/>
    <w:rsid w:val="0093747E"/>
    <w:rsid w:val="00940988"/>
    <w:rsid w:val="00947F9F"/>
    <w:rsid w:val="00950380"/>
    <w:rsid w:val="00954C54"/>
    <w:rsid w:val="00955611"/>
    <w:rsid w:val="00960A88"/>
    <w:rsid w:val="009630D4"/>
    <w:rsid w:val="00963314"/>
    <w:rsid w:val="00965031"/>
    <w:rsid w:val="00966CE0"/>
    <w:rsid w:val="00967A33"/>
    <w:rsid w:val="00973E03"/>
    <w:rsid w:val="00974344"/>
    <w:rsid w:val="00974431"/>
    <w:rsid w:val="00974755"/>
    <w:rsid w:val="009753F8"/>
    <w:rsid w:val="009821AB"/>
    <w:rsid w:val="0098243C"/>
    <w:rsid w:val="00984699"/>
    <w:rsid w:val="00985038"/>
    <w:rsid w:val="0098673D"/>
    <w:rsid w:val="00986CBF"/>
    <w:rsid w:val="009873C2"/>
    <w:rsid w:val="00987F74"/>
    <w:rsid w:val="0099026E"/>
    <w:rsid w:val="0099065A"/>
    <w:rsid w:val="009913AA"/>
    <w:rsid w:val="00994756"/>
    <w:rsid w:val="00997C81"/>
    <w:rsid w:val="009A14A1"/>
    <w:rsid w:val="009A3E90"/>
    <w:rsid w:val="009A47CC"/>
    <w:rsid w:val="009A4F98"/>
    <w:rsid w:val="009B4A66"/>
    <w:rsid w:val="009B6ABF"/>
    <w:rsid w:val="009C0147"/>
    <w:rsid w:val="009C12BB"/>
    <w:rsid w:val="009C1E7C"/>
    <w:rsid w:val="009C30D5"/>
    <w:rsid w:val="009C4C7E"/>
    <w:rsid w:val="009C4FED"/>
    <w:rsid w:val="009C593B"/>
    <w:rsid w:val="009C5A1F"/>
    <w:rsid w:val="009D0C84"/>
    <w:rsid w:val="009D12DA"/>
    <w:rsid w:val="009D16AF"/>
    <w:rsid w:val="009D33B9"/>
    <w:rsid w:val="009D6C77"/>
    <w:rsid w:val="009E0BD4"/>
    <w:rsid w:val="009E1EDB"/>
    <w:rsid w:val="009E25A1"/>
    <w:rsid w:val="009E2B7A"/>
    <w:rsid w:val="009E3826"/>
    <w:rsid w:val="009E492F"/>
    <w:rsid w:val="009E4DA8"/>
    <w:rsid w:val="009E5762"/>
    <w:rsid w:val="009E5DB3"/>
    <w:rsid w:val="009E68E3"/>
    <w:rsid w:val="009E77AA"/>
    <w:rsid w:val="009F069A"/>
    <w:rsid w:val="009F0D5B"/>
    <w:rsid w:val="009F2A20"/>
    <w:rsid w:val="009F3C2E"/>
    <w:rsid w:val="009F53E4"/>
    <w:rsid w:val="009F7107"/>
    <w:rsid w:val="009F7553"/>
    <w:rsid w:val="009F7EB0"/>
    <w:rsid w:val="00A00F69"/>
    <w:rsid w:val="00A02724"/>
    <w:rsid w:val="00A036DB"/>
    <w:rsid w:val="00A037F2"/>
    <w:rsid w:val="00A06560"/>
    <w:rsid w:val="00A10310"/>
    <w:rsid w:val="00A125EF"/>
    <w:rsid w:val="00A135B1"/>
    <w:rsid w:val="00A13609"/>
    <w:rsid w:val="00A161A2"/>
    <w:rsid w:val="00A22C63"/>
    <w:rsid w:val="00A2342F"/>
    <w:rsid w:val="00A23858"/>
    <w:rsid w:val="00A267B5"/>
    <w:rsid w:val="00A272DB"/>
    <w:rsid w:val="00A27B47"/>
    <w:rsid w:val="00A3066B"/>
    <w:rsid w:val="00A30D83"/>
    <w:rsid w:val="00A31184"/>
    <w:rsid w:val="00A31C1F"/>
    <w:rsid w:val="00A32E27"/>
    <w:rsid w:val="00A32E4F"/>
    <w:rsid w:val="00A35583"/>
    <w:rsid w:val="00A35A1E"/>
    <w:rsid w:val="00A3627B"/>
    <w:rsid w:val="00A365B6"/>
    <w:rsid w:val="00A4098F"/>
    <w:rsid w:val="00A413DF"/>
    <w:rsid w:val="00A42945"/>
    <w:rsid w:val="00A44D51"/>
    <w:rsid w:val="00A456E3"/>
    <w:rsid w:val="00A5029C"/>
    <w:rsid w:val="00A50483"/>
    <w:rsid w:val="00A52E5F"/>
    <w:rsid w:val="00A54562"/>
    <w:rsid w:val="00A5559D"/>
    <w:rsid w:val="00A56782"/>
    <w:rsid w:val="00A567CB"/>
    <w:rsid w:val="00A57317"/>
    <w:rsid w:val="00A62B5B"/>
    <w:rsid w:val="00A62F77"/>
    <w:rsid w:val="00A63348"/>
    <w:rsid w:val="00A63791"/>
    <w:rsid w:val="00A6608E"/>
    <w:rsid w:val="00A705EE"/>
    <w:rsid w:val="00A71D4A"/>
    <w:rsid w:val="00A7361B"/>
    <w:rsid w:val="00A73706"/>
    <w:rsid w:val="00A73A0F"/>
    <w:rsid w:val="00A80167"/>
    <w:rsid w:val="00A82B9C"/>
    <w:rsid w:val="00A83D61"/>
    <w:rsid w:val="00A84AEB"/>
    <w:rsid w:val="00A92216"/>
    <w:rsid w:val="00A924D0"/>
    <w:rsid w:val="00A92579"/>
    <w:rsid w:val="00A92C3E"/>
    <w:rsid w:val="00A93346"/>
    <w:rsid w:val="00A97227"/>
    <w:rsid w:val="00AA0DD3"/>
    <w:rsid w:val="00AA2FEA"/>
    <w:rsid w:val="00AA45B8"/>
    <w:rsid w:val="00AA4D98"/>
    <w:rsid w:val="00AA549F"/>
    <w:rsid w:val="00AA6216"/>
    <w:rsid w:val="00AA79A4"/>
    <w:rsid w:val="00AA7F08"/>
    <w:rsid w:val="00AB5F8A"/>
    <w:rsid w:val="00AC1525"/>
    <w:rsid w:val="00AC278B"/>
    <w:rsid w:val="00AC2C3C"/>
    <w:rsid w:val="00AC6C66"/>
    <w:rsid w:val="00AC743F"/>
    <w:rsid w:val="00AD1C22"/>
    <w:rsid w:val="00AD3726"/>
    <w:rsid w:val="00AD3AB8"/>
    <w:rsid w:val="00AD3AF7"/>
    <w:rsid w:val="00AD62E3"/>
    <w:rsid w:val="00AE0AA5"/>
    <w:rsid w:val="00AE22CC"/>
    <w:rsid w:val="00AE28B2"/>
    <w:rsid w:val="00AE3C13"/>
    <w:rsid w:val="00AE4B15"/>
    <w:rsid w:val="00AE5E46"/>
    <w:rsid w:val="00AE7179"/>
    <w:rsid w:val="00AE784D"/>
    <w:rsid w:val="00AF2460"/>
    <w:rsid w:val="00AF261F"/>
    <w:rsid w:val="00AF6380"/>
    <w:rsid w:val="00AF6FD1"/>
    <w:rsid w:val="00AF7571"/>
    <w:rsid w:val="00AF7946"/>
    <w:rsid w:val="00B00ACA"/>
    <w:rsid w:val="00B010AC"/>
    <w:rsid w:val="00B0155C"/>
    <w:rsid w:val="00B03247"/>
    <w:rsid w:val="00B038A4"/>
    <w:rsid w:val="00B111B3"/>
    <w:rsid w:val="00B12909"/>
    <w:rsid w:val="00B1298E"/>
    <w:rsid w:val="00B12C18"/>
    <w:rsid w:val="00B147A6"/>
    <w:rsid w:val="00B17632"/>
    <w:rsid w:val="00B179F7"/>
    <w:rsid w:val="00B20111"/>
    <w:rsid w:val="00B204D6"/>
    <w:rsid w:val="00B208BE"/>
    <w:rsid w:val="00B20B46"/>
    <w:rsid w:val="00B20D24"/>
    <w:rsid w:val="00B221B2"/>
    <w:rsid w:val="00B22B53"/>
    <w:rsid w:val="00B22DAC"/>
    <w:rsid w:val="00B3103B"/>
    <w:rsid w:val="00B32E2C"/>
    <w:rsid w:val="00B41491"/>
    <w:rsid w:val="00B424DB"/>
    <w:rsid w:val="00B43A5C"/>
    <w:rsid w:val="00B464A9"/>
    <w:rsid w:val="00B46B3C"/>
    <w:rsid w:val="00B53AF9"/>
    <w:rsid w:val="00B5403D"/>
    <w:rsid w:val="00B54740"/>
    <w:rsid w:val="00B611A0"/>
    <w:rsid w:val="00B61816"/>
    <w:rsid w:val="00B62204"/>
    <w:rsid w:val="00B6785B"/>
    <w:rsid w:val="00B706C5"/>
    <w:rsid w:val="00B715B1"/>
    <w:rsid w:val="00B71A01"/>
    <w:rsid w:val="00B7436B"/>
    <w:rsid w:val="00B765DF"/>
    <w:rsid w:val="00B8093A"/>
    <w:rsid w:val="00B81A9E"/>
    <w:rsid w:val="00B822CE"/>
    <w:rsid w:val="00B827A4"/>
    <w:rsid w:val="00B848C5"/>
    <w:rsid w:val="00B85979"/>
    <w:rsid w:val="00B86845"/>
    <w:rsid w:val="00B923ED"/>
    <w:rsid w:val="00B934D3"/>
    <w:rsid w:val="00B95B74"/>
    <w:rsid w:val="00BA07C2"/>
    <w:rsid w:val="00BA08C2"/>
    <w:rsid w:val="00BA0E78"/>
    <w:rsid w:val="00BA1CFE"/>
    <w:rsid w:val="00BA2578"/>
    <w:rsid w:val="00BA2A8E"/>
    <w:rsid w:val="00BA420E"/>
    <w:rsid w:val="00BA4ABC"/>
    <w:rsid w:val="00BA4B00"/>
    <w:rsid w:val="00BA5383"/>
    <w:rsid w:val="00BA68B5"/>
    <w:rsid w:val="00BB242B"/>
    <w:rsid w:val="00BB2E4D"/>
    <w:rsid w:val="00BB3B6D"/>
    <w:rsid w:val="00BB7226"/>
    <w:rsid w:val="00BC0270"/>
    <w:rsid w:val="00BC04EB"/>
    <w:rsid w:val="00BC2C44"/>
    <w:rsid w:val="00BC3981"/>
    <w:rsid w:val="00BC3A1E"/>
    <w:rsid w:val="00BC6D28"/>
    <w:rsid w:val="00BD02AE"/>
    <w:rsid w:val="00BD1F5C"/>
    <w:rsid w:val="00BD414B"/>
    <w:rsid w:val="00BD577E"/>
    <w:rsid w:val="00BD616B"/>
    <w:rsid w:val="00BE1EBD"/>
    <w:rsid w:val="00BE2055"/>
    <w:rsid w:val="00BE393D"/>
    <w:rsid w:val="00BE3F8F"/>
    <w:rsid w:val="00BE4DF0"/>
    <w:rsid w:val="00BE5064"/>
    <w:rsid w:val="00BE5378"/>
    <w:rsid w:val="00BF008B"/>
    <w:rsid w:val="00BF0ADB"/>
    <w:rsid w:val="00BF0C5A"/>
    <w:rsid w:val="00BF1060"/>
    <w:rsid w:val="00BF3098"/>
    <w:rsid w:val="00BF3A7E"/>
    <w:rsid w:val="00BF4716"/>
    <w:rsid w:val="00BF5065"/>
    <w:rsid w:val="00BF595A"/>
    <w:rsid w:val="00C030C2"/>
    <w:rsid w:val="00C032CA"/>
    <w:rsid w:val="00C05065"/>
    <w:rsid w:val="00C06648"/>
    <w:rsid w:val="00C11594"/>
    <w:rsid w:val="00C12499"/>
    <w:rsid w:val="00C15319"/>
    <w:rsid w:val="00C1544F"/>
    <w:rsid w:val="00C167C0"/>
    <w:rsid w:val="00C179C5"/>
    <w:rsid w:val="00C17F09"/>
    <w:rsid w:val="00C20F78"/>
    <w:rsid w:val="00C21815"/>
    <w:rsid w:val="00C2396A"/>
    <w:rsid w:val="00C24ADD"/>
    <w:rsid w:val="00C26C6D"/>
    <w:rsid w:val="00C26F58"/>
    <w:rsid w:val="00C30FB4"/>
    <w:rsid w:val="00C31625"/>
    <w:rsid w:val="00C321C1"/>
    <w:rsid w:val="00C32842"/>
    <w:rsid w:val="00C328E6"/>
    <w:rsid w:val="00C33900"/>
    <w:rsid w:val="00C34FCE"/>
    <w:rsid w:val="00C35D17"/>
    <w:rsid w:val="00C3602A"/>
    <w:rsid w:val="00C36AD4"/>
    <w:rsid w:val="00C37F78"/>
    <w:rsid w:val="00C41CC1"/>
    <w:rsid w:val="00C41CC9"/>
    <w:rsid w:val="00C41CD9"/>
    <w:rsid w:val="00C42B0D"/>
    <w:rsid w:val="00C4312E"/>
    <w:rsid w:val="00C438F7"/>
    <w:rsid w:val="00C44B98"/>
    <w:rsid w:val="00C44F6F"/>
    <w:rsid w:val="00C47FCA"/>
    <w:rsid w:val="00C52377"/>
    <w:rsid w:val="00C5279F"/>
    <w:rsid w:val="00C52A67"/>
    <w:rsid w:val="00C52B02"/>
    <w:rsid w:val="00C54DCE"/>
    <w:rsid w:val="00C5545C"/>
    <w:rsid w:val="00C57BCB"/>
    <w:rsid w:val="00C57D93"/>
    <w:rsid w:val="00C638FC"/>
    <w:rsid w:val="00C63EA6"/>
    <w:rsid w:val="00C668B4"/>
    <w:rsid w:val="00C67736"/>
    <w:rsid w:val="00C6775C"/>
    <w:rsid w:val="00C67F22"/>
    <w:rsid w:val="00C75F64"/>
    <w:rsid w:val="00C76DA1"/>
    <w:rsid w:val="00C773C1"/>
    <w:rsid w:val="00C776E0"/>
    <w:rsid w:val="00C833A6"/>
    <w:rsid w:val="00C8378D"/>
    <w:rsid w:val="00C857C5"/>
    <w:rsid w:val="00C857E4"/>
    <w:rsid w:val="00C87EE4"/>
    <w:rsid w:val="00C935CF"/>
    <w:rsid w:val="00C940A8"/>
    <w:rsid w:val="00C94C73"/>
    <w:rsid w:val="00C9540B"/>
    <w:rsid w:val="00C95A67"/>
    <w:rsid w:val="00CA1F7E"/>
    <w:rsid w:val="00CA2D22"/>
    <w:rsid w:val="00CA6BC9"/>
    <w:rsid w:val="00CB1156"/>
    <w:rsid w:val="00CB1BCD"/>
    <w:rsid w:val="00CB3089"/>
    <w:rsid w:val="00CB4C33"/>
    <w:rsid w:val="00CB642D"/>
    <w:rsid w:val="00CB7BA3"/>
    <w:rsid w:val="00CC181A"/>
    <w:rsid w:val="00CC3ED9"/>
    <w:rsid w:val="00CC6249"/>
    <w:rsid w:val="00CC647B"/>
    <w:rsid w:val="00CC772D"/>
    <w:rsid w:val="00CD07B8"/>
    <w:rsid w:val="00CD18B8"/>
    <w:rsid w:val="00CD1D38"/>
    <w:rsid w:val="00CD1F5E"/>
    <w:rsid w:val="00CD239C"/>
    <w:rsid w:val="00CD536F"/>
    <w:rsid w:val="00CD7992"/>
    <w:rsid w:val="00CE0346"/>
    <w:rsid w:val="00CE06EE"/>
    <w:rsid w:val="00CE0CAD"/>
    <w:rsid w:val="00CE21E0"/>
    <w:rsid w:val="00CE4871"/>
    <w:rsid w:val="00CE5CE0"/>
    <w:rsid w:val="00CE7032"/>
    <w:rsid w:val="00CE7086"/>
    <w:rsid w:val="00CE7A56"/>
    <w:rsid w:val="00CF03AF"/>
    <w:rsid w:val="00CF0EAA"/>
    <w:rsid w:val="00CF22EE"/>
    <w:rsid w:val="00CF265E"/>
    <w:rsid w:val="00CF26C3"/>
    <w:rsid w:val="00CF2921"/>
    <w:rsid w:val="00CF4F01"/>
    <w:rsid w:val="00CF5329"/>
    <w:rsid w:val="00CF5415"/>
    <w:rsid w:val="00CF54F2"/>
    <w:rsid w:val="00CF5A3A"/>
    <w:rsid w:val="00CF6349"/>
    <w:rsid w:val="00CF6EF0"/>
    <w:rsid w:val="00D01C23"/>
    <w:rsid w:val="00D01C64"/>
    <w:rsid w:val="00D0411A"/>
    <w:rsid w:val="00D066E3"/>
    <w:rsid w:val="00D11541"/>
    <w:rsid w:val="00D118C0"/>
    <w:rsid w:val="00D119EE"/>
    <w:rsid w:val="00D11B9E"/>
    <w:rsid w:val="00D1346A"/>
    <w:rsid w:val="00D165EC"/>
    <w:rsid w:val="00D16AC7"/>
    <w:rsid w:val="00D17A40"/>
    <w:rsid w:val="00D214A3"/>
    <w:rsid w:val="00D222EC"/>
    <w:rsid w:val="00D3000F"/>
    <w:rsid w:val="00D31F39"/>
    <w:rsid w:val="00D32678"/>
    <w:rsid w:val="00D35F83"/>
    <w:rsid w:val="00D41167"/>
    <w:rsid w:val="00D43802"/>
    <w:rsid w:val="00D4558E"/>
    <w:rsid w:val="00D46D8C"/>
    <w:rsid w:val="00D512CA"/>
    <w:rsid w:val="00D51C6B"/>
    <w:rsid w:val="00D52977"/>
    <w:rsid w:val="00D53739"/>
    <w:rsid w:val="00D55B0F"/>
    <w:rsid w:val="00D57164"/>
    <w:rsid w:val="00D601C3"/>
    <w:rsid w:val="00D60CE9"/>
    <w:rsid w:val="00D62A9A"/>
    <w:rsid w:val="00D6381A"/>
    <w:rsid w:val="00D64D9B"/>
    <w:rsid w:val="00D65884"/>
    <w:rsid w:val="00D661EC"/>
    <w:rsid w:val="00D71C2D"/>
    <w:rsid w:val="00D71C93"/>
    <w:rsid w:val="00D732E0"/>
    <w:rsid w:val="00D76C74"/>
    <w:rsid w:val="00D77389"/>
    <w:rsid w:val="00D81114"/>
    <w:rsid w:val="00D812C6"/>
    <w:rsid w:val="00D81EE5"/>
    <w:rsid w:val="00D82A6F"/>
    <w:rsid w:val="00D8337B"/>
    <w:rsid w:val="00D836F7"/>
    <w:rsid w:val="00D85617"/>
    <w:rsid w:val="00D8580D"/>
    <w:rsid w:val="00D87C56"/>
    <w:rsid w:val="00D90830"/>
    <w:rsid w:val="00D94F54"/>
    <w:rsid w:val="00D961E5"/>
    <w:rsid w:val="00D96B1D"/>
    <w:rsid w:val="00DA1732"/>
    <w:rsid w:val="00DA2733"/>
    <w:rsid w:val="00DA5BB9"/>
    <w:rsid w:val="00DA6C31"/>
    <w:rsid w:val="00DB0A05"/>
    <w:rsid w:val="00DB2C03"/>
    <w:rsid w:val="00DB4B27"/>
    <w:rsid w:val="00DB5D03"/>
    <w:rsid w:val="00DB6341"/>
    <w:rsid w:val="00DC031A"/>
    <w:rsid w:val="00DC06D2"/>
    <w:rsid w:val="00DC0D59"/>
    <w:rsid w:val="00DC1C98"/>
    <w:rsid w:val="00DC226B"/>
    <w:rsid w:val="00DC22F4"/>
    <w:rsid w:val="00DC2D9D"/>
    <w:rsid w:val="00DC4839"/>
    <w:rsid w:val="00DC50FB"/>
    <w:rsid w:val="00DC7053"/>
    <w:rsid w:val="00DD012E"/>
    <w:rsid w:val="00DD1259"/>
    <w:rsid w:val="00DD26A6"/>
    <w:rsid w:val="00DD38BB"/>
    <w:rsid w:val="00DD5018"/>
    <w:rsid w:val="00DD53E6"/>
    <w:rsid w:val="00DD56DA"/>
    <w:rsid w:val="00DD5CB1"/>
    <w:rsid w:val="00DD688B"/>
    <w:rsid w:val="00DD70CE"/>
    <w:rsid w:val="00DE0D11"/>
    <w:rsid w:val="00DE152F"/>
    <w:rsid w:val="00DE1E1B"/>
    <w:rsid w:val="00DE4176"/>
    <w:rsid w:val="00DE4C36"/>
    <w:rsid w:val="00DE549C"/>
    <w:rsid w:val="00DE63E5"/>
    <w:rsid w:val="00DF07B0"/>
    <w:rsid w:val="00DF4188"/>
    <w:rsid w:val="00DF4F8B"/>
    <w:rsid w:val="00DF7FDA"/>
    <w:rsid w:val="00E00B0C"/>
    <w:rsid w:val="00E00E12"/>
    <w:rsid w:val="00E02B25"/>
    <w:rsid w:val="00E037F2"/>
    <w:rsid w:val="00E03DE8"/>
    <w:rsid w:val="00E03E6F"/>
    <w:rsid w:val="00E06AC8"/>
    <w:rsid w:val="00E0755C"/>
    <w:rsid w:val="00E07D06"/>
    <w:rsid w:val="00E1056B"/>
    <w:rsid w:val="00E107C2"/>
    <w:rsid w:val="00E10ADB"/>
    <w:rsid w:val="00E13785"/>
    <w:rsid w:val="00E14CE9"/>
    <w:rsid w:val="00E150D1"/>
    <w:rsid w:val="00E1749C"/>
    <w:rsid w:val="00E17AC4"/>
    <w:rsid w:val="00E17BA1"/>
    <w:rsid w:val="00E233FF"/>
    <w:rsid w:val="00E2457F"/>
    <w:rsid w:val="00E24865"/>
    <w:rsid w:val="00E24CE1"/>
    <w:rsid w:val="00E26E5C"/>
    <w:rsid w:val="00E3139D"/>
    <w:rsid w:val="00E32AC4"/>
    <w:rsid w:val="00E350AD"/>
    <w:rsid w:val="00E35B03"/>
    <w:rsid w:val="00E35D12"/>
    <w:rsid w:val="00E37973"/>
    <w:rsid w:val="00E40F84"/>
    <w:rsid w:val="00E414ED"/>
    <w:rsid w:val="00E42B8F"/>
    <w:rsid w:val="00E441EC"/>
    <w:rsid w:val="00E50549"/>
    <w:rsid w:val="00E50BAA"/>
    <w:rsid w:val="00E53D82"/>
    <w:rsid w:val="00E54543"/>
    <w:rsid w:val="00E54A18"/>
    <w:rsid w:val="00E54B9D"/>
    <w:rsid w:val="00E556E9"/>
    <w:rsid w:val="00E558B5"/>
    <w:rsid w:val="00E5686B"/>
    <w:rsid w:val="00E62CBE"/>
    <w:rsid w:val="00E647AB"/>
    <w:rsid w:val="00E65B35"/>
    <w:rsid w:val="00E672B1"/>
    <w:rsid w:val="00E71529"/>
    <w:rsid w:val="00E7184A"/>
    <w:rsid w:val="00E71A0B"/>
    <w:rsid w:val="00E720C9"/>
    <w:rsid w:val="00E73BCD"/>
    <w:rsid w:val="00E73C6A"/>
    <w:rsid w:val="00E74BD5"/>
    <w:rsid w:val="00E835AA"/>
    <w:rsid w:val="00E83996"/>
    <w:rsid w:val="00E84345"/>
    <w:rsid w:val="00E8517F"/>
    <w:rsid w:val="00E857A6"/>
    <w:rsid w:val="00E86243"/>
    <w:rsid w:val="00E86BF6"/>
    <w:rsid w:val="00E90EE5"/>
    <w:rsid w:val="00E910D7"/>
    <w:rsid w:val="00E9119A"/>
    <w:rsid w:val="00E92E1E"/>
    <w:rsid w:val="00E93810"/>
    <w:rsid w:val="00E93A90"/>
    <w:rsid w:val="00E96ED9"/>
    <w:rsid w:val="00E97D24"/>
    <w:rsid w:val="00E97E69"/>
    <w:rsid w:val="00EA2285"/>
    <w:rsid w:val="00EA61EF"/>
    <w:rsid w:val="00EB1512"/>
    <w:rsid w:val="00EB1F2E"/>
    <w:rsid w:val="00EB211E"/>
    <w:rsid w:val="00EB386E"/>
    <w:rsid w:val="00EB3A91"/>
    <w:rsid w:val="00EB419A"/>
    <w:rsid w:val="00EB54EA"/>
    <w:rsid w:val="00EB743D"/>
    <w:rsid w:val="00EB7E41"/>
    <w:rsid w:val="00EC0057"/>
    <w:rsid w:val="00EC097E"/>
    <w:rsid w:val="00EC166F"/>
    <w:rsid w:val="00EC1D57"/>
    <w:rsid w:val="00EC281D"/>
    <w:rsid w:val="00EC31EC"/>
    <w:rsid w:val="00ED240D"/>
    <w:rsid w:val="00ED286C"/>
    <w:rsid w:val="00ED3144"/>
    <w:rsid w:val="00ED713C"/>
    <w:rsid w:val="00EE16EE"/>
    <w:rsid w:val="00EE25BB"/>
    <w:rsid w:val="00EE6381"/>
    <w:rsid w:val="00EE7852"/>
    <w:rsid w:val="00EE7CA7"/>
    <w:rsid w:val="00EF08BE"/>
    <w:rsid w:val="00EF201D"/>
    <w:rsid w:val="00EF4E9A"/>
    <w:rsid w:val="00EF7C06"/>
    <w:rsid w:val="00F00FE1"/>
    <w:rsid w:val="00F01102"/>
    <w:rsid w:val="00F014B9"/>
    <w:rsid w:val="00F0179E"/>
    <w:rsid w:val="00F018CA"/>
    <w:rsid w:val="00F036DB"/>
    <w:rsid w:val="00F037FE"/>
    <w:rsid w:val="00F03F51"/>
    <w:rsid w:val="00F04126"/>
    <w:rsid w:val="00F06FC1"/>
    <w:rsid w:val="00F07751"/>
    <w:rsid w:val="00F07A76"/>
    <w:rsid w:val="00F13A9D"/>
    <w:rsid w:val="00F1475C"/>
    <w:rsid w:val="00F15B6D"/>
    <w:rsid w:val="00F17462"/>
    <w:rsid w:val="00F17C85"/>
    <w:rsid w:val="00F20373"/>
    <w:rsid w:val="00F2058D"/>
    <w:rsid w:val="00F21486"/>
    <w:rsid w:val="00F23283"/>
    <w:rsid w:val="00F23974"/>
    <w:rsid w:val="00F248B4"/>
    <w:rsid w:val="00F27E7B"/>
    <w:rsid w:val="00F3039B"/>
    <w:rsid w:val="00F3068E"/>
    <w:rsid w:val="00F309F6"/>
    <w:rsid w:val="00F3169D"/>
    <w:rsid w:val="00F31FA3"/>
    <w:rsid w:val="00F35E37"/>
    <w:rsid w:val="00F360E0"/>
    <w:rsid w:val="00F365E0"/>
    <w:rsid w:val="00F404B8"/>
    <w:rsid w:val="00F42C53"/>
    <w:rsid w:val="00F42F7C"/>
    <w:rsid w:val="00F46308"/>
    <w:rsid w:val="00F46658"/>
    <w:rsid w:val="00F474D9"/>
    <w:rsid w:val="00F519D6"/>
    <w:rsid w:val="00F5280B"/>
    <w:rsid w:val="00F5357B"/>
    <w:rsid w:val="00F5794B"/>
    <w:rsid w:val="00F57EF7"/>
    <w:rsid w:val="00F60852"/>
    <w:rsid w:val="00F63DE0"/>
    <w:rsid w:val="00F6584A"/>
    <w:rsid w:val="00F6610F"/>
    <w:rsid w:val="00F66724"/>
    <w:rsid w:val="00F70ACC"/>
    <w:rsid w:val="00F70DA6"/>
    <w:rsid w:val="00F70E52"/>
    <w:rsid w:val="00F71066"/>
    <w:rsid w:val="00F710A0"/>
    <w:rsid w:val="00F72788"/>
    <w:rsid w:val="00F74C44"/>
    <w:rsid w:val="00F7640D"/>
    <w:rsid w:val="00F7686D"/>
    <w:rsid w:val="00F76A04"/>
    <w:rsid w:val="00F80A7F"/>
    <w:rsid w:val="00F82B5B"/>
    <w:rsid w:val="00F8474A"/>
    <w:rsid w:val="00F848BF"/>
    <w:rsid w:val="00F84EF5"/>
    <w:rsid w:val="00F850EE"/>
    <w:rsid w:val="00F865E5"/>
    <w:rsid w:val="00F87E47"/>
    <w:rsid w:val="00F900BD"/>
    <w:rsid w:val="00F91CA0"/>
    <w:rsid w:val="00F94786"/>
    <w:rsid w:val="00F96255"/>
    <w:rsid w:val="00F965AB"/>
    <w:rsid w:val="00FA1499"/>
    <w:rsid w:val="00FA29E2"/>
    <w:rsid w:val="00FA2EEC"/>
    <w:rsid w:val="00FA2F66"/>
    <w:rsid w:val="00FA2FED"/>
    <w:rsid w:val="00FA363E"/>
    <w:rsid w:val="00FA3A7D"/>
    <w:rsid w:val="00FA4CF7"/>
    <w:rsid w:val="00FA6C40"/>
    <w:rsid w:val="00FB1387"/>
    <w:rsid w:val="00FB165F"/>
    <w:rsid w:val="00FB299B"/>
    <w:rsid w:val="00FB3110"/>
    <w:rsid w:val="00FB72F1"/>
    <w:rsid w:val="00FC00D6"/>
    <w:rsid w:val="00FC01A7"/>
    <w:rsid w:val="00FC3198"/>
    <w:rsid w:val="00FC3269"/>
    <w:rsid w:val="00FC4120"/>
    <w:rsid w:val="00FC533C"/>
    <w:rsid w:val="00FC62AB"/>
    <w:rsid w:val="00FC75C3"/>
    <w:rsid w:val="00FC7BB6"/>
    <w:rsid w:val="00FD1E2B"/>
    <w:rsid w:val="00FD4BBB"/>
    <w:rsid w:val="00FD4DD7"/>
    <w:rsid w:val="00FD70F1"/>
    <w:rsid w:val="00FE0048"/>
    <w:rsid w:val="00FE1279"/>
    <w:rsid w:val="00FE2E04"/>
    <w:rsid w:val="00FE3FAD"/>
    <w:rsid w:val="00FE45C4"/>
    <w:rsid w:val="00FE54AB"/>
    <w:rsid w:val="00FE56DF"/>
    <w:rsid w:val="00FE6FA9"/>
    <w:rsid w:val="00FE7085"/>
    <w:rsid w:val="00FF299F"/>
    <w:rsid w:val="00FF666C"/>
    <w:rsid w:val="00FF7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5DE43796"/>
  <w15:docId w15:val="{B89D6850-0DB8-40A2-8DEE-1D7A4828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3E5"/>
    <w:rPr>
      <w:sz w:val="20"/>
      <w:szCs w:val="20"/>
    </w:rPr>
  </w:style>
  <w:style w:type="paragraph" w:styleId="Heading1">
    <w:name w:val="heading 1"/>
    <w:basedOn w:val="Normal"/>
    <w:next w:val="Normal"/>
    <w:link w:val="Heading1Char"/>
    <w:autoRedefine/>
    <w:uiPriority w:val="9"/>
    <w:qFormat/>
    <w:rsid w:val="00EC0057"/>
    <w:pPr>
      <w:keepNext/>
      <w:keepLines/>
      <w:pageBreakBefore/>
      <w:numPr>
        <w:numId w:val="1"/>
      </w:numPr>
      <w:pBdr>
        <w:top w:val="single" w:sz="4" w:space="1" w:color="auto"/>
      </w:pBdr>
      <w:spacing w:before="240" w:after="240"/>
      <w:outlineLvl w:val="0"/>
    </w:pPr>
    <w:rPr>
      <w:rFonts w:ascii="Calibri" w:eastAsiaTheme="majorEastAsia" w:hAnsi="Calibri" w:cstheme="majorBidi"/>
      <w:b/>
      <w:caps/>
      <w:color w:val="000000" w:themeColor="text1"/>
      <w:sz w:val="28"/>
      <w:szCs w:val="28"/>
    </w:rPr>
  </w:style>
  <w:style w:type="paragraph" w:styleId="Heading2">
    <w:name w:val="heading 2"/>
    <w:basedOn w:val="Normal"/>
    <w:next w:val="Normal"/>
    <w:link w:val="Heading2Char"/>
    <w:autoRedefine/>
    <w:uiPriority w:val="9"/>
    <w:unhideWhenUsed/>
    <w:qFormat/>
    <w:rsid w:val="00FD70F1"/>
    <w:pPr>
      <w:keepNext/>
      <w:keepLines/>
      <w:numPr>
        <w:ilvl w:val="1"/>
        <w:numId w:val="1"/>
      </w:numPr>
      <w:spacing w:before="40" w:after="120"/>
      <w:outlineLvl w:val="1"/>
    </w:pPr>
    <w:rPr>
      <w:rFonts w:eastAsiaTheme="majorEastAsia" w:cstheme="majorBidi"/>
      <w:b/>
      <w:caps/>
      <w:color w:val="000000" w:themeColor="text1"/>
      <w:lang w:val="en-US"/>
    </w:rPr>
  </w:style>
  <w:style w:type="paragraph" w:styleId="Heading3">
    <w:name w:val="heading 3"/>
    <w:basedOn w:val="Normal"/>
    <w:next w:val="Normal"/>
    <w:link w:val="Heading3Char"/>
    <w:uiPriority w:val="9"/>
    <w:unhideWhenUsed/>
    <w:qFormat/>
    <w:rsid w:val="006C705B"/>
    <w:pPr>
      <w:keepNext/>
      <w:keepLines/>
      <w:numPr>
        <w:ilvl w:val="2"/>
        <w:numId w:val="1"/>
      </w:numPr>
      <w:spacing w:before="40" w:after="120"/>
      <w:ind w:left="851"/>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1E7AFC"/>
    <w:pPr>
      <w:keepNext/>
      <w:keepLines/>
      <w:spacing w:before="200"/>
      <w:outlineLvl w:val="3"/>
    </w:pPr>
    <w:rPr>
      <w:rFonts w:asciiTheme="majorHAnsi" w:eastAsiaTheme="majorEastAsia" w:hAnsiTheme="majorHAnsi" w:cstheme="majorBidi"/>
      <w:b/>
      <w:bCs/>
      <w:i/>
      <w:iCs/>
      <w:color w:val="A5003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057"/>
    <w:rPr>
      <w:rFonts w:ascii="Calibri" w:eastAsiaTheme="majorEastAsia" w:hAnsi="Calibri" w:cstheme="majorBidi"/>
      <w:b/>
      <w:caps/>
      <w:color w:val="000000" w:themeColor="text1"/>
      <w:sz w:val="28"/>
      <w:szCs w:val="28"/>
    </w:rPr>
  </w:style>
  <w:style w:type="character" w:customStyle="1" w:styleId="Heading2Char">
    <w:name w:val="Heading 2 Char"/>
    <w:basedOn w:val="DefaultParagraphFont"/>
    <w:link w:val="Heading2"/>
    <w:uiPriority w:val="9"/>
    <w:rsid w:val="00FD70F1"/>
    <w:rPr>
      <w:rFonts w:eastAsiaTheme="majorEastAsia" w:cstheme="majorBidi"/>
      <w:b/>
      <w:caps/>
      <w:color w:val="000000" w:themeColor="text1"/>
      <w:sz w:val="20"/>
      <w:szCs w:val="20"/>
      <w:lang w:val="en-US"/>
    </w:rPr>
  </w:style>
  <w:style w:type="character" w:customStyle="1" w:styleId="Heading3Char">
    <w:name w:val="Heading 3 Char"/>
    <w:basedOn w:val="DefaultParagraphFont"/>
    <w:link w:val="Heading3"/>
    <w:uiPriority w:val="9"/>
    <w:rsid w:val="006C705B"/>
    <w:rPr>
      <w:rFonts w:eastAsiaTheme="majorEastAsia" w:cstheme="majorBidi"/>
      <w:b/>
      <w:color w:val="000000" w:themeColor="text1"/>
      <w:sz w:val="20"/>
      <w:szCs w:val="20"/>
    </w:rPr>
  </w:style>
  <w:style w:type="character" w:customStyle="1" w:styleId="Heading4Char">
    <w:name w:val="Heading 4 Char"/>
    <w:basedOn w:val="DefaultParagraphFont"/>
    <w:link w:val="Heading4"/>
    <w:uiPriority w:val="9"/>
    <w:rsid w:val="001E7AFC"/>
    <w:rPr>
      <w:rFonts w:asciiTheme="majorHAnsi" w:eastAsiaTheme="majorEastAsia" w:hAnsiTheme="majorHAnsi" w:cstheme="majorBidi"/>
      <w:b/>
      <w:bCs/>
      <w:i/>
      <w:iCs/>
      <w:color w:val="A50034" w:themeColor="accent1"/>
      <w:sz w:val="20"/>
      <w:szCs w:val="20"/>
    </w:rPr>
  </w:style>
  <w:style w:type="paragraph" w:styleId="NoSpacing">
    <w:name w:val="No Spacing"/>
    <w:link w:val="NoSpacingChar"/>
    <w:uiPriority w:val="1"/>
    <w:qFormat/>
    <w:rsid w:val="00180FC7"/>
    <w:pPr>
      <w:spacing w:line="240" w:lineRule="auto"/>
    </w:pPr>
    <w:rPr>
      <w:rFonts w:eastAsiaTheme="minorEastAsia"/>
      <w:lang w:val="en-US"/>
    </w:rPr>
  </w:style>
  <w:style w:type="character" w:customStyle="1" w:styleId="NoSpacingChar">
    <w:name w:val="No Spacing Char"/>
    <w:basedOn w:val="DefaultParagraphFont"/>
    <w:link w:val="NoSpacing"/>
    <w:uiPriority w:val="1"/>
    <w:rsid w:val="00180FC7"/>
    <w:rPr>
      <w:rFonts w:eastAsiaTheme="minorEastAsia"/>
      <w:lang w:val="en-US"/>
    </w:rPr>
  </w:style>
  <w:style w:type="paragraph" w:styleId="Header">
    <w:name w:val="header"/>
    <w:basedOn w:val="Normal"/>
    <w:link w:val="HeaderChar"/>
    <w:uiPriority w:val="99"/>
    <w:unhideWhenUsed/>
    <w:rsid w:val="00180FC7"/>
    <w:pPr>
      <w:tabs>
        <w:tab w:val="center" w:pos="4513"/>
        <w:tab w:val="right" w:pos="9026"/>
      </w:tabs>
      <w:spacing w:line="240" w:lineRule="auto"/>
    </w:pPr>
  </w:style>
  <w:style w:type="character" w:customStyle="1" w:styleId="HeaderChar">
    <w:name w:val="Header Char"/>
    <w:basedOn w:val="DefaultParagraphFont"/>
    <w:link w:val="Header"/>
    <w:uiPriority w:val="99"/>
    <w:rsid w:val="00180FC7"/>
  </w:style>
  <w:style w:type="paragraph" w:styleId="Footer">
    <w:name w:val="footer"/>
    <w:basedOn w:val="Normal"/>
    <w:link w:val="FooterChar"/>
    <w:uiPriority w:val="99"/>
    <w:unhideWhenUsed/>
    <w:rsid w:val="00180FC7"/>
    <w:pPr>
      <w:tabs>
        <w:tab w:val="center" w:pos="4513"/>
        <w:tab w:val="right" w:pos="9026"/>
      </w:tabs>
      <w:spacing w:line="240" w:lineRule="auto"/>
    </w:pPr>
  </w:style>
  <w:style w:type="character" w:customStyle="1" w:styleId="FooterChar">
    <w:name w:val="Footer Char"/>
    <w:basedOn w:val="DefaultParagraphFont"/>
    <w:link w:val="Footer"/>
    <w:uiPriority w:val="99"/>
    <w:rsid w:val="00180FC7"/>
  </w:style>
  <w:style w:type="paragraph" w:styleId="ListParagraph">
    <w:name w:val="List Paragraph"/>
    <w:basedOn w:val="Normal"/>
    <w:link w:val="ListParagraphChar"/>
    <w:uiPriority w:val="34"/>
    <w:qFormat/>
    <w:rsid w:val="00E86BF6"/>
    <w:pPr>
      <w:ind w:left="720"/>
      <w:contextualSpacing/>
    </w:pPr>
  </w:style>
  <w:style w:type="character" w:customStyle="1" w:styleId="ListParagraphChar">
    <w:name w:val="List Paragraph Char"/>
    <w:basedOn w:val="DefaultParagraphFont"/>
    <w:link w:val="ListParagraph"/>
    <w:uiPriority w:val="34"/>
    <w:rsid w:val="00DE1E1B"/>
    <w:rPr>
      <w:sz w:val="20"/>
      <w:szCs w:val="20"/>
    </w:rPr>
  </w:style>
  <w:style w:type="paragraph" w:customStyle="1" w:styleId="Templatecomment">
    <w:name w:val="Template comment"/>
    <w:basedOn w:val="Normal"/>
    <w:link w:val="TemplatecommentChar"/>
    <w:autoRedefine/>
    <w:qFormat/>
    <w:rsid w:val="00C30FB4"/>
    <w:rPr>
      <w:i/>
      <w:iCs/>
      <w:color w:val="7030A0"/>
      <w:sz w:val="18"/>
    </w:rPr>
  </w:style>
  <w:style w:type="character" w:customStyle="1" w:styleId="TemplatecommentChar">
    <w:name w:val="Template comment Char"/>
    <w:basedOn w:val="DefaultParagraphFont"/>
    <w:link w:val="Templatecomment"/>
    <w:rsid w:val="00C30FB4"/>
    <w:rPr>
      <w:i/>
      <w:iCs/>
      <w:color w:val="7030A0"/>
      <w:sz w:val="18"/>
    </w:rPr>
  </w:style>
  <w:style w:type="paragraph" w:styleId="TOCHeading">
    <w:name w:val="TOC Heading"/>
    <w:basedOn w:val="Heading1"/>
    <w:next w:val="Normal"/>
    <w:uiPriority w:val="39"/>
    <w:unhideWhenUsed/>
    <w:qFormat/>
    <w:rsid w:val="00A5029C"/>
    <w:pPr>
      <w:outlineLvl w:val="9"/>
    </w:pPr>
    <w:rPr>
      <w:lang w:val="en-US"/>
    </w:rPr>
  </w:style>
  <w:style w:type="paragraph" w:styleId="TOC1">
    <w:name w:val="toc 1"/>
    <w:basedOn w:val="Normal"/>
    <w:next w:val="Normal"/>
    <w:autoRedefine/>
    <w:uiPriority w:val="39"/>
    <w:unhideWhenUsed/>
    <w:qFormat/>
    <w:rsid w:val="00A036DB"/>
    <w:pPr>
      <w:tabs>
        <w:tab w:val="left" w:pos="1134"/>
        <w:tab w:val="right" w:leader="dot" w:pos="9628"/>
      </w:tabs>
    </w:pPr>
    <w:rPr>
      <w:b/>
      <w:caps/>
    </w:rPr>
  </w:style>
  <w:style w:type="paragraph" w:styleId="TOC2">
    <w:name w:val="toc 2"/>
    <w:basedOn w:val="Normal"/>
    <w:next w:val="Normal"/>
    <w:autoRedefine/>
    <w:uiPriority w:val="39"/>
    <w:unhideWhenUsed/>
    <w:qFormat/>
    <w:rsid w:val="00D8337B"/>
    <w:pPr>
      <w:tabs>
        <w:tab w:val="left" w:pos="1418"/>
        <w:tab w:val="right" w:leader="dot" w:pos="9628"/>
      </w:tabs>
      <w:spacing w:line="240" w:lineRule="auto"/>
    </w:pPr>
    <w:rPr>
      <w:smallCaps/>
      <w:sz w:val="18"/>
    </w:rPr>
  </w:style>
  <w:style w:type="paragraph" w:styleId="TOC3">
    <w:name w:val="toc 3"/>
    <w:basedOn w:val="Normal"/>
    <w:next w:val="Normal"/>
    <w:autoRedefine/>
    <w:uiPriority w:val="39"/>
    <w:unhideWhenUsed/>
    <w:qFormat/>
    <w:rsid w:val="00A036DB"/>
    <w:pPr>
      <w:tabs>
        <w:tab w:val="left" w:pos="1701"/>
        <w:tab w:val="right" w:leader="dot" w:pos="9628"/>
      </w:tabs>
    </w:pPr>
    <w:rPr>
      <w:sz w:val="16"/>
    </w:rPr>
  </w:style>
  <w:style w:type="character" w:styleId="Hyperlink">
    <w:name w:val="Hyperlink"/>
    <w:basedOn w:val="DefaultParagraphFont"/>
    <w:uiPriority w:val="99"/>
    <w:unhideWhenUsed/>
    <w:rsid w:val="00A5029C"/>
    <w:rPr>
      <w:color w:val="003D4C" w:themeColor="hyperlink"/>
      <w:u w:val="single"/>
    </w:rPr>
  </w:style>
  <w:style w:type="character" w:styleId="Strong">
    <w:name w:val="Strong"/>
    <w:basedOn w:val="DefaultParagraphFont"/>
    <w:uiPriority w:val="22"/>
    <w:qFormat/>
    <w:rsid w:val="00B827A4"/>
    <w:rPr>
      <w:b/>
      <w:bCs/>
    </w:rPr>
  </w:style>
  <w:style w:type="paragraph" w:styleId="Title">
    <w:name w:val="Title"/>
    <w:basedOn w:val="Normal"/>
    <w:next w:val="Normal"/>
    <w:link w:val="TitleChar"/>
    <w:uiPriority w:val="10"/>
    <w:qFormat/>
    <w:rsid w:val="00B827A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7A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453E89"/>
    <w:pPr>
      <w:spacing w:after="200" w:line="240" w:lineRule="auto"/>
    </w:pPr>
    <w:rPr>
      <w:b/>
      <w:i/>
      <w:iCs/>
      <w:color w:val="000000" w:themeColor="text1"/>
      <w:sz w:val="16"/>
      <w:szCs w:val="18"/>
    </w:rPr>
  </w:style>
  <w:style w:type="character" w:styleId="FollowedHyperlink">
    <w:name w:val="FollowedHyperlink"/>
    <w:basedOn w:val="DefaultParagraphFont"/>
    <w:uiPriority w:val="99"/>
    <w:semiHidden/>
    <w:unhideWhenUsed/>
    <w:rsid w:val="00317E37"/>
    <w:rPr>
      <w:color w:val="00B5E2" w:themeColor="followedHyperlink"/>
      <w:u w:val="single"/>
    </w:rPr>
  </w:style>
  <w:style w:type="paragraph" w:styleId="TableofFigures">
    <w:name w:val="table of figures"/>
    <w:basedOn w:val="Normal"/>
    <w:next w:val="Normal"/>
    <w:uiPriority w:val="99"/>
    <w:unhideWhenUsed/>
    <w:rsid w:val="003D5030"/>
  </w:style>
  <w:style w:type="table" w:styleId="TableGrid">
    <w:name w:val="Table Grid"/>
    <w:basedOn w:val="TableNormal"/>
    <w:rsid w:val="00F13A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28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8C0"/>
    <w:rPr>
      <w:rFonts w:ascii="Tahoma" w:hAnsi="Tahoma" w:cs="Tahoma"/>
      <w:sz w:val="16"/>
      <w:szCs w:val="16"/>
    </w:rPr>
  </w:style>
  <w:style w:type="paragraph" w:customStyle="1" w:styleId="6Sub-Heading-NotIncludedinTOC">
    <w:name w:val="6) Sub-Heading - Not Included in TOC"/>
    <w:next w:val="Normal"/>
    <w:rsid w:val="0035343A"/>
    <w:pPr>
      <w:spacing w:before="120" w:after="120" w:line="240" w:lineRule="auto"/>
    </w:pPr>
    <w:rPr>
      <w:rFonts w:ascii="Verdana" w:eastAsia="Times New Roman" w:hAnsi="Verdana" w:cs="Times New Roman"/>
      <w:b/>
      <w:sz w:val="28"/>
      <w:szCs w:val="28"/>
    </w:rPr>
  </w:style>
  <w:style w:type="paragraph" w:customStyle="1" w:styleId="wp-caption-text">
    <w:name w:val="wp-caption-text"/>
    <w:basedOn w:val="Normal"/>
    <w:rsid w:val="00B179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B179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ing2text">
    <w:name w:val="heading2text"/>
    <w:basedOn w:val="Normal"/>
    <w:rsid w:val="00B179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179F7"/>
    <w:rPr>
      <w:i/>
      <w:iCs/>
    </w:rPr>
  </w:style>
  <w:style w:type="paragraph" w:customStyle="1" w:styleId="TableNormal1">
    <w:name w:val="Table Normal1"/>
    <w:basedOn w:val="Normal"/>
    <w:rsid w:val="003445DF"/>
    <w:pPr>
      <w:spacing w:before="60" w:after="60" w:line="264" w:lineRule="auto"/>
    </w:pPr>
    <w:rPr>
      <w:rFonts w:ascii="Arial Narrow" w:eastAsia="Arial Narrow" w:hAnsi="Arial Narrow" w:cs="Arial Narrow"/>
      <w:sz w:val="18"/>
      <w:szCs w:val="18"/>
      <w:lang w:val="en-US" w:eastAsia="ja-JP"/>
    </w:rPr>
  </w:style>
  <w:style w:type="paragraph" w:styleId="HTMLPreformatted">
    <w:name w:val="HTML Preformatted"/>
    <w:basedOn w:val="Normal"/>
    <w:link w:val="HTMLPreformattedChar"/>
    <w:uiPriority w:val="99"/>
    <w:semiHidden/>
    <w:unhideWhenUsed/>
    <w:rsid w:val="008F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8F5E37"/>
    <w:rPr>
      <w:rFonts w:ascii="Courier New" w:eastAsia="Times New Roman" w:hAnsi="Courier New" w:cs="Courier New"/>
      <w:sz w:val="20"/>
      <w:szCs w:val="20"/>
      <w:lang w:eastAsia="en-GB"/>
    </w:rPr>
  </w:style>
  <w:style w:type="character" w:styleId="CommentReference">
    <w:name w:val="annotation reference"/>
    <w:basedOn w:val="DefaultParagraphFont"/>
    <w:rsid w:val="00AF261F"/>
    <w:rPr>
      <w:sz w:val="16"/>
      <w:szCs w:val="16"/>
    </w:rPr>
  </w:style>
  <w:style w:type="paragraph" w:styleId="CommentText">
    <w:name w:val="annotation text"/>
    <w:basedOn w:val="Normal"/>
    <w:link w:val="CommentTextChar"/>
    <w:rsid w:val="00AF261F"/>
    <w:pPr>
      <w:spacing w:after="120" w:line="240" w:lineRule="auto"/>
    </w:pPr>
    <w:rPr>
      <w:rFonts w:ascii="Arial" w:eastAsia="Times New Roman" w:hAnsi="Arial" w:cs="Tahoma"/>
      <w:lang w:val="en-US"/>
    </w:rPr>
  </w:style>
  <w:style w:type="character" w:customStyle="1" w:styleId="CommentTextChar">
    <w:name w:val="Comment Text Char"/>
    <w:basedOn w:val="DefaultParagraphFont"/>
    <w:link w:val="CommentText"/>
    <w:rsid w:val="00AF261F"/>
    <w:rPr>
      <w:rFonts w:ascii="Arial" w:eastAsia="Times New Roman" w:hAnsi="Arial" w:cs="Tahoma"/>
      <w:sz w:val="20"/>
      <w:szCs w:val="20"/>
      <w:lang w:val="en-US"/>
    </w:rPr>
  </w:style>
  <w:style w:type="paragraph" w:customStyle="1" w:styleId="Bullets">
    <w:name w:val="Bullets"/>
    <w:basedOn w:val="Normal"/>
    <w:uiPriority w:val="99"/>
    <w:rsid w:val="00AF261F"/>
    <w:pPr>
      <w:numPr>
        <w:ilvl w:val="1"/>
        <w:numId w:val="5"/>
      </w:numPr>
      <w:spacing w:after="120" w:line="240" w:lineRule="auto"/>
    </w:pPr>
    <w:rPr>
      <w:rFonts w:ascii="Times New Roman" w:eastAsia="Times New Roman" w:hAnsi="Times New Roman" w:cs="David"/>
      <w:sz w:val="22"/>
      <w:szCs w:val="24"/>
      <w:lang w:val="en-US" w:bidi="he-IL"/>
    </w:rPr>
  </w:style>
  <w:style w:type="character" w:customStyle="1" w:styleId="apple-converted-space">
    <w:name w:val="apple-converted-space"/>
    <w:basedOn w:val="DefaultParagraphFont"/>
    <w:rsid w:val="00DE4C36"/>
  </w:style>
  <w:style w:type="paragraph" w:styleId="PlainText">
    <w:name w:val="Plain Text"/>
    <w:basedOn w:val="Normal"/>
    <w:link w:val="PlainTextChar"/>
    <w:uiPriority w:val="99"/>
    <w:unhideWhenUsed/>
    <w:rsid w:val="00AC278B"/>
    <w:pPr>
      <w:spacing w:line="240" w:lineRule="auto"/>
    </w:pPr>
    <w:rPr>
      <w:rFonts w:ascii="Calibri" w:hAnsi="Calibri" w:cs="Times New Roman"/>
      <w:sz w:val="22"/>
      <w:szCs w:val="22"/>
    </w:rPr>
  </w:style>
  <w:style w:type="character" w:customStyle="1" w:styleId="PlainTextChar">
    <w:name w:val="Plain Text Char"/>
    <w:basedOn w:val="DefaultParagraphFont"/>
    <w:link w:val="PlainText"/>
    <w:uiPriority w:val="99"/>
    <w:rsid w:val="00AC278B"/>
    <w:rPr>
      <w:rFonts w:ascii="Calibri" w:hAnsi="Calibri" w:cs="Times New Roman"/>
    </w:rPr>
  </w:style>
  <w:style w:type="paragraph" w:styleId="CommentSubject">
    <w:name w:val="annotation subject"/>
    <w:basedOn w:val="CommentText"/>
    <w:next w:val="CommentText"/>
    <w:link w:val="CommentSubjectChar"/>
    <w:uiPriority w:val="99"/>
    <w:semiHidden/>
    <w:unhideWhenUsed/>
    <w:rsid w:val="00D8337B"/>
    <w:pPr>
      <w:spacing w:after="0"/>
    </w:pPr>
    <w:rPr>
      <w:rFonts w:asciiTheme="minorHAnsi" w:eastAsiaTheme="minorHAnsi" w:hAnsiTheme="minorHAnsi" w:cstheme="minorBidi"/>
      <w:b/>
      <w:bCs/>
      <w:lang w:val="en-GB"/>
    </w:rPr>
  </w:style>
  <w:style w:type="character" w:customStyle="1" w:styleId="CommentSubjectChar">
    <w:name w:val="Comment Subject Char"/>
    <w:basedOn w:val="CommentTextChar"/>
    <w:link w:val="CommentSubject"/>
    <w:uiPriority w:val="99"/>
    <w:semiHidden/>
    <w:rsid w:val="00D8337B"/>
    <w:rPr>
      <w:rFonts w:ascii="Arial" w:eastAsia="Times New Roman" w:hAnsi="Arial" w:cs="Tahoma"/>
      <w:b/>
      <w:bCs/>
      <w:sz w:val="20"/>
      <w:szCs w:val="20"/>
      <w:lang w:val="en-US"/>
    </w:rPr>
  </w:style>
  <w:style w:type="paragraph" w:styleId="Revision">
    <w:name w:val="Revision"/>
    <w:hidden/>
    <w:uiPriority w:val="99"/>
    <w:semiHidden/>
    <w:rsid w:val="00D8337B"/>
    <w:pPr>
      <w:spacing w:line="240" w:lineRule="auto"/>
    </w:pPr>
    <w:rPr>
      <w:sz w:val="20"/>
      <w:szCs w:val="20"/>
    </w:rPr>
  </w:style>
  <w:style w:type="table" w:customStyle="1" w:styleId="CIGTable1">
    <w:name w:val="CIG Table 1"/>
    <w:basedOn w:val="TableGrid"/>
    <w:uiPriority w:val="99"/>
    <w:rsid w:val="00A71D4A"/>
    <w:tblPr/>
    <w:tblStylePr w:type="firstRow">
      <w:rPr>
        <w:rFonts w:ascii="Calibri" w:hAnsi="Calibri"/>
        <w:b/>
        <w:caps w:val="0"/>
        <w:smallCaps w:val="0"/>
        <w:strike w:val="0"/>
        <w:dstrike w:val="0"/>
        <w:vanish w:val="0"/>
        <w:color w:val="FFFFFF" w:themeColor="background1"/>
        <w:sz w:val="20"/>
        <w:vertAlign w:val="baseline"/>
      </w:rPr>
      <w:tblPr/>
      <w:tcPr>
        <w:shd w:val="clear" w:color="auto" w:fill="D31148"/>
      </w:tcPr>
    </w:tblStylePr>
    <w:tblStylePr w:type="firstCol">
      <w:rPr>
        <w:rFonts w:ascii="Calibri" w:hAnsi="Calibri"/>
        <w:b w:val="0"/>
        <w:sz w:val="20"/>
      </w:rPr>
    </w:tblStylePr>
    <w:tblStylePr w:type="lastCol">
      <w:rPr>
        <w:rFonts w:ascii="Calibri" w:hAnsi="Calibri"/>
        <w:b w:val="0"/>
        <w:sz w:val="20"/>
      </w:rPr>
    </w:tblStylePr>
  </w:style>
  <w:style w:type="table" w:customStyle="1" w:styleId="Style1">
    <w:name w:val="Style1"/>
    <w:basedOn w:val="TableNormal"/>
    <w:uiPriority w:val="99"/>
    <w:rsid w:val="00A71D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b/>
        <w:color w:val="FFFFFF" w:themeColor="background1"/>
      </w:rPr>
      <w:tblPr/>
      <w:tcPr>
        <w:shd w:val="clear" w:color="auto" w:fill="CE0058"/>
      </w:tcPr>
    </w:tblStylePr>
  </w:style>
  <w:style w:type="paragraph" w:customStyle="1" w:styleId="font5">
    <w:name w:val="font5"/>
    <w:basedOn w:val="Normal"/>
    <w:rsid w:val="008252FD"/>
    <w:pPr>
      <w:spacing w:before="100" w:beforeAutospacing="1" w:after="100" w:afterAutospacing="1" w:line="240" w:lineRule="auto"/>
    </w:pPr>
    <w:rPr>
      <w:rFonts w:ascii="Calibri" w:eastAsia="Times New Roman" w:hAnsi="Calibri" w:cs="Times New Roman"/>
      <w:color w:val="000000"/>
      <w:sz w:val="16"/>
      <w:szCs w:val="16"/>
      <w:lang w:eastAsia="en-GB"/>
    </w:rPr>
  </w:style>
  <w:style w:type="paragraph" w:customStyle="1" w:styleId="font6">
    <w:name w:val="font6"/>
    <w:basedOn w:val="Normal"/>
    <w:rsid w:val="008252FD"/>
    <w:pPr>
      <w:spacing w:before="100" w:beforeAutospacing="1" w:after="100" w:afterAutospacing="1" w:line="240" w:lineRule="auto"/>
    </w:pPr>
    <w:rPr>
      <w:rFonts w:ascii="Calibri" w:eastAsia="Times New Roman" w:hAnsi="Calibri" w:cs="Times New Roman"/>
      <w:b/>
      <w:bCs/>
      <w:color w:val="000000"/>
      <w:sz w:val="16"/>
      <w:szCs w:val="16"/>
      <w:lang w:eastAsia="en-GB"/>
    </w:rPr>
  </w:style>
  <w:style w:type="paragraph" w:customStyle="1" w:styleId="xl66">
    <w:name w:val="xl66"/>
    <w:basedOn w:val="Normal"/>
    <w:rsid w:val="008252FD"/>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xl67">
    <w:name w:val="xl67"/>
    <w:basedOn w:val="Normal"/>
    <w:rsid w:val="008252FD"/>
    <w:pPr>
      <w:spacing w:before="100" w:beforeAutospacing="1" w:after="100" w:afterAutospacing="1" w:line="240" w:lineRule="auto"/>
    </w:pPr>
    <w:rPr>
      <w:rFonts w:ascii="Times New Roman" w:eastAsia="Times New Roman" w:hAnsi="Times New Roman" w:cs="Times New Roman"/>
      <w:b/>
      <w:bCs/>
      <w:lang w:eastAsia="en-GB"/>
    </w:rPr>
  </w:style>
  <w:style w:type="paragraph" w:customStyle="1" w:styleId="xl68">
    <w:name w:val="xl68"/>
    <w:basedOn w:val="Normal"/>
    <w:rsid w:val="008252FD"/>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xl69">
    <w:name w:val="xl69"/>
    <w:basedOn w:val="Normal"/>
    <w:rsid w:val="008252FD"/>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xl70">
    <w:name w:val="xl70"/>
    <w:basedOn w:val="Normal"/>
    <w:rsid w:val="008252FD"/>
    <w:pPr>
      <w:spacing w:before="100" w:beforeAutospacing="1" w:after="100" w:afterAutospacing="1" w:line="240" w:lineRule="auto"/>
      <w:textAlignment w:val="top"/>
    </w:pPr>
    <w:rPr>
      <w:rFonts w:ascii="Times New Roman" w:eastAsia="Times New Roman" w:hAnsi="Times New Roman" w:cs="Times New Roman"/>
      <w:lang w:eastAsia="en-GB"/>
    </w:rPr>
  </w:style>
  <w:style w:type="paragraph" w:customStyle="1" w:styleId="xl71">
    <w:name w:val="xl71"/>
    <w:basedOn w:val="Normal"/>
    <w:rsid w:val="008252FD"/>
    <w:pPr>
      <w:shd w:val="clear" w:color="000000" w:fill="FFFFFF"/>
      <w:spacing w:before="100" w:beforeAutospacing="1" w:after="100" w:afterAutospacing="1" w:line="240" w:lineRule="auto"/>
    </w:pPr>
    <w:rPr>
      <w:rFonts w:ascii="Times New Roman" w:eastAsia="Times New Roman" w:hAnsi="Times New Roman" w:cs="Times New Roman"/>
      <w:lang w:eastAsia="en-GB"/>
    </w:rPr>
  </w:style>
  <w:style w:type="paragraph" w:customStyle="1" w:styleId="xl72">
    <w:name w:val="xl72"/>
    <w:basedOn w:val="Normal"/>
    <w:rsid w:val="008252FD"/>
    <w:pPr>
      <w:spacing w:before="100" w:beforeAutospacing="1" w:after="100" w:afterAutospacing="1" w:line="240" w:lineRule="auto"/>
    </w:pPr>
    <w:rPr>
      <w:rFonts w:ascii="Times New Roman" w:eastAsia="Times New Roman" w:hAnsi="Times New Roman" w:cs="Times New Roman"/>
      <w:color w:val="264268"/>
      <w:sz w:val="24"/>
      <w:szCs w:val="24"/>
      <w:lang w:eastAsia="en-GB"/>
    </w:rPr>
  </w:style>
  <w:style w:type="paragraph" w:customStyle="1" w:styleId="xl73">
    <w:name w:val="xl73"/>
    <w:basedOn w:val="Normal"/>
    <w:rsid w:val="008252FD"/>
    <w:pPr>
      <w:spacing w:before="100" w:beforeAutospacing="1" w:after="100" w:afterAutospacing="1" w:line="240" w:lineRule="auto"/>
    </w:pPr>
    <w:rPr>
      <w:rFonts w:ascii="Times New Roman" w:eastAsia="Times New Roman" w:hAnsi="Times New Roman" w:cs="Times New Roman"/>
      <w:b/>
      <w:bCs/>
      <w:i/>
      <w:iCs/>
      <w:sz w:val="24"/>
      <w:szCs w:val="24"/>
      <w:lang w:eastAsia="en-GB"/>
    </w:rPr>
  </w:style>
  <w:style w:type="paragraph" w:customStyle="1" w:styleId="xl74">
    <w:name w:val="xl74"/>
    <w:basedOn w:val="Normal"/>
    <w:rsid w:val="008252FD"/>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75">
    <w:name w:val="xl75"/>
    <w:basedOn w:val="Normal"/>
    <w:rsid w:val="008252FD"/>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76">
    <w:name w:val="xl76"/>
    <w:basedOn w:val="Normal"/>
    <w:rsid w:val="008252FD"/>
    <w:pP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77">
    <w:name w:val="xl77"/>
    <w:basedOn w:val="Normal"/>
    <w:rsid w:val="008252FD"/>
    <w:pP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78">
    <w:name w:val="xl78"/>
    <w:basedOn w:val="Normal"/>
    <w:rsid w:val="008252FD"/>
    <w:pPr>
      <w:pBdr>
        <w:top w:val="single" w:sz="4" w:space="0" w:color="auto"/>
        <w:left w:val="single" w:sz="4" w:space="0" w:color="auto"/>
        <w:bottom w:val="single" w:sz="4" w:space="0" w:color="auto"/>
        <w:right w:val="single" w:sz="4" w:space="0" w:color="auto"/>
      </w:pBdr>
      <w:shd w:val="clear" w:color="000000" w:fill="C2CD23"/>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79">
    <w:name w:val="xl79"/>
    <w:basedOn w:val="Normal"/>
    <w:rsid w:val="008252FD"/>
    <w:pPr>
      <w:pBdr>
        <w:top w:val="single" w:sz="4" w:space="0" w:color="auto"/>
        <w:left w:val="single" w:sz="4" w:space="0" w:color="auto"/>
        <w:bottom w:val="single" w:sz="4" w:space="0" w:color="auto"/>
        <w:right w:val="single" w:sz="4" w:space="0" w:color="auto"/>
      </w:pBdr>
      <w:shd w:val="clear" w:color="000000" w:fill="D31148"/>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80">
    <w:name w:val="xl80"/>
    <w:basedOn w:val="Normal"/>
    <w:rsid w:val="008252FD"/>
    <w:pPr>
      <w:pBdr>
        <w:top w:val="single" w:sz="4" w:space="0" w:color="auto"/>
        <w:left w:val="single" w:sz="4" w:space="0" w:color="auto"/>
        <w:bottom w:val="single" w:sz="4" w:space="0" w:color="auto"/>
        <w:right w:val="single" w:sz="4" w:space="0" w:color="auto"/>
      </w:pBdr>
      <w:shd w:val="clear" w:color="000000" w:fill="D31148"/>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81">
    <w:name w:val="xl81"/>
    <w:basedOn w:val="Normal"/>
    <w:rsid w:val="008252FD"/>
    <w:pPr>
      <w:pBdr>
        <w:top w:val="single" w:sz="4" w:space="0" w:color="auto"/>
        <w:left w:val="single" w:sz="4" w:space="0" w:color="auto"/>
        <w:bottom w:val="single" w:sz="4" w:space="0" w:color="auto"/>
      </w:pBdr>
      <w:shd w:val="clear" w:color="000000" w:fill="D31148"/>
      <w:spacing w:before="100" w:beforeAutospacing="1" w:after="100" w:afterAutospacing="1" w:line="240" w:lineRule="auto"/>
      <w:jc w:val="center"/>
    </w:pPr>
    <w:rPr>
      <w:rFonts w:ascii="Times New Roman" w:eastAsia="Times New Roman" w:hAnsi="Times New Roman" w:cs="Times New Roman"/>
      <w:b/>
      <w:bCs/>
      <w:color w:val="FFFFFF"/>
      <w:sz w:val="16"/>
      <w:szCs w:val="16"/>
      <w:lang w:eastAsia="en-GB"/>
    </w:rPr>
  </w:style>
  <w:style w:type="paragraph" w:customStyle="1" w:styleId="xl82">
    <w:name w:val="xl82"/>
    <w:basedOn w:val="Normal"/>
    <w:rsid w:val="008252FD"/>
    <w:pPr>
      <w:pBdr>
        <w:top w:val="single" w:sz="4" w:space="0" w:color="auto"/>
        <w:bottom w:val="single" w:sz="4" w:space="0" w:color="auto"/>
        <w:right w:val="single" w:sz="4" w:space="0" w:color="auto"/>
      </w:pBdr>
      <w:shd w:val="clear" w:color="000000" w:fill="D31148"/>
      <w:spacing w:before="100" w:beforeAutospacing="1" w:after="100" w:afterAutospacing="1" w:line="240" w:lineRule="auto"/>
      <w:jc w:val="center"/>
    </w:pPr>
    <w:rPr>
      <w:rFonts w:ascii="Times New Roman" w:eastAsia="Times New Roman" w:hAnsi="Times New Roman" w:cs="Times New Roman"/>
      <w:b/>
      <w:bCs/>
      <w:color w:val="FFFFFF"/>
      <w:sz w:val="16"/>
      <w:szCs w:val="16"/>
      <w:lang w:eastAsia="en-GB"/>
    </w:rPr>
  </w:style>
  <w:style w:type="paragraph" w:customStyle="1" w:styleId="xl83">
    <w:name w:val="xl83"/>
    <w:basedOn w:val="Normal"/>
    <w:rsid w:val="008252FD"/>
    <w:pPr>
      <w:pBdr>
        <w:top w:val="single" w:sz="4" w:space="0" w:color="auto"/>
        <w:left w:val="single" w:sz="4" w:space="0" w:color="auto"/>
        <w:bottom w:val="single" w:sz="4" w:space="0" w:color="auto"/>
        <w:right w:val="single" w:sz="4" w:space="0" w:color="auto"/>
      </w:pBdr>
      <w:shd w:val="clear" w:color="000000" w:fill="D31148"/>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84">
    <w:name w:val="xl84"/>
    <w:basedOn w:val="Normal"/>
    <w:rsid w:val="008252FD"/>
    <w:pPr>
      <w:pBdr>
        <w:bottom w:val="single" w:sz="4" w:space="0" w:color="auto"/>
      </w:pBdr>
      <w:shd w:val="clear" w:color="000000" w:fill="D31148"/>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85">
    <w:name w:val="xl85"/>
    <w:basedOn w:val="Normal"/>
    <w:rsid w:val="008252FD"/>
    <w:pPr>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86">
    <w:name w:val="xl86"/>
    <w:basedOn w:val="Normal"/>
    <w:rsid w:val="008252FD"/>
    <w:pPr>
      <w:pBdr>
        <w:top w:val="single" w:sz="4" w:space="0" w:color="auto"/>
        <w:left w:val="single" w:sz="4" w:space="0" w:color="auto"/>
        <w:bottom w:val="single" w:sz="4" w:space="0" w:color="auto"/>
        <w:right w:val="single" w:sz="4" w:space="0" w:color="auto"/>
      </w:pBdr>
      <w:shd w:val="clear" w:color="000000" w:fill="D31148"/>
      <w:spacing w:before="100" w:beforeAutospacing="1" w:after="100" w:afterAutospacing="1" w:line="240" w:lineRule="auto"/>
      <w:jc w:val="right"/>
    </w:pPr>
    <w:rPr>
      <w:rFonts w:ascii="Times New Roman" w:eastAsia="Times New Roman" w:hAnsi="Times New Roman" w:cs="Times New Roman"/>
      <w:b/>
      <w:bCs/>
      <w:color w:val="FFFFFF"/>
      <w:sz w:val="16"/>
      <w:szCs w:val="16"/>
      <w:lang w:eastAsia="en-GB"/>
    </w:rPr>
  </w:style>
  <w:style w:type="paragraph" w:customStyle="1" w:styleId="xl87">
    <w:name w:val="xl87"/>
    <w:basedOn w:val="Normal"/>
    <w:rsid w:val="008252FD"/>
    <w:pPr>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88">
    <w:name w:val="xl88"/>
    <w:basedOn w:val="Normal"/>
    <w:rsid w:val="008252FD"/>
    <w:pPr>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89">
    <w:name w:val="xl89"/>
    <w:basedOn w:val="Normal"/>
    <w:rsid w:val="008252FD"/>
    <w:pPr>
      <w:spacing w:before="100" w:beforeAutospacing="1" w:after="100" w:afterAutospacing="1" w:line="240" w:lineRule="auto"/>
      <w:jc w:val="center"/>
    </w:pPr>
    <w:rPr>
      <w:rFonts w:ascii="Times New Roman" w:eastAsia="Times New Roman" w:hAnsi="Times New Roman" w:cs="Times New Roman"/>
      <w:b/>
      <w:bCs/>
      <w:color w:val="FFFFFF"/>
      <w:sz w:val="16"/>
      <w:szCs w:val="16"/>
      <w:lang w:eastAsia="en-GB"/>
    </w:rPr>
  </w:style>
  <w:style w:type="paragraph" w:customStyle="1" w:styleId="xl90">
    <w:name w:val="xl90"/>
    <w:basedOn w:val="Normal"/>
    <w:rsid w:val="008252FD"/>
    <w:pPr>
      <w:spacing w:before="100" w:beforeAutospacing="1" w:after="100" w:afterAutospacing="1" w:line="240" w:lineRule="auto"/>
      <w:jc w:val="center"/>
    </w:pPr>
    <w:rPr>
      <w:rFonts w:ascii="Times New Roman" w:eastAsia="Times New Roman" w:hAnsi="Times New Roman" w:cs="Times New Roman"/>
      <w:b/>
      <w:bCs/>
      <w:color w:val="FFFFFF"/>
      <w:sz w:val="16"/>
      <w:szCs w:val="16"/>
      <w:lang w:eastAsia="en-GB"/>
    </w:rPr>
  </w:style>
  <w:style w:type="paragraph" w:customStyle="1" w:styleId="xl91">
    <w:name w:val="xl91"/>
    <w:basedOn w:val="Normal"/>
    <w:rsid w:val="008252FD"/>
    <w:pPr>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92">
    <w:name w:val="xl92"/>
    <w:basedOn w:val="Normal"/>
    <w:rsid w:val="008252FD"/>
    <w:pPr>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93">
    <w:name w:val="xl93"/>
    <w:basedOn w:val="Normal"/>
    <w:rsid w:val="008252FD"/>
    <w:pPr>
      <w:pBdr>
        <w:bottom w:val="single" w:sz="4" w:space="0" w:color="auto"/>
      </w:pBdr>
      <w:spacing w:before="100" w:beforeAutospacing="1" w:after="100" w:afterAutospacing="1" w:line="240" w:lineRule="auto"/>
      <w:jc w:val="right"/>
    </w:pPr>
    <w:rPr>
      <w:rFonts w:ascii="Times New Roman" w:eastAsia="Times New Roman" w:hAnsi="Times New Roman" w:cs="Times New Roman"/>
      <w:b/>
      <w:bCs/>
      <w:color w:val="FFFFFF"/>
      <w:sz w:val="16"/>
      <w:szCs w:val="16"/>
      <w:lang w:eastAsia="en-GB"/>
    </w:rPr>
  </w:style>
  <w:style w:type="paragraph" w:customStyle="1" w:styleId="xl94">
    <w:name w:val="xl94"/>
    <w:basedOn w:val="Normal"/>
    <w:rsid w:val="008252FD"/>
    <w:pPr>
      <w:pBdr>
        <w:bottom w:val="single" w:sz="4" w:space="0" w:color="auto"/>
      </w:pBdr>
      <w:spacing w:before="100" w:beforeAutospacing="1" w:after="100" w:afterAutospacing="1" w:line="240" w:lineRule="auto"/>
    </w:pPr>
    <w:rPr>
      <w:rFonts w:ascii="Times New Roman" w:eastAsia="Times New Roman" w:hAnsi="Times New Roman" w:cs="Times New Roman"/>
      <w:i/>
      <w:iCs/>
      <w:color w:val="264268"/>
      <w:sz w:val="16"/>
      <w:szCs w:val="16"/>
      <w:lang w:eastAsia="en-GB"/>
    </w:rPr>
  </w:style>
  <w:style w:type="paragraph" w:customStyle="1" w:styleId="xl95">
    <w:name w:val="xl95"/>
    <w:basedOn w:val="Normal"/>
    <w:rsid w:val="008252FD"/>
    <w:pPr>
      <w:pBdr>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96">
    <w:name w:val="xl96"/>
    <w:basedOn w:val="Normal"/>
    <w:rsid w:val="008252FD"/>
    <w:pPr>
      <w:pBdr>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97">
    <w:name w:val="xl97"/>
    <w:basedOn w:val="Normal"/>
    <w:rsid w:val="008252FD"/>
    <w:pPr>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98">
    <w:name w:val="xl98"/>
    <w:basedOn w:val="Normal"/>
    <w:rsid w:val="008252FD"/>
    <w:pPr>
      <w:pBdr>
        <w:bottom w:val="single" w:sz="4" w:space="0" w:color="auto"/>
      </w:pBdr>
      <w:spacing w:before="100" w:beforeAutospacing="1" w:after="100" w:afterAutospacing="1" w:line="240" w:lineRule="auto"/>
      <w:jc w:val="right"/>
    </w:pPr>
    <w:rPr>
      <w:rFonts w:ascii="Times New Roman" w:eastAsia="Times New Roman" w:hAnsi="Times New Roman" w:cs="Times New Roman"/>
      <w:b/>
      <w:bCs/>
      <w:sz w:val="16"/>
      <w:szCs w:val="16"/>
      <w:lang w:eastAsia="en-GB"/>
    </w:rPr>
  </w:style>
  <w:style w:type="paragraph" w:customStyle="1" w:styleId="xl99">
    <w:name w:val="xl99"/>
    <w:basedOn w:val="Normal"/>
    <w:rsid w:val="008252FD"/>
    <w:pPr>
      <w:pBdr>
        <w:bottom w:val="single" w:sz="4" w:space="0" w:color="auto"/>
      </w:pBdr>
      <w:spacing w:before="100" w:beforeAutospacing="1" w:after="100" w:afterAutospacing="1" w:line="240" w:lineRule="auto"/>
      <w:jc w:val="right"/>
    </w:pPr>
    <w:rPr>
      <w:rFonts w:ascii="Times New Roman" w:eastAsia="Times New Roman" w:hAnsi="Times New Roman" w:cs="Times New Roman"/>
      <w:b/>
      <w:bCs/>
      <w:sz w:val="16"/>
      <w:szCs w:val="16"/>
      <w:lang w:eastAsia="en-GB"/>
    </w:rPr>
  </w:style>
  <w:style w:type="paragraph" w:customStyle="1" w:styleId="xl100">
    <w:name w:val="xl100"/>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lang w:eastAsia="en-GB"/>
    </w:rPr>
  </w:style>
  <w:style w:type="paragraph" w:customStyle="1" w:styleId="xl101">
    <w:name w:val="xl101"/>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02">
    <w:name w:val="xl102"/>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03">
    <w:name w:val="xl103"/>
    <w:basedOn w:val="Normal"/>
    <w:rsid w:val="008252FD"/>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04">
    <w:name w:val="xl104"/>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05">
    <w:name w:val="xl105"/>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06">
    <w:name w:val="xl106"/>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07">
    <w:name w:val="xl107"/>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08">
    <w:name w:val="xl108"/>
    <w:basedOn w:val="Normal"/>
    <w:rsid w:val="008252FD"/>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09">
    <w:name w:val="xl109"/>
    <w:basedOn w:val="Normal"/>
    <w:rsid w:val="008252FD"/>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10">
    <w:name w:val="xl110"/>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16"/>
      <w:szCs w:val="16"/>
      <w:lang w:eastAsia="en-GB"/>
    </w:rPr>
  </w:style>
  <w:style w:type="paragraph" w:customStyle="1" w:styleId="xl111">
    <w:name w:val="xl111"/>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12">
    <w:name w:val="xl112"/>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13">
    <w:name w:val="xl113"/>
    <w:basedOn w:val="Normal"/>
    <w:rsid w:val="008252FD"/>
    <w:pPr>
      <w:pBdr>
        <w:top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14">
    <w:name w:val="xl114"/>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16"/>
      <w:szCs w:val="16"/>
      <w:lang w:eastAsia="en-GB"/>
    </w:rPr>
  </w:style>
  <w:style w:type="paragraph" w:customStyle="1" w:styleId="xl115">
    <w:name w:val="xl115"/>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16"/>
      <w:szCs w:val="16"/>
      <w:lang w:eastAsia="en-GB"/>
    </w:rPr>
  </w:style>
  <w:style w:type="paragraph" w:customStyle="1" w:styleId="xl116">
    <w:name w:val="xl116"/>
    <w:basedOn w:val="Normal"/>
    <w:rsid w:val="008252FD"/>
    <w:pPr>
      <w:pBdr>
        <w:top w:val="single" w:sz="4" w:space="0" w:color="auto"/>
        <w:left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lang w:eastAsia="en-GB"/>
    </w:rPr>
  </w:style>
  <w:style w:type="paragraph" w:customStyle="1" w:styleId="xl117">
    <w:name w:val="xl117"/>
    <w:basedOn w:val="Normal"/>
    <w:rsid w:val="008252F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18">
    <w:name w:val="xl118"/>
    <w:basedOn w:val="Normal"/>
    <w:rsid w:val="008252F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19">
    <w:name w:val="xl119"/>
    <w:basedOn w:val="Normal"/>
    <w:rsid w:val="008252FD"/>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20">
    <w:name w:val="xl120"/>
    <w:basedOn w:val="Normal"/>
    <w:rsid w:val="008252FD"/>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21">
    <w:name w:val="xl121"/>
    <w:basedOn w:val="Normal"/>
    <w:rsid w:val="008252FD"/>
    <w:pPr>
      <w:pBdr>
        <w:top w:val="single" w:sz="4" w:space="0" w:color="auto"/>
      </w:pBdr>
      <w:spacing w:before="100" w:beforeAutospacing="1" w:after="100" w:afterAutospacing="1" w:line="240" w:lineRule="auto"/>
      <w:jc w:val="right"/>
    </w:pPr>
    <w:rPr>
      <w:rFonts w:ascii="Times New Roman" w:eastAsia="Times New Roman" w:hAnsi="Times New Roman" w:cs="Times New Roman"/>
      <w:color w:val="FFFFFF"/>
      <w:sz w:val="16"/>
      <w:szCs w:val="16"/>
      <w:lang w:eastAsia="en-GB"/>
    </w:rPr>
  </w:style>
  <w:style w:type="paragraph" w:customStyle="1" w:styleId="xl122">
    <w:name w:val="xl122"/>
    <w:basedOn w:val="Normal"/>
    <w:rsid w:val="008252FD"/>
    <w:pP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23">
    <w:name w:val="xl123"/>
    <w:basedOn w:val="Normal"/>
    <w:rsid w:val="008252FD"/>
    <w:pP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24">
    <w:name w:val="xl124"/>
    <w:basedOn w:val="Normal"/>
    <w:rsid w:val="008252FD"/>
    <w:pPr>
      <w:pBdr>
        <w:bottom w:val="single" w:sz="8" w:space="0" w:color="auto"/>
      </w:pBdr>
      <w:spacing w:before="100" w:beforeAutospacing="1" w:after="100" w:afterAutospacing="1" w:line="240" w:lineRule="auto"/>
      <w:jc w:val="right"/>
    </w:pPr>
    <w:rPr>
      <w:rFonts w:ascii="Times New Roman" w:eastAsia="Times New Roman" w:hAnsi="Times New Roman" w:cs="Times New Roman"/>
      <w:color w:val="FFFFFF"/>
      <w:sz w:val="16"/>
      <w:szCs w:val="16"/>
      <w:lang w:eastAsia="en-GB"/>
    </w:rPr>
  </w:style>
  <w:style w:type="paragraph" w:customStyle="1" w:styleId="xl125">
    <w:name w:val="xl125"/>
    <w:basedOn w:val="Normal"/>
    <w:rsid w:val="008252FD"/>
    <w:pPr>
      <w:pBdr>
        <w:top w:val="double" w:sz="6"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i/>
      <w:iCs/>
      <w:color w:val="264268"/>
      <w:sz w:val="16"/>
      <w:szCs w:val="16"/>
      <w:lang w:eastAsia="en-GB"/>
    </w:rPr>
  </w:style>
  <w:style w:type="paragraph" w:customStyle="1" w:styleId="xl126">
    <w:name w:val="xl126"/>
    <w:basedOn w:val="Normal"/>
    <w:rsid w:val="008252FD"/>
    <w:pPr>
      <w:spacing w:before="100" w:beforeAutospacing="1" w:after="100" w:afterAutospacing="1" w:line="240" w:lineRule="auto"/>
      <w:jc w:val="right"/>
    </w:pPr>
    <w:rPr>
      <w:rFonts w:ascii="Times New Roman" w:eastAsia="Times New Roman" w:hAnsi="Times New Roman" w:cs="Times New Roman"/>
      <w:color w:val="FFFFFF"/>
      <w:sz w:val="16"/>
      <w:szCs w:val="16"/>
      <w:lang w:eastAsia="en-GB"/>
    </w:rPr>
  </w:style>
  <w:style w:type="paragraph" w:customStyle="1" w:styleId="xl127">
    <w:name w:val="xl127"/>
    <w:basedOn w:val="Normal"/>
    <w:rsid w:val="008252FD"/>
    <w:pPr>
      <w:spacing w:before="100" w:beforeAutospacing="1" w:after="100" w:afterAutospacing="1" w:line="240" w:lineRule="auto"/>
    </w:pPr>
    <w:rPr>
      <w:rFonts w:ascii="Times New Roman" w:eastAsia="Times New Roman" w:hAnsi="Times New Roman" w:cs="Times New Roman"/>
      <w:b/>
      <w:bCs/>
      <w:i/>
      <w:iCs/>
      <w:color w:val="264268"/>
      <w:sz w:val="16"/>
      <w:szCs w:val="16"/>
      <w:lang w:eastAsia="en-GB"/>
    </w:rPr>
  </w:style>
  <w:style w:type="paragraph" w:customStyle="1" w:styleId="xl128">
    <w:name w:val="xl128"/>
    <w:basedOn w:val="Normal"/>
    <w:rsid w:val="008252FD"/>
    <w:pPr>
      <w:spacing w:before="100" w:beforeAutospacing="1" w:after="100" w:afterAutospacing="1" w:line="240" w:lineRule="auto"/>
    </w:pPr>
    <w:rPr>
      <w:rFonts w:ascii="Times New Roman" w:eastAsia="Times New Roman" w:hAnsi="Times New Roman" w:cs="Times New Roman"/>
      <w:i/>
      <w:iCs/>
      <w:color w:val="264268"/>
      <w:sz w:val="16"/>
      <w:szCs w:val="16"/>
      <w:lang w:eastAsia="en-GB"/>
    </w:rPr>
  </w:style>
  <w:style w:type="paragraph" w:customStyle="1" w:styleId="xl129">
    <w:name w:val="xl129"/>
    <w:basedOn w:val="Normal"/>
    <w:rsid w:val="008252FD"/>
    <w:pPr>
      <w:spacing w:before="100" w:beforeAutospacing="1" w:after="100" w:afterAutospacing="1" w:line="240" w:lineRule="auto"/>
    </w:pPr>
    <w:rPr>
      <w:rFonts w:ascii="Times New Roman" w:eastAsia="Times New Roman" w:hAnsi="Times New Roman" w:cs="Times New Roman"/>
      <w:b/>
      <w:bCs/>
      <w:i/>
      <w:iCs/>
      <w:color w:val="264268"/>
      <w:sz w:val="16"/>
      <w:szCs w:val="16"/>
      <w:lang w:eastAsia="en-GB"/>
    </w:rPr>
  </w:style>
  <w:style w:type="paragraph" w:customStyle="1" w:styleId="xl130">
    <w:name w:val="xl130"/>
    <w:basedOn w:val="Normal"/>
    <w:rsid w:val="008252FD"/>
    <w:pPr>
      <w:spacing w:before="100" w:beforeAutospacing="1" w:after="100" w:afterAutospacing="1" w:line="240" w:lineRule="auto"/>
      <w:jc w:val="right"/>
    </w:pPr>
    <w:rPr>
      <w:rFonts w:ascii="Times New Roman" w:eastAsia="Times New Roman" w:hAnsi="Times New Roman" w:cs="Times New Roman"/>
      <w:b/>
      <w:bCs/>
      <w:color w:val="FFFFFF"/>
      <w:sz w:val="16"/>
      <w:szCs w:val="16"/>
      <w:lang w:eastAsia="en-GB"/>
    </w:rPr>
  </w:style>
  <w:style w:type="paragraph" w:customStyle="1" w:styleId="xl131">
    <w:name w:val="xl131"/>
    <w:basedOn w:val="Normal"/>
    <w:rsid w:val="008252FD"/>
    <w:pPr>
      <w:pBdr>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132">
    <w:name w:val="xl132"/>
    <w:basedOn w:val="Normal"/>
    <w:rsid w:val="008252FD"/>
    <w:pPr>
      <w:pBdr>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133">
    <w:name w:val="xl133"/>
    <w:basedOn w:val="Normal"/>
    <w:rsid w:val="008252FD"/>
    <w:pPr>
      <w:pBdr>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34">
    <w:name w:val="xl134"/>
    <w:basedOn w:val="Normal"/>
    <w:rsid w:val="008252FD"/>
    <w:pPr>
      <w:pBdr>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35">
    <w:name w:val="xl135"/>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b/>
      <w:bCs/>
      <w:color w:val="FFFFFF"/>
      <w:sz w:val="16"/>
      <w:szCs w:val="16"/>
      <w:lang w:eastAsia="en-GB"/>
    </w:rPr>
  </w:style>
  <w:style w:type="paragraph" w:customStyle="1" w:styleId="xl136">
    <w:name w:val="xl136"/>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sz w:val="16"/>
      <w:szCs w:val="16"/>
      <w:lang w:eastAsia="en-GB"/>
    </w:rPr>
  </w:style>
  <w:style w:type="paragraph" w:customStyle="1" w:styleId="xl137">
    <w:name w:val="xl137"/>
    <w:basedOn w:val="Normal"/>
    <w:rsid w:val="008252FD"/>
    <w:pPr>
      <w:pBdr>
        <w:top w:val="single" w:sz="4" w:space="0" w:color="auto"/>
        <w:bottom w:val="single" w:sz="4" w:space="0" w:color="auto"/>
      </w:pBdr>
      <w:spacing w:before="100" w:beforeAutospacing="1" w:after="100" w:afterAutospacing="1" w:line="240" w:lineRule="auto"/>
      <w:jc w:val="right"/>
    </w:pPr>
    <w:rPr>
      <w:rFonts w:ascii="Times New Roman" w:eastAsia="Times New Roman" w:hAnsi="Times New Roman" w:cs="Times New Roman"/>
      <w:b/>
      <w:bCs/>
      <w:color w:val="FFFFFF"/>
      <w:sz w:val="16"/>
      <w:szCs w:val="16"/>
      <w:lang w:eastAsia="en-GB"/>
    </w:rPr>
  </w:style>
  <w:style w:type="paragraph" w:customStyle="1" w:styleId="xl138">
    <w:name w:val="xl138"/>
    <w:basedOn w:val="Normal"/>
    <w:rsid w:val="008252FD"/>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264268"/>
      <w:sz w:val="16"/>
      <w:szCs w:val="16"/>
      <w:lang w:eastAsia="en-GB"/>
    </w:rPr>
  </w:style>
  <w:style w:type="paragraph" w:customStyle="1" w:styleId="xl139">
    <w:name w:val="xl139"/>
    <w:basedOn w:val="Normal"/>
    <w:rsid w:val="008252FD"/>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140">
    <w:name w:val="xl140"/>
    <w:basedOn w:val="Normal"/>
    <w:rsid w:val="008252FD"/>
    <w:pPr>
      <w:pBdr>
        <w:top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141">
    <w:name w:val="xl141"/>
    <w:basedOn w:val="Normal"/>
    <w:rsid w:val="008252FD"/>
    <w:pPr>
      <w:pBdr>
        <w:top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142">
    <w:name w:val="xl142"/>
    <w:basedOn w:val="Normal"/>
    <w:rsid w:val="008252FD"/>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43">
    <w:name w:val="xl143"/>
    <w:basedOn w:val="Normal"/>
    <w:rsid w:val="008252FD"/>
    <w:pPr>
      <w:pBdr>
        <w:bottom w:val="single" w:sz="8" w:space="0" w:color="auto"/>
      </w:pBdr>
      <w:spacing w:before="100" w:beforeAutospacing="1" w:after="100" w:afterAutospacing="1" w:line="240" w:lineRule="auto"/>
    </w:pPr>
    <w:rPr>
      <w:rFonts w:ascii="Times New Roman" w:eastAsia="Times New Roman" w:hAnsi="Times New Roman" w:cs="Times New Roman"/>
      <w:color w:val="264268"/>
      <w:sz w:val="16"/>
      <w:szCs w:val="16"/>
      <w:lang w:eastAsia="en-GB"/>
    </w:rPr>
  </w:style>
  <w:style w:type="paragraph" w:customStyle="1" w:styleId="xl144">
    <w:name w:val="xl144"/>
    <w:basedOn w:val="Normal"/>
    <w:rsid w:val="008252FD"/>
    <w:pPr>
      <w:spacing w:before="100" w:beforeAutospacing="1" w:after="100" w:afterAutospacing="1" w:line="240" w:lineRule="auto"/>
    </w:pPr>
    <w:rPr>
      <w:rFonts w:ascii="Times New Roman" w:eastAsia="Times New Roman" w:hAnsi="Times New Roman" w:cs="Times New Roman"/>
      <w:color w:val="264268"/>
      <w:sz w:val="16"/>
      <w:szCs w:val="16"/>
      <w:lang w:eastAsia="en-GB"/>
    </w:rPr>
  </w:style>
  <w:style w:type="paragraph" w:customStyle="1" w:styleId="xl145">
    <w:name w:val="xl145"/>
    <w:basedOn w:val="Normal"/>
    <w:rsid w:val="008252FD"/>
    <w:pPr>
      <w:spacing w:before="100" w:beforeAutospacing="1" w:after="100" w:afterAutospacing="1" w:line="240" w:lineRule="auto"/>
    </w:pPr>
    <w:rPr>
      <w:rFonts w:ascii="Times New Roman" w:eastAsia="Times New Roman" w:hAnsi="Times New Roman" w:cs="Times New Roman"/>
      <w:color w:val="264268"/>
      <w:sz w:val="16"/>
      <w:szCs w:val="16"/>
      <w:lang w:eastAsia="en-GB"/>
    </w:rPr>
  </w:style>
  <w:style w:type="paragraph" w:customStyle="1" w:styleId="xl146">
    <w:name w:val="xl146"/>
    <w:basedOn w:val="Normal"/>
    <w:rsid w:val="008252FD"/>
    <w:pPr>
      <w:pBdr>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47">
    <w:name w:val="xl147"/>
    <w:basedOn w:val="Normal"/>
    <w:rsid w:val="008252FD"/>
    <w:pPr>
      <w:pBdr>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48">
    <w:name w:val="xl148"/>
    <w:basedOn w:val="Normal"/>
    <w:rsid w:val="008252FD"/>
    <w:pPr>
      <w:pBdr>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49">
    <w:name w:val="xl149"/>
    <w:basedOn w:val="Normal"/>
    <w:rsid w:val="008252FD"/>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50">
    <w:name w:val="xl150"/>
    <w:basedOn w:val="Normal"/>
    <w:rsid w:val="008252FD"/>
    <w:pPr>
      <w:pBdr>
        <w:top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51">
    <w:name w:val="xl151"/>
    <w:basedOn w:val="Normal"/>
    <w:rsid w:val="008252FD"/>
    <w:pPr>
      <w:pBdr>
        <w:top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52">
    <w:name w:val="xl152"/>
    <w:basedOn w:val="Normal"/>
    <w:rsid w:val="008252FD"/>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16"/>
      <w:szCs w:val="16"/>
      <w:lang w:eastAsia="en-GB"/>
    </w:rPr>
  </w:style>
  <w:style w:type="paragraph" w:customStyle="1" w:styleId="xl153">
    <w:name w:val="xl153"/>
    <w:basedOn w:val="Normal"/>
    <w:rsid w:val="008252F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54">
    <w:name w:val="xl154"/>
    <w:basedOn w:val="Normal"/>
    <w:rsid w:val="008252F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55">
    <w:name w:val="xl155"/>
    <w:basedOn w:val="Normal"/>
    <w:rsid w:val="008252F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56">
    <w:name w:val="xl156"/>
    <w:basedOn w:val="Normal"/>
    <w:rsid w:val="008252FD"/>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16"/>
      <w:szCs w:val="16"/>
      <w:lang w:eastAsia="en-GB"/>
    </w:rPr>
  </w:style>
  <w:style w:type="paragraph" w:customStyle="1" w:styleId="xl157">
    <w:name w:val="xl157"/>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58">
    <w:name w:val="xl158"/>
    <w:basedOn w:val="Normal"/>
    <w:rsid w:val="008252FD"/>
    <w:pP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59">
    <w:name w:val="xl159"/>
    <w:basedOn w:val="Normal"/>
    <w:rsid w:val="008252FD"/>
    <w:pP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60">
    <w:name w:val="xl160"/>
    <w:basedOn w:val="Normal"/>
    <w:rsid w:val="008252FD"/>
    <w:pPr>
      <w:pBdr>
        <w:bottom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161">
    <w:name w:val="xl161"/>
    <w:basedOn w:val="Normal"/>
    <w:rsid w:val="008252FD"/>
    <w:pPr>
      <w:pBdr>
        <w:bottom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162">
    <w:name w:val="xl162"/>
    <w:basedOn w:val="Normal"/>
    <w:rsid w:val="008252FD"/>
    <w:pPr>
      <w:shd w:val="clear" w:color="000000" w:fill="FFFFFF"/>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163">
    <w:name w:val="xl163"/>
    <w:basedOn w:val="Normal"/>
    <w:rsid w:val="008252FD"/>
    <w:pPr>
      <w:shd w:val="clear" w:color="000000" w:fill="FFFFFF"/>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164">
    <w:name w:val="xl164"/>
    <w:basedOn w:val="Normal"/>
    <w:rsid w:val="008252FD"/>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65">
    <w:name w:val="xl165"/>
    <w:basedOn w:val="Normal"/>
    <w:rsid w:val="008252FD"/>
    <w:pPr>
      <w:shd w:val="clear" w:color="000000" w:fill="FFFFFF"/>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66">
    <w:name w:val="xl166"/>
    <w:basedOn w:val="Normal"/>
    <w:rsid w:val="008252FD"/>
    <w:pPr>
      <w:shd w:val="clear" w:color="000000" w:fill="FFFFFF"/>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67">
    <w:name w:val="xl167"/>
    <w:basedOn w:val="Normal"/>
    <w:rsid w:val="008252FD"/>
    <w:pPr>
      <w:shd w:val="clear" w:color="000000" w:fill="FFFFFF"/>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68">
    <w:name w:val="xl168"/>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lang w:eastAsia="en-GB"/>
    </w:rPr>
  </w:style>
  <w:style w:type="paragraph" w:customStyle="1" w:styleId="xl169">
    <w:name w:val="xl169"/>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70">
    <w:name w:val="xl170"/>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71">
    <w:name w:val="xl171"/>
    <w:basedOn w:val="Normal"/>
    <w:rsid w:val="008252FD"/>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72">
    <w:name w:val="xl172"/>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73">
    <w:name w:val="xl173"/>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74">
    <w:name w:val="xl174"/>
    <w:basedOn w:val="Normal"/>
    <w:rsid w:val="008252FD"/>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75">
    <w:name w:val="xl175"/>
    <w:basedOn w:val="Normal"/>
    <w:rsid w:val="008252FD"/>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76">
    <w:name w:val="xl176"/>
    <w:basedOn w:val="Normal"/>
    <w:rsid w:val="008252FD"/>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77">
    <w:name w:val="xl177"/>
    <w:basedOn w:val="Normal"/>
    <w:rsid w:val="008252FD"/>
    <w:pPr>
      <w:pBdr>
        <w:top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78">
    <w:name w:val="xl178"/>
    <w:basedOn w:val="Normal"/>
    <w:rsid w:val="008252FD"/>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FFFFFF"/>
      <w:sz w:val="16"/>
      <w:szCs w:val="16"/>
      <w:lang w:eastAsia="en-GB"/>
    </w:rPr>
  </w:style>
  <w:style w:type="paragraph" w:customStyle="1" w:styleId="xl179">
    <w:name w:val="xl179"/>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16"/>
      <w:szCs w:val="16"/>
      <w:lang w:eastAsia="en-GB"/>
    </w:rPr>
  </w:style>
  <w:style w:type="paragraph" w:customStyle="1" w:styleId="xl180">
    <w:name w:val="xl180"/>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color w:val="FFFFFF"/>
      <w:sz w:val="16"/>
      <w:szCs w:val="16"/>
      <w:lang w:eastAsia="en-GB"/>
    </w:rPr>
  </w:style>
  <w:style w:type="paragraph" w:customStyle="1" w:styleId="xl181">
    <w:name w:val="xl181"/>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i/>
      <w:iCs/>
      <w:color w:val="264268"/>
      <w:sz w:val="16"/>
      <w:szCs w:val="16"/>
      <w:lang w:eastAsia="en-GB"/>
    </w:rPr>
  </w:style>
  <w:style w:type="paragraph" w:customStyle="1" w:styleId="xl182">
    <w:name w:val="xl182"/>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183">
    <w:name w:val="xl183"/>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184">
    <w:name w:val="xl184"/>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185">
    <w:name w:val="xl185"/>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86">
    <w:name w:val="xl186"/>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87">
    <w:name w:val="xl187"/>
    <w:basedOn w:val="Normal"/>
    <w:rsid w:val="008252FD"/>
    <w:pPr>
      <w:spacing w:before="100" w:beforeAutospacing="1" w:after="100" w:afterAutospacing="1" w:line="240" w:lineRule="auto"/>
    </w:pPr>
    <w:rPr>
      <w:rFonts w:ascii="Times New Roman" w:eastAsia="Times New Roman" w:hAnsi="Times New Roman" w:cs="Times New Roman"/>
      <w:b/>
      <w:bCs/>
      <w:i/>
      <w:iCs/>
      <w:color w:val="FFFFFF"/>
      <w:sz w:val="16"/>
      <w:szCs w:val="16"/>
      <w:lang w:eastAsia="en-GB"/>
    </w:rPr>
  </w:style>
  <w:style w:type="paragraph" w:customStyle="1" w:styleId="xl188">
    <w:name w:val="xl188"/>
    <w:basedOn w:val="Normal"/>
    <w:rsid w:val="008252FD"/>
    <w:pPr>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189">
    <w:name w:val="xl189"/>
    <w:basedOn w:val="Normal"/>
    <w:rsid w:val="008252FD"/>
    <w:pPr>
      <w:spacing w:before="100" w:beforeAutospacing="1" w:after="100" w:afterAutospacing="1" w:line="240" w:lineRule="auto"/>
    </w:pPr>
    <w:rPr>
      <w:rFonts w:ascii="Times New Roman" w:eastAsia="Times New Roman" w:hAnsi="Times New Roman" w:cs="Times New Roman"/>
      <w:b/>
      <w:bCs/>
      <w:i/>
      <w:iCs/>
      <w:sz w:val="16"/>
      <w:szCs w:val="16"/>
      <w:lang w:eastAsia="en-GB"/>
    </w:rPr>
  </w:style>
  <w:style w:type="paragraph" w:customStyle="1" w:styleId="xl190">
    <w:name w:val="xl190"/>
    <w:basedOn w:val="Normal"/>
    <w:rsid w:val="008252FD"/>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i/>
      <w:iCs/>
      <w:sz w:val="16"/>
      <w:szCs w:val="16"/>
      <w:lang w:eastAsia="en-GB"/>
    </w:rPr>
  </w:style>
  <w:style w:type="paragraph" w:customStyle="1" w:styleId="xl191">
    <w:name w:val="xl191"/>
    <w:basedOn w:val="Normal"/>
    <w:rsid w:val="008252FD"/>
    <w:pPr>
      <w:spacing w:before="100" w:beforeAutospacing="1" w:after="100" w:afterAutospacing="1" w:line="240" w:lineRule="auto"/>
    </w:pPr>
    <w:rPr>
      <w:rFonts w:ascii="Times New Roman" w:eastAsia="Times New Roman" w:hAnsi="Times New Roman" w:cs="Times New Roman"/>
      <w:b/>
      <w:bCs/>
      <w:i/>
      <w:iCs/>
      <w:sz w:val="16"/>
      <w:szCs w:val="16"/>
      <w:lang w:eastAsia="en-GB"/>
    </w:rPr>
  </w:style>
  <w:style w:type="paragraph" w:customStyle="1" w:styleId="xl192">
    <w:name w:val="xl192"/>
    <w:basedOn w:val="Normal"/>
    <w:rsid w:val="008252FD"/>
    <w:pPr>
      <w:pBdr>
        <w:top w:val="double" w:sz="6"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i/>
      <w:iCs/>
      <w:sz w:val="16"/>
      <w:szCs w:val="16"/>
      <w:lang w:eastAsia="en-GB"/>
    </w:rPr>
  </w:style>
  <w:style w:type="paragraph" w:customStyle="1" w:styleId="xl193">
    <w:name w:val="xl193"/>
    <w:basedOn w:val="Normal"/>
    <w:rsid w:val="008252FD"/>
    <w:pPr>
      <w:pBdr>
        <w:bottom w:val="single" w:sz="8" w:space="0" w:color="auto"/>
      </w:pBdr>
      <w:spacing w:before="100" w:beforeAutospacing="1" w:after="100" w:afterAutospacing="1" w:line="240" w:lineRule="auto"/>
    </w:pPr>
    <w:rPr>
      <w:rFonts w:ascii="Times New Roman" w:eastAsia="Times New Roman" w:hAnsi="Times New Roman" w:cs="Times New Roman"/>
      <w:b/>
      <w:bCs/>
      <w:i/>
      <w:iCs/>
      <w:color w:val="264268"/>
      <w:sz w:val="16"/>
      <w:szCs w:val="16"/>
      <w:lang w:eastAsia="en-GB"/>
    </w:rPr>
  </w:style>
  <w:style w:type="paragraph" w:customStyle="1" w:styleId="xl194">
    <w:name w:val="xl194"/>
    <w:basedOn w:val="Normal"/>
    <w:rsid w:val="008252FD"/>
    <w:pPr>
      <w:pBdr>
        <w:bottom w:val="single" w:sz="8" w:space="0" w:color="auto"/>
      </w:pBdr>
      <w:spacing w:before="100" w:beforeAutospacing="1" w:after="100" w:afterAutospacing="1" w:line="240" w:lineRule="auto"/>
    </w:pPr>
    <w:rPr>
      <w:rFonts w:ascii="Times New Roman" w:eastAsia="Times New Roman" w:hAnsi="Times New Roman" w:cs="Times New Roman"/>
      <w:i/>
      <w:iCs/>
      <w:color w:val="264268"/>
      <w:sz w:val="16"/>
      <w:szCs w:val="16"/>
      <w:lang w:eastAsia="en-GB"/>
    </w:rPr>
  </w:style>
  <w:style w:type="paragraph" w:customStyle="1" w:styleId="xl195">
    <w:name w:val="xl195"/>
    <w:basedOn w:val="Normal"/>
    <w:rsid w:val="008252FD"/>
    <w:pPr>
      <w:pBdr>
        <w:bottom w:val="single" w:sz="8"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96">
    <w:name w:val="xl196"/>
    <w:basedOn w:val="Normal"/>
    <w:rsid w:val="008252FD"/>
    <w:pPr>
      <w:pBdr>
        <w:bottom w:val="single" w:sz="8" w:space="0" w:color="auto"/>
      </w:pBdr>
      <w:spacing w:before="100" w:beforeAutospacing="1" w:after="100" w:afterAutospacing="1" w:line="240" w:lineRule="auto"/>
    </w:pPr>
    <w:rPr>
      <w:rFonts w:ascii="Times New Roman" w:eastAsia="Times New Roman" w:hAnsi="Times New Roman" w:cs="Times New Roman"/>
      <w:b/>
      <w:bCs/>
      <w:i/>
      <w:iCs/>
      <w:color w:val="264268"/>
      <w:sz w:val="16"/>
      <w:szCs w:val="16"/>
      <w:lang w:eastAsia="en-GB"/>
    </w:rPr>
  </w:style>
  <w:style w:type="paragraph" w:customStyle="1" w:styleId="xl197">
    <w:name w:val="xl197"/>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98">
    <w:name w:val="xl198"/>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color w:val="FFFFFF"/>
      <w:sz w:val="16"/>
      <w:szCs w:val="16"/>
      <w:lang w:eastAsia="en-GB"/>
    </w:rPr>
  </w:style>
  <w:style w:type="paragraph" w:customStyle="1" w:styleId="xl199">
    <w:name w:val="xl199"/>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color w:val="864B04"/>
      <w:sz w:val="16"/>
      <w:szCs w:val="16"/>
      <w:lang w:eastAsia="en-GB"/>
    </w:rPr>
  </w:style>
  <w:style w:type="paragraph" w:customStyle="1" w:styleId="xl200">
    <w:name w:val="xl200"/>
    <w:basedOn w:val="Normal"/>
    <w:rsid w:val="008252FD"/>
    <w:pPr>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201">
    <w:name w:val="xl201"/>
    <w:basedOn w:val="Normal"/>
    <w:rsid w:val="008252FD"/>
    <w:pPr>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202">
    <w:name w:val="xl202"/>
    <w:basedOn w:val="Normal"/>
    <w:rsid w:val="008252FD"/>
    <w:pPr>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203">
    <w:name w:val="xl203"/>
    <w:basedOn w:val="Normal"/>
    <w:rsid w:val="008252FD"/>
    <w:pPr>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204">
    <w:name w:val="xl204"/>
    <w:basedOn w:val="Normal"/>
    <w:rsid w:val="008252F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205">
    <w:name w:val="xl205"/>
    <w:basedOn w:val="Normal"/>
    <w:rsid w:val="008252F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206">
    <w:name w:val="xl206"/>
    <w:basedOn w:val="Normal"/>
    <w:rsid w:val="008252FD"/>
    <w:pPr>
      <w:spacing w:before="100" w:beforeAutospacing="1" w:after="100" w:afterAutospacing="1" w:line="240" w:lineRule="auto"/>
      <w:jc w:val="center"/>
      <w:textAlignment w:val="top"/>
    </w:pPr>
    <w:rPr>
      <w:rFonts w:ascii="Times New Roman" w:eastAsia="Times New Roman" w:hAnsi="Times New Roman" w:cs="Times New Roman"/>
      <w:sz w:val="16"/>
      <w:szCs w:val="16"/>
      <w:lang w:eastAsia="en-GB"/>
    </w:rPr>
  </w:style>
  <w:style w:type="paragraph" w:customStyle="1" w:styleId="xl207">
    <w:name w:val="xl207"/>
    <w:basedOn w:val="Normal"/>
    <w:rsid w:val="008252FD"/>
    <w:pPr>
      <w:spacing w:before="100" w:beforeAutospacing="1" w:after="100" w:afterAutospacing="1" w:line="240" w:lineRule="auto"/>
      <w:jc w:val="center"/>
      <w:textAlignment w:val="top"/>
    </w:pPr>
    <w:rPr>
      <w:rFonts w:ascii="Times New Roman" w:eastAsia="Times New Roman" w:hAnsi="Times New Roman" w:cs="Times New Roman"/>
      <w:sz w:val="16"/>
      <w:szCs w:val="16"/>
      <w:lang w:eastAsia="en-GB"/>
    </w:rPr>
  </w:style>
  <w:style w:type="paragraph" w:customStyle="1" w:styleId="xl208">
    <w:name w:val="xl208"/>
    <w:basedOn w:val="Normal"/>
    <w:rsid w:val="008252FD"/>
    <w:pPr>
      <w:pBdr>
        <w:bottom w:val="single" w:sz="8" w:space="0" w:color="auto"/>
      </w:pBdr>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209">
    <w:name w:val="xl209"/>
    <w:basedOn w:val="Normal"/>
    <w:rsid w:val="008252FD"/>
    <w:pPr>
      <w:pBdr>
        <w:bottom w:val="single" w:sz="8" w:space="0" w:color="auto"/>
      </w:pBdr>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210">
    <w:name w:val="xl210"/>
    <w:basedOn w:val="Normal"/>
    <w:rsid w:val="008252FD"/>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211">
    <w:name w:val="xl211"/>
    <w:basedOn w:val="Normal"/>
    <w:rsid w:val="008252F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212">
    <w:name w:val="xl212"/>
    <w:basedOn w:val="Normal"/>
    <w:rsid w:val="008252FD"/>
    <w:pPr>
      <w:pBdr>
        <w:top w:val="single" w:sz="4" w:space="0" w:color="auto"/>
        <w:left w:val="single" w:sz="4" w:space="0" w:color="auto"/>
        <w:bottom w:val="single" w:sz="4" w:space="0" w:color="auto"/>
        <w:right w:val="single" w:sz="4" w:space="0" w:color="auto"/>
      </w:pBdr>
      <w:shd w:val="clear" w:color="000000" w:fill="C2CD23"/>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213">
    <w:name w:val="xl213"/>
    <w:basedOn w:val="Normal"/>
    <w:rsid w:val="008252FD"/>
    <w:pPr>
      <w:pBdr>
        <w:top w:val="single" w:sz="4" w:space="0" w:color="auto"/>
        <w:left w:val="single" w:sz="4" w:space="0" w:color="auto"/>
        <w:bottom w:val="single" w:sz="4" w:space="0" w:color="auto"/>
        <w:right w:val="single" w:sz="4" w:space="0" w:color="auto"/>
      </w:pBdr>
      <w:shd w:val="clear" w:color="000000" w:fill="DFE873"/>
      <w:spacing w:before="100" w:beforeAutospacing="1" w:after="100" w:afterAutospacing="1" w:line="240" w:lineRule="auto"/>
      <w:jc w:val="center"/>
      <w:textAlignment w:val="top"/>
    </w:pPr>
    <w:rPr>
      <w:rFonts w:ascii="Times New Roman" w:eastAsia="Times New Roman" w:hAnsi="Times New Roman" w:cs="Times New Roman"/>
      <w:b/>
      <w:bCs/>
      <w:sz w:val="16"/>
      <w:szCs w:val="16"/>
      <w:lang w:eastAsia="en-GB"/>
    </w:rPr>
  </w:style>
  <w:style w:type="paragraph" w:customStyle="1" w:styleId="xl214">
    <w:name w:val="xl214"/>
    <w:basedOn w:val="Normal"/>
    <w:rsid w:val="008252FD"/>
    <w:pPr>
      <w:pBdr>
        <w:top w:val="single" w:sz="4" w:space="0" w:color="auto"/>
        <w:left w:val="single" w:sz="4" w:space="0" w:color="auto"/>
        <w:bottom w:val="single" w:sz="4" w:space="0" w:color="auto"/>
        <w:right w:val="single" w:sz="4" w:space="0" w:color="auto"/>
      </w:pBdr>
      <w:shd w:val="clear" w:color="000000" w:fill="DFE873"/>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character" w:styleId="UnresolvedMention">
    <w:name w:val="Unresolved Mention"/>
    <w:basedOn w:val="DefaultParagraphFont"/>
    <w:uiPriority w:val="99"/>
    <w:semiHidden/>
    <w:unhideWhenUsed/>
    <w:rsid w:val="004950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8667">
      <w:bodyDiv w:val="1"/>
      <w:marLeft w:val="0"/>
      <w:marRight w:val="0"/>
      <w:marTop w:val="0"/>
      <w:marBottom w:val="0"/>
      <w:divBdr>
        <w:top w:val="none" w:sz="0" w:space="0" w:color="auto"/>
        <w:left w:val="none" w:sz="0" w:space="0" w:color="auto"/>
        <w:bottom w:val="none" w:sz="0" w:space="0" w:color="auto"/>
        <w:right w:val="none" w:sz="0" w:space="0" w:color="auto"/>
      </w:divBdr>
    </w:div>
    <w:div w:id="18355741">
      <w:bodyDiv w:val="1"/>
      <w:marLeft w:val="0"/>
      <w:marRight w:val="0"/>
      <w:marTop w:val="0"/>
      <w:marBottom w:val="0"/>
      <w:divBdr>
        <w:top w:val="none" w:sz="0" w:space="0" w:color="auto"/>
        <w:left w:val="none" w:sz="0" w:space="0" w:color="auto"/>
        <w:bottom w:val="none" w:sz="0" w:space="0" w:color="auto"/>
        <w:right w:val="none" w:sz="0" w:space="0" w:color="auto"/>
      </w:divBdr>
    </w:div>
    <w:div w:id="35666337">
      <w:bodyDiv w:val="1"/>
      <w:marLeft w:val="0"/>
      <w:marRight w:val="0"/>
      <w:marTop w:val="0"/>
      <w:marBottom w:val="0"/>
      <w:divBdr>
        <w:top w:val="none" w:sz="0" w:space="0" w:color="auto"/>
        <w:left w:val="none" w:sz="0" w:space="0" w:color="auto"/>
        <w:bottom w:val="none" w:sz="0" w:space="0" w:color="auto"/>
        <w:right w:val="none" w:sz="0" w:space="0" w:color="auto"/>
      </w:divBdr>
    </w:div>
    <w:div w:id="36514092">
      <w:bodyDiv w:val="1"/>
      <w:marLeft w:val="0"/>
      <w:marRight w:val="0"/>
      <w:marTop w:val="0"/>
      <w:marBottom w:val="0"/>
      <w:divBdr>
        <w:top w:val="none" w:sz="0" w:space="0" w:color="auto"/>
        <w:left w:val="none" w:sz="0" w:space="0" w:color="auto"/>
        <w:bottom w:val="none" w:sz="0" w:space="0" w:color="auto"/>
        <w:right w:val="none" w:sz="0" w:space="0" w:color="auto"/>
      </w:divBdr>
    </w:div>
    <w:div w:id="51775684">
      <w:bodyDiv w:val="1"/>
      <w:marLeft w:val="0"/>
      <w:marRight w:val="0"/>
      <w:marTop w:val="0"/>
      <w:marBottom w:val="0"/>
      <w:divBdr>
        <w:top w:val="none" w:sz="0" w:space="0" w:color="auto"/>
        <w:left w:val="none" w:sz="0" w:space="0" w:color="auto"/>
        <w:bottom w:val="none" w:sz="0" w:space="0" w:color="auto"/>
        <w:right w:val="none" w:sz="0" w:space="0" w:color="auto"/>
      </w:divBdr>
    </w:div>
    <w:div w:id="84690449">
      <w:bodyDiv w:val="1"/>
      <w:marLeft w:val="0"/>
      <w:marRight w:val="0"/>
      <w:marTop w:val="0"/>
      <w:marBottom w:val="0"/>
      <w:divBdr>
        <w:top w:val="none" w:sz="0" w:space="0" w:color="auto"/>
        <w:left w:val="none" w:sz="0" w:space="0" w:color="auto"/>
        <w:bottom w:val="none" w:sz="0" w:space="0" w:color="auto"/>
        <w:right w:val="none" w:sz="0" w:space="0" w:color="auto"/>
      </w:divBdr>
    </w:div>
    <w:div w:id="100422843">
      <w:bodyDiv w:val="1"/>
      <w:marLeft w:val="0"/>
      <w:marRight w:val="0"/>
      <w:marTop w:val="0"/>
      <w:marBottom w:val="0"/>
      <w:divBdr>
        <w:top w:val="none" w:sz="0" w:space="0" w:color="auto"/>
        <w:left w:val="none" w:sz="0" w:space="0" w:color="auto"/>
        <w:bottom w:val="none" w:sz="0" w:space="0" w:color="auto"/>
        <w:right w:val="none" w:sz="0" w:space="0" w:color="auto"/>
      </w:divBdr>
    </w:div>
    <w:div w:id="109057370">
      <w:bodyDiv w:val="1"/>
      <w:marLeft w:val="0"/>
      <w:marRight w:val="0"/>
      <w:marTop w:val="0"/>
      <w:marBottom w:val="0"/>
      <w:divBdr>
        <w:top w:val="none" w:sz="0" w:space="0" w:color="auto"/>
        <w:left w:val="none" w:sz="0" w:space="0" w:color="auto"/>
        <w:bottom w:val="none" w:sz="0" w:space="0" w:color="auto"/>
        <w:right w:val="none" w:sz="0" w:space="0" w:color="auto"/>
      </w:divBdr>
    </w:div>
    <w:div w:id="130483971">
      <w:bodyDiv w:val="1"/>
      <w:marLeft w:val="0"/>
      <w:marRight w:val="0"/>
      <w:marTop w:val="0"/>
      <w:marBottom w:val="0"/>
      <w:divBdr>
        <w:top w:val="none" w:sz="0" w:space="0" w:color="auto"/>
        <w:left w:val="none" w:sz="0" w:space="0" w:color="auto"/>
        <w:bottom w:val="none" w:sz="0" w:space="0" w:color="auto"/>
        <w:right w:val="none" w:sz="0" w:space="0" w:color="auto"/>
      </w:divBdr>
    </w:div>
    <w:div w:id="146165803">
      <w:bodyDiv w:val="1"/>
      <w:marLeft w:val="0"/>
      <w:marRight w:val="0"/>
      <w:marTop w:val="0"/>
      <w:marBottom w:val="0"/>
      <w:divBdr>
        <w:top w:val="none" w:sz="0" w:space="0" w:color="auto"/>
        <w:left w:val="none" w:sz="0" w:space="0" w:color="auto"/>
        <w:bottom w:val="none" w:sz="0" w:space="0" w:color="auto"/>
        <w:right w:val="none" w:sz="0" w:space="0" w:color="auto"/>
      </w:divBdr>
      <w:divsChild>
        <w:div w:id="1274362814">
          <w:marLeft w:val="360"/>
          <w:marRight w:val="0"/>
          <w:marTop w:val="0"/>
          <w:marBottom w:val="120"/>
          <w:divBdr>
            <w:top w:val="none" w:sz="0" w:space="0" w:color="auto"/>
            <w:left w:val="none" w:sz="0" w:space="0" w:color="auto"/>
            <w:bottom w:val="none" w:sz="0" w:space="0" w:color="auto"/>
            <w:right w:val="none" w:sz="0" w:space="0" w:color="auto"/>
          </w:divBdr>
        </w:div>
      </w:divsChild>
    </w:div>
    <w:div w:id="149567761">
      <w:bodyDiv w:val="1"/>
      <w:marLeft w:val="0"/>
      <w:marRight w:val="0"/>
      <w:marTop w:val="0"/>
      <w:marBottom w:val="0"/>
      <w:divBdr>
        <w:top w:val="none" w:sz="0" w:space="0" w:color="auto"/>
        <w:left w:val="none" w:sz="0" w:space="0" w:color="auto"/>
        <w:bottom w:val="none" w:sz="0" w:space="0" w:color="auto"/>
        <w:right w:val="none" w:sz="0" w:space="0" w:color="auto"/>
      </w:divBdr>
    </w:div>
    <w:div w:id="181170397">
      <w:bodyDiv w:val="1"/>
      <w:marLeft w:val="0"/>
      <w:marRight w:val="0"/>
      <w:marTop w:val="0"/>
      <w:marBottom w:val="0"/>
      <w:divBdr>
        <w:top w:val="none" w:sz="0" w:space="0" w:color="auto"/>
        <w:left w:val="none" w:sz="0" w:space="0" w:color="auto"/>
        <w:bottom w:val="none" w:sz="0" w:space="0" w:color="auto"/>
        <w:right w:val="none" w:sz="0" w:space="0" w:color="auto"/>
      </w:divBdr>
    </w:div>
    <w:div w:id="188371649">
      <w:bodyDiv w:val="1"/>
      <w:marLeft w:val="0"/>
      <w:marRight w:val="0"/>
      <w:marTop w:val="0"/>
      <w:marBottom w:val="0"/>
      <w:divBdr>
        <w:top w:val="none" w:sz="0" w:space="0" w:color="auto"/>
        <w:left w:val="none" w:sz="0" w:space="0" w:color="auto"/>
        <w:bottom w:val="none" w:sz="0" w:space="0" w:color="auto"/>
        <w:right w:val="none" w:sz="0" w:space="0" w:color="auto"/>
      </w:divBdr>
    </w:div>
    <w:div w:id="204175565">
      <w:bodyDiv w:val="1"/>
      <w:marLeft w:val="0"/>
      <w:marRight w:val="0"/>
      <w:marTop w:val="0"/>
      <w:marBottom w:val="0"/>
      <w:divBdr>
        <w:top w:val="none" w:sz="0" w:space="0" w:color="auto"/>
        <w:left w:val="none" w:sz="0" w:space="0" w:color="auto"/>
        <w:bottom w:val="none" w:sz="0" w:space="0" w:color="auto"/>
        <w:right w:val="none" w:sz="0" w:space="0" w:color="auto"/>
      </w:divBdr>
    </w:div>
    <w:div w:id="208152210">
      <w:bodyDiv w:val="1"/>
      <w:marLeft w:val="0"/>
      <w:marRight w:val="0"/>
      <w:marTop w:val="0"/>
      <w:marBottom w:val="0"/>
      <w:divBdr>
        <w:top w:val="none" w:sz="0" w:space="0" w:color="auto"/>
        <w:left w:val="none" w:sz="0" w:space="0" w:color="auto"/>
        <w:bottom w:val="none" w:sz="0" w:space="0" w:color="auto"/>
        <w:right w:val="none" w:sz="0" w:space="0" w:color="auto"/>
      </w:divBdr>
      <w:divsChild>
        <w:div w:id="71586512">
          <w:marLeft w:val="360"/>
          <w:marRight w:val="0"/>
          <w:marTop w:val="0"/>
          <w:marBottom w:val="120"/>
          <w:divBdr>
            <w:top w:val="none" w:sz="0" w:space="0" w:color="auto"/>
            <w:left w:val="none" w:sz="0" w:space="0" w:color="auto"/>
            <w:bottom w:val="none" w:sz="0" w:space="0" w:color="auto"/>
            <w:right w:val="none" w:sz="0" w:space="0" w:color="auto"/>
          </w:divBdr>
        </w:div>
      </w:divsChild>
    </w:div>
    <w:div w:id="213128366">
      <w:bodyDiv w:val="1"/>
      <w:marLeft w:val="0"/>
      <w:marRight w:val="0"/>
      <w:marTop w:val="0"/>
      <w:marBottom w:val="0"/>
      <w:divBdr>
        <w:top w:val="none" w:sz="0" w:space="0" w:color="auto"/>
        <w:left w:val="none" w:sz="0" w:space="0" w:color="auto"/>
        <w:bottom w:val="none" w:sz="0" w:space="0" w:color="auto"/>
        <w:right w:val="none" w:sz="0" w:space="0" w:color="auto"/>
      </w:divBdr>
    </w:div>
    <w:div w:id="229510441">
      <w:bodyDiv w:val="1"/>
      <w:marLeft w:val="0"/>
      <w:marRight w:val="0"/>
      <w:marTop w:val="0"/>
      <w:marBottom w:val="0"/>
      <w:divBdr>
        <w:top w:val="none" w:sz="0" w:space="0" w:color="auto"/>
        <w:left w:val="none" w:sz="0" w:space="0" w:color="auto"/>
        <w:bottom w:val="none" w:sz="0" w:space="0" w:color="auto"/>
        <w:right w:val="none" w:sz="0" w:space="0" w:color="auto"/>
      </w:divBdr>
      <w:divsChild>
        <w:div w:id="2023700271">
          <w:marLeft w:val="360"/>
          <w:marRight w:val="0"/>
          <w:marTop w:val="0"/>
          <w:marBottom w:val="120"/>
          <w:divBdr>
            <w:top w:val="none" w:sz="0" w:space="0" w:color="auto"/>
            <w:left w:val="none" w:sz="0" w:space="0" w:color="auto"/>
            <w:bottom w:val="none" w:sz="0" w:space="0" w:color="auto"/>
            <w:right w:val="none" w:sz="0" w:space="0" w:color="auto"/>
          </w:divBdr>
        </w:div>
      </w:divsChild>
    </w:div>
    <w:div w:id="237835046">
      <w:bodyDiv w:val="1"/>
      <w:marLeft w:val="0"/>
      <w:marRight w:val="0"/>
      <w:marTop w:val="0"/>
      <w:marBottom w:val="0"/>
      <w:divBdr>
        <w:top w:val="none" w:sz="0" w:space="0" w:color="auto"/>
        <w:left w:val="none" w:sz="0" w:space="0" w:color="auto"/>
        <w:bottom w:val="none" w:sz="0" w:space="0" w:color="auto"/>
        <w:right w:val="none" w:sz="0" w:space="0" w:color="auto"/>
      </w:divBdr>
    </w:div>
    <w:div w:id="240256916">
      <w:bodyDiv w:val="1"/>
      <w:marLeft w:val="0"/>
      <w:marRight w:val="0"/>
      <w:marTop w:val="0"/>
      <w:marBottom w:val="0"/>
      <w:divBdr>
        <w:top w:val="none" w:sz="0" w:space="0" w:color="auto"/>
        <w:left w:val="none" w:sz="0" w:space="0" w:color="auto"/>
        <w:bottom w:val="none" w:sz="0" w:space="0" w:color="auto"/>
        <w:right w:val="none" w:sz="0" w:space="0" w:color="auto"/>
      </w:divBdr>
    </w:div>
    <w:div w:id="258754556">
      <w:bodyDiv w:val="1"/>
      <w:marLeft w:val="0"/>
      <w:marRight w:val="0"/>
      <w:marTop w:val="0"/>
      <w:marBottom w:val="0"/>
      <w:divBdr>
        <w:top w:val="none" w:sz="0" w:space="0" w:color="auto"/>
        <w:left w:val="none" w:sz="0" w:space="0" w:color="auto"/>
        <w:bottom w:val="none" w:sz="0" w:space="0" w:color="auto"/>
        <w:right w:val="none" w:sz="0" w:space="0" w:color="auto"/>
      </w:divBdr>
    </w:div>
    <w:div w:id="293559001">
      <w:bodyDiv w:val="1"/>
      <w:marLeft w:val="0"/>
      <w:marRight w:val="0"/>
      <w:marTop w:val="0"/>
      <w:marBottom w:val="0"/>
      <w:divBdr>
        <w:top w:val="none" w:sz="0" w:space="0" w:color="auto"/>
        <w:left w:val="none" w:sz="0" w:space="0" w:color="auto"/>
        <w:bottom w:val="none" w:sz="0" w:space="0" w:color="auto"/>
        <w:right w:val="none" w:sz="0" w:space="0" w:color="auto"/>
      </w:divBdr>
    </w:div>
    <w:div w:id="329916763">
      <w:bodyDiv w:val="1"/>
      <w:marLeft w:val="0"/>
      <w:marRight w:val="0"/>
      <w:marTop w:val="0"/>
      <w:marBottom w:val="0"/>
      <w:divBdr>
        <w:top w:val="none" w:sz="0" w:space="0" w:color="auto"/>
        <w:left w:val="none" w:sz="0" w:space="0" w:color="auto"/>
        <w:bottom w:val="none" w:sz="0" w:space="0" w:color="auto"/>
        <w:right w:val="none" w:sz="0" w:space="0" w:color="auto"/>
      </w:divBdr>
    </w:div>
    <w:div w:id="387455833">
      <w:bodyDiv w:val="1"/>
      <w:marLeft w:val="0"/>
      <w:marRight w:val="0"/>
      <w:marTop w:val="0"/>
      <w:marBottom w:val="0"/>
      <w:divBdr>
        <w:top w:val="none" w:sz="0" w:space="0" w:color="auto"/>
        <w:left w:val="none" w:sz="0" w:space="0" w:color="auto"/>
        <w:bottom w:val="none" w:sz="0" w:space="0" w:color="auto"/>
        <w:right w:val="none" w:sz="0" w:space="0" w:color="auto"/>
      </w:divBdr>
      <w:divsChild>
        <w:div w:id="775758050">
          <w:marLeft w:val="360"/>
          <w:marRight w:val="0"/>
          <w:marTop w:val="0"/>
          <w:marBottom w:val="120"/>
          <w:divBdr>
            <w:top w:val="none" w:sz="0" w:space="0" w:color="auto"/>
            <w:left w:val="none" w:sz="0" w:space="0" w:color="auto"/>
            <w:bottom w:val="none" w:sz="0" w:space="0" w:color="auto"/>
            <w:right w:val="none" w:sz="0" w:space="0" w:color="auto"/>
          </w:divBdr>
        </w:div>
      </w:divsChild>
    </w:div>
    <w:div w:id="407579003">
      <w:bodyDiv w:val="1"/>
      <w:marLeft w:val="0"/>
      <w:marRight w:val="0"/>
      <w:marTop w:val="0"/>
      <w:marBottom w:val="0"/>
      <w:divBdr>
        <w:top w:val="none" w:sz="0" w:space="0" w:color="auto"/>
        <w:left w:val="none" w:sz="0" w:space="0" w:color="auto"/>
        <w:bottom w:val="none" w:sz="0" w:space="0" w:color="auto"/>
        <w:right w:val="none" w:sz="0" w:space="0" w:color="auto"/>
      </w:divBdr>
    </w:div>
    <w:div w:id="407922617">
      <w:bodyDiv w:val="1"/>
      <w:marLeft w:val="0"/>
      <w:marRight w:val="0"/>
      <w:marTop w:val="0"/>
      <w:marBottom w:val="0"/>
      <w:divBdr>
        <w:top w:val="none" w:sz="0" w:space="0" w:color="auto"/>
        <w:left w:val="none" w:sz="0" w:space="0" w:color="auto"/>
        <w:bottom w:val="none" w:sz="0" w:space="0" w:color="auto"/>
        <w:right w:val="none" w:sz="0" w:space="0" w:color="auto"/>
      </w:divBdr>
    </w:div>
    <w:div w:id="466818709">
      <w:bodyDiv w:val="1"/>
      <w:marLeft w:val="0"/>
      <w:marRight w:val="0"/>
      <w:marTop w:val="0"/>
      <w:marBottom w:val="0"/>
      <w:divBdr>
        <w:top w:val="none" w:sz="0" w:space="0" w:color="auto"/>
        <w:left w:val="none" w:sz="0" w:space="0" w:color="auto"/>
        <w:bottom w:val="none" w:sz="0" w:space="0" w:color="auto"/>
        <w:right w:val="none" w:sz="0" w:space="0" w:color="auto"/>
      </w:divBdr>
    </w:div>
    <w:div w:id="467207687">
      <w:bodyDiv w:val="1"/>
      <w:marLeft w:val="0"/>
      <w:marRight w:val="0"/>
      <w:marTop w:val="0"/>
      <w:marBottom w:val="0"/>
      <w:divBdr>
        <w:top w:val="none" w:sz="0" w:space="0" w:color="auto"/>
        <w:left w:val="none" w:sz="0" w:space="0" w:color="auto"/>
        <w:bottom w:val="none" w:sz="0" w:space="0" w:color="auto"/>
        <w:right w:val="none" w:sz="0" w:space="0" w:color="auto"/>
      </w:divBdr>
    </w:div>
    <w:div w:id="493030239">
      <w:bodyDiv w:val="1"/>
      <w:marLeft w:val="0"/>
      <w:marRight w:val="0"/>
      <w:marTop w:val="0"/>
      <w:marBottom w:val="0"/>
      <w:divBdr>
        <w:top w:val="none" w:sz="0" w:space="0" w:color="auto"/>
        <w:left w:val="none" w:sz="0" w:space="0" w:color="auto"/>
        <w:bottom w:val="none" w:sz="0" w:space="0" w:color="auto"/>
        <w:right w:val="none" w:sz="0" w:space="0" w:color="auto"/>
      </w:divBdr>
    </w:div>
    <w:div w:id="497156121">
      <w:bodyDiv w:val="1"/>
      <w:marLeft w:val="0"/>
      <w:marRight w:val="0"/>
      <w:marTop w:val="0"/>
      <w:marBottom w:val="0"/>
      <w:divBdr>
        <w:top w:val="none" w:sz="0" w:space="0" w:color="auto"/>
        <w:left w:val="none" w:sz="0" w:space="0" w:color="auto"/>
        <w:bottom w:val="none" w:sz="0" w:space="0" w:color="auto"/>
        <w:right w:val="none" w:sz="0" w:space="0" w:color="auto"/>
      </w:divBdr>
    </w:div>
    <w:div w:id="509490386">
      <w:bodyDiv w:val="1"/>
      <w:marLeft w:val="0"/>
      <w:marRight w:val="0"/>
      <w:marTop w:val="0"/>
      <w:marBottom w:val="0"/>
      <w:divBdr>
        <w:top w:val="none" w:sz="0" w:space="0" w:color="auto"/>
        <w:left w:val="none" w:sz="0" w:space="0" w:color="auto"/>
        <w:bottom w:val="none" w:sz="0" w:space="0" w:color="auto"/>
        <w:right w:val="none" w:sz="0" w:space="0" w:color="auto"/>
      </w:divBdr>
    </w:div>
    <w:div w:id="522282018">
      <w:bodyDiv w:val="1"/>
      <w:marLeft w:val="0"/>
      <w:marRight w:val="0"/>
      <w:marTop w:val="0"/>
      <w:marBottom w:val="0"/>
      <w:divBdr>
        <w:top w:val="none" w:sz="0" w:space="0" w:color="auto"/>
        <w:left w:val="none" w:sz="0" w:space="0" w:color="auto"/>
        <w:bottom w:val="none" w:sz="0" w:space="0" w:color="auto"/>
        <w:right w:val="none" w:sz="0" w:space="0" w:color="auto"/>
      </w:divBdr>
    </w:div>
    <w:div w:id="543757732">
      <w:bodyDiv w:val="1"/>
      <w:marLeft w:val="0"/>
      <w:marRight w:val="0"/>
      <w:marTop w:val="0"/>
      <w:marBottom w:val="0"/>
      <w:divBdr>
        <w:top w:val="none" w:sz="0" w:space="0" w:color="auto"/>
        <w:left w:val="none" w:sz="0" w:space="0" w:color="auto"/>
        <w:bottom w:val="none" w:sz="0" w:space="0" w:color="auto"/>
        <w:right w:val="none" w:sz="0" w:space="0" w:color="auto"/>
      </w:divBdr>
    </w:div>
    <w:div w:id="548802980">
      <w:bodyDiv w:val="1"/>
      <w:marLeft w:val="0"/>
      <w:marRight w:val="0"/>
      <w:marTop w:val="0"/>
      <w:marBottom w:val="0"/>
      <w:divBdr>
        <w:top w:val="none" w:sz="0" w:space="0" w:color="auto"/>
        <w:left w:val="none" w:sz="0" w:space="0" w:color="auto"/>
        <w:bottom w:val="none" w:sz="0" w:space="0" w:color="auto"/>
        <w:right w:val="none" w:sz="0" w:space="0" w:color="auto"/>
      </w:divBdr>
    </w:div>
    <w:div w:id="557672576">
      <w:bodyDiv w:val="1"/>
      <w:marLeft w:val="0"/>
      <w:marRight w:val="0"/>
      <w:marTop w:val="0"/>
      <w:marBottom w:val="0"/>
      <w:divBdr>
        <w:top w:val="none" w:sz="0" w:space="0" w:color="auto"/>
        <w:left w:val="none" w:sz="0" w:space="0" w:color="auto"/>
        <w:bottom w:val="none" w:sz="0" w:space="0" w:color="auto"/>
        <w:right w:val="none" w:sz="0" w:space="0" w:color="auto"/>
      </w:divBdr>
      <w:divsChild>
        <w:div w:id="1001354172">
          <w:marLeft w:val="360"/>
          <w:marRight w:val="0"/>
          <w:marTop w:val="0"/>
          <w:marBottom w:val="120"/>
          <w:divBdr>
            <w:top w:val="none" w:sz="0" w:space="0" w:color="auto"/>
            <w:left w:val="none" w:sz="0" w:space="0" w:color="auto"/>
            <w:bottom w:val="none" w:sz="0" w:space="0" w:color="auto"/>
            <w:right w:val="none" w:sz="0" w:space="0" w:color="auto"/>
          </w:divBdr>
        </w:div>
      </w:divsChild>
    </w:div>
    <w:div w:id="575013767">
      <w:bodyDiv w:val="1"/>
      <w:marLeft w:val="0"/>
      <w:marRight w:val="0"/>
      <w:marTop w:val="0"/>
      <w:marBottom w:val="0"/>
      <w:divBdr>
        <w:top w:val="none" w:sz="0" w:space="0" w:color="auto"/>
        <w:left w:val="none" w:sz="0" w:space="0" w:color="auto"/>
        <w:bottom w:val="none" w:sz="0" w:space="0" w:color="auto"/>
        <w:right w:val="none" w:sz="0" w:space="0" w:color="auto"/>
      </w:divBdr>
    </w:div>
    <w:div w:id="583419114">
      <w:bodyDiv w:val="1"/>
      <w:marLeft w:val="0"/>
      <w:marRight w:val="0"/>
      <w:marTop w:val="0"/>
      <w:marBottom w:val="0"/>
      <w:divBdr>
        <w:top w:val="none" w:sz="0" w:space="0" w:color="auto"/>
        <w:left w:val="none" w:sz="0" w:space="0" w:color="auto"/>
        <w:bottom w:val="none" w:sz="0" w:space="0" w:color="auto"/>
        <w:right w:val="none" w:sz="0" w:space="0" w:color="auto"/>
      </w:divBdr>
    </w:div>
    <w:div w:id="590623155">
      <w:bodyDiv w:val="1"/>
      <w:marLeft w:val="0"/>
      <w:marRight w:val="0"/>
      <w:marTop w:val="0"/>
      <w:marBottom w:val="0"/>
      <w:divBdr>
        <w:top w:val="none" w:sz="0" w:space="0" w:color="auto"/>
        <w:left w:val="none" w:sz="0" w:space="0" w:color="auto"/>
        <w:bottom w:val="none" w:sz="0" w:space="0" w:color="auto"/>
        <w:right w:val="none" w:sz="0" w:space="0" w:color="auto"/>
      </w:divBdr>
    </w:div>
    <w:div w:id="595795435">
      <w:bodyDiv w:val="1"/>
      <w:marLeft w:val="0"/>
      <w:marRight w:val="0"/>
      <w:marTop w:val="0"/>
      <w:marBottom w:val="0"/>
      <w:divBdr>
        <w:top w:val="none" w:sz="0" w:space="0" w:color="auto"/>
        <w:left w:val="none" w:sz="0" w:space="0" w:color="auto"/>
        <w:bottom w:val="none" w:sz="0" w:space="0" w:color="auto"/>
        <w:right w:val="none" w:sz="0" w:space="0" w:color="auto"/>
      </w:divBdr>
    </w:div>
    <w:div w:id="635915480">
      <w:bodyDiv w:val="1"/>
      <w:marLeft w:val="0"/>
      <w:marRight w:val="0"/>
      <w:marTop w:val="0"/>
      <w:marBottom w:val="0"/>
      <w:divBdr>
        <w:top w:val="none" w:sz="0" w:space="0" w:color="auto"/>
        <w:left w:val="none" w:sz="0" w:space="0" w:color="auto"/>
        <w:bottom w:val="none" w:sz="0" w:space="0" w:color="auto"/>
        <w:right w:val="none" w:sz="0" w:space="0" w:color="auto"/>
      </w:divBdr>
    </w:div>
    <w:div w:id="660355961">
      <w:bodyDiv w:val="1"/>
      <w:marLeft w:val="0"/>
      <w:marRight w:val="0"/>
      <w:marTop w:val="0"/>
      <w:marBottom w:val="0"/>
      <w:divBdr>
        <w:top w:val="none" w:sz="0" w:space="0" w:color="auto"/>
        <w:left w:val="none" w:sz="0" w:space="0" w:color="auto"/>
        <w:bottom w:val="none" w:sz="0" w:space="0" w:color="auto"/>
        <w:right w:val="none" w:sz="0" w:space="0" w:color="auto"/>
      </w:divBdr>
    </w:div>
    <w:div w:id="671686975">
      <w:bodyDiv w:val="1"/>
      <w:marLeft w:val="0"/>
      <w:marRight w:val="0"/>
      <w:marTop w:val="0"/>
      <w:marBottom w:val="0"/>
      <w:divBdr>
        <w:top w:val="none" w:sz="0" w:space="0" w:color="auto"/>
        <w:left w:val="none" w:sz="0" w:space="0" w:color="auto"/>
        <w:bottom w:val="none" w:sz="0" w:space="0" w:color="auto"/>
        <w:right w:val="none" w:sz="0" w:space="0" w:color="auto"/>
      </w:divBdr>
    </w:div>
    <w:div w:id="683018963">
      <w:bodyDiv w:val="1"/>
      <w:marLeft w:val="0"/>
      <w:marRight w:val="0"/>
      <w:marTop w:val="0"/>
      <w:marBottom w:val="0"/>
      <w:divBdr>
        <w:top w:val="none" w:sz="0" w:space="0" w:color="auto"/>
        <w:left w:val="none" w:sz="0" w:space="0" w:color="auto"/>
        <w:bottom w:val="none" w:sz="0" w:space="0" w:color="auto"/>
        <w:right w:val="none" w:sz="0" w:space="0" w:color="auto"/>
      </w:divBdr>
      <w:divsChild>
        <w:div w:id="15154805">
          <w:marLeft w:val="360"/>
          <w:marRight w:val="0"/>
          <w:marTop w:val="0"/>
          <w:marBottom w:val="120"/>
          <w:divBdr>
            <w:top w:val="none" w:sz="0" w:space="0" w:color="auto"/>
            <w:left w:val="none" w:sz="0" w:space="0" w:color="auto"/>
            <w:bottom w:val="none" w:sz="0" w:space="0" w:color="auto"/>
            <w:right w:val="none" w:sz="0" w:space="0" w:color="auto"/>
          </w:divBdr>
        </w:div>
      </w:divsChild>
    </w:div>
    <w:div w:id="689650690">
      <w:bodyDiv w:val="1"/>
      <w:marLeft w:val="0"/>
      <w:marRight w:val="0"/>
      <w:marTop w:val="0"/>
      <w:marBottom w:val="0"/>
      <w:divBdr>
        <w:top w:val="none" w:sz="0" w:space="0" w:color="auto"/>
        <w:left w:val="none" w:sz="0" w:space="0" w:color="auto"/>
        <w:bottom w:val="none" w:sz="0" w:space="0" w:color="auto"/>
        <w:right w:val="none" w:sz="0" w:space="0" w:color="auto"/>
      </w:divBdr>
    </w:div>
    <w:div w:id="706221368">
      <w:bodyDiv w:val="1"/>
      <w:marLeft w:val="0"/>
      <w:marRight w:val="0"/>
      <w:marTop w:val="0"/>
      <w:marBottom w:val="0"/>
      <w:divBdr>
        <w:top w:val="none" w:sz="0" w:space="0" w:color="auto"/>
        <w:left w:val="none" w:sz="0" w:space="0" w:color="auto"/>
        <w:bottom w:val="none" w:sz="0" w:space="0" w:color="auto"/>
        <w:right w:val="none" w:sz="0" w:space="0" w:color="auto"/>
      </w:divBdr>
    </w:div>
    <w:div w:id="708147491">
      <w:bodyDiv w:val="1"/>
      <w:marLeft w:val="0"/>
      <w:marRight w:val="0"/>
      <w:marTop w:val="0"/>
      <w:marBottom w:val="0"/>
      <w:divBdr>
        <w:top w:val="none" w:sz="0" w:space="0" w:color="auto"/>
        <w:left w:val="none" w:sz="0" w:space="0" w:color="auto"/>
        <w:bottom w:val="none" w:sz="0" w:space="0" w:color="auto"/>
        <w:right w:val="none" w:sz="0" w:space="0" w:color="auto"/>
      </w:divBdr>
    </w:div>
    <w:div w:id="723523599">
      <w:bodyDiv w:val="1"/>
      <w:marLeft w:val="0"/>
      <w:marRight w:val="0"/>
      <w:marTop w:val="0"/>
      <w:marBottom w:val="0"/>
      <w:divBdr>
        <w:top w:val="none" w:sz="0" w:space="0" w:color="auto"/>
        <w:left w:val="none" w:sz="0" w:space="0" w:color="auto"/>
        <w:bottom w:val="none" w:sz="0" w:space="0" w:color="auto"/>
        <w:right w:val="none" w:sz="0" w:space="0" w:color="auto"/>
      </w:divBdr>
    </w:div>
    <w:div w:id="745766197">
      <w:bodyDiv w:val="1"/>
      <w:marLeft w:val="0"/>
      <w:marRight w:val="0"/>
      <w:marTop w:val="0"/>
      <w:marBottom w:val="0"/>
      <w:divBdr>
        <w:top w:val="none" w:sz="0" w:space="0" w:color="auto"/>
        <w:left w:val="none" w:sz="0" w:space="0" w:color="auto"/>
        <w:bottom w:val="none" w:sz="0" w:space="0" w:color="auto"/>
        <w:right w:val="none" w:sz="0" w:space="0" w:color="auto"/>
      </w:divBdr>
    </w:div>
    <w:div w:id="755712951">
      <w:bodyDiv w:val="1"/>
      <w:marLeft w:val="0"/>
      <w:marRight w:val="0"/>
      <w:marTop w:val="0"/>
      <w:marBottom w:val="0"/>
      <w:divBdr>
        <w:top w:val="none" w:sz="0" w:space="0" w:color="auto"/>
        <w:left w:val="none" w:sz="0" w:space="0" w:color="auto"/>
        <w:bottom w:val="none" w:sz="0" w:space="0" w:color="auto"/>
        <w:right w:val="none" w:sz="0" w:space="0" w:color="auto"/>
      </w:divBdr>
    </w:div>
    <w:div w:id="766193145">
      <w:bodyDiv w:val="1"/>
      <w:marLeft w:val="0"/>
      <w:marRight w:val="0"/>
      <w:marTop w:val="0"/>
      <w:marBottom w:val="0"/>
      <w:divBdr>
        <w:top w:val="none" w:sz="0" w:space="0" w:color="auto"/>
        <w:left w:val="none" w:sz="0" w:space="0" w:color="auto"/>
        <w:bottom w:val="none" w:sz="0" w:space="0" w:color="auto"/>
        <w:right w:val="none" w:sz="0" w:space="0" w:color="auto"/>
      </w:divBdr>
    </w:div>
    <w:div w:id="767239046">
      <w:bodyDiv w:val="1"/>
      <w:marLeft w:val="0"/>
      <w:marRight w:val="0"/>
      <w:marTop w:val="0"/>
      <w:marBottom w:val="0"/>
      <w:divBdr>
        <w:top w:val="none" w:sz="0" w:space="0" w:color="auto"/>
        <w:left w:val="none" w:sz="0" w:space="0" w:color="auto"/>
        <w:bottom w:val="none" w:sz="0" w:space="0" w:color="auto"/>
        <w:right w:val="none" w:sz="0" w:space="0" w:color="auto"/>
      </w:divBdr>
    </w:div>
    <w:div w:id="774130913">
      <w:bodyDiv w:val="1"/>
      <w:marLeft w:val="0"/>
      <w:marRight w:val="0"/>
      <w:marTop w:val="0"/>
      <w:marBottom w:val="0"/>
      <w:divBdr>
        <w:top w:val="none" w:sz="0" w:space="0" w:color="auto"/>
        <w:left w:val="none" w:sz="0" w:space="0" w:color="auto"/>
        <w:bottom w:val="none" w:sz="0" w:space="0" w:color="auto"/>
        <w:right w:val="none" w:sz="0" w:space="0" w:color="auto"/>
      </w:divBdr>
    </w:div>
    <w:div w:id="806700872">
      <w:bodyDiv w:val="1"/>
      <w:marLeft w:val="0"/>
      <w:marRight w:val="0"/>
      <w:marTop w:val="0"/>
      <w:marBottom w:val="0"/>
      <w:divBdr>
        <w:top w:val="none" w:sz="0" w:space="0" w:color="auto"/>
        <w:left w:val="none" w:sz="0" w:space="0" w:color="auto"/>
        <w:bottom w:val="none" w:sz="0" w:space="0" w:color="auto"/>
        <w:right w:val="none" w:sz="0" w:space="0" w:color="auto"/>
      </w:divBdr>
    </w:div>
    <w:div w:id="809906575">
      <w:bodyDiv w:val="1"/>
      <w:marLeft w:val="0"/>
      <w:marRight w:val="0"/>
      <w:marTop w:val="0"/>
      <w:marBottom w:val="0"/>
      <w:divBdr>
        <w:top w:val="none" w:sz="0" w:space="0" w:color="auto"/>
        <w:left w:val="none" w:sz="0" w:space="0" w:color="auto"/>
        <w:bottom w:val="none" w:sz="0" w:space="0" w:color="auto"/>
        <w:right w:val="none" w:sz="0" w:space="0" w:color="auto"/>
      </w:divBdr>
      <w:divsChild>
        <w:div w:id="1701660885">
          <w:marLeft w:val="360"/>
          <w:marRight w:val="0"/>
          <w:marTop w:val="0"/>
          <w:marBottom w:val="120"/>
          <w:divBdr>
            <w:top w:val="none" w:sz="0" w:space="0" w:color="auto"/>
            <w:left w:val="none" w:sz="0" w:space="0" w:color="auto"/>
            <w:bottom w:val="none" w:sz="0" w:space="0" w:color="auto"/>
            <w:right w:val="none" w:sz="0" w:space="0" w:color="auto"/>
          </w:divBdr>
        </w:div>
      </w:divsChild>
    </w:div>
    <w:div w:id="837887961">
      <w:bodyDiv w:val="1"/>
      <w:marLeft w:val="0"/>
      <w:marRight w:val="0"/>
      <w:marTop w:val="0"/>
      <w:marBottom w:val="0"/>
      <w:divBdr>
        <w:top w:val="none" w:sz="0" w:space="0" w:color="auto"/>
        <w:left w:val="none" w:sz="0" w:space="0" w:color="auto"/>
        <w:bottom w:val="none" w:sz="0" w:space="0" w:color="auto"/>
        <w:right w:val="none" w:sz="0" w:space="0" w:color="auto"/>
      </w:divBdr>
    </w:div>
    <w:div w:id="843008421">
      <w:bodyDiv w:val="1"/>
      <w:marLeft w:val="0"/>
      <w:marRight w:val="0"/>
      <w:marTop w:val="0"/>
      <w:marBottom w:val="0"/>
      <w:divBdr>
        <w:top w:val="none" w:sz="0" w:space="0" w:color="auto"/>
        <w:left w:val="none" w:sz="0" w:space="0" w:color="auto"/>
        <w:bottom w:val="none" w:sz="0" w:space="0" w:color="auto"/>
        <w:right w:val="none" w:sz="0" w:space="0" w:color="auto"/>
      </w:divBdr>
    </w:div>
    <w:div w:id="855926439">
      <w:bodyDiv w:val="1"/>
      <w:marLeft w:val="0"/>
      <w:marRight w:val="0"/>
      <w:marTop w:val="0"/>
      <w:marBottom w:val="0"/>
      <w:divBdr>
        <w:top w:val="none" w:sz="0" w:space="0" w:color="auto"/>
        <w:left w:val="none" w:sz="0" w:space="0" w:color="auto"/>
        <w:bottom w:val="none" w:sz="0" w:space="0" w:color="auto"/>
        <w:right w:val="none" w:sz="0" w:space="0" w:color="auto"/>
      </w:divBdr>
    </w:div>
    <w:div w:id="870415783">
      <w:bodyDiv w:val="1"/>
      <w:marLeft w:val="0"/>
      <w:marRight w:val="0"/>
      <w:marTop w:val="0"/>
      <w:marBottom w:val="0"/>
      <w:divBdr>
        <w:top w:val="none" w:sz="0" w:space="0" w:color="auto"/>
        <w:left w:val="none" w:sz="0" w:space="0" w:color="auto"/>
        <w:bottom w:val="none" w:sz="0" w:space="0" w:color="auto"/>
        <w:right w:val="none" w:sz="0" w:space="0" w:color="auto"/>
      </w:divBdr>
    </w:div>
    <w:div w:id="879435265">
      <w:bodyDiv w:val="1"/>
      <w:marLeft w:val="0"/>
      <w:marRight w:val="0"/>
      <w:marTop w:val="0"/>
      <w:marBottom w:val="0"/>
      <w:divBdr>
        <w:top w:val="none" w:sz="0" w:space="0" w:color="auto"/>
        <w:left w:val="none" w:sz="0" w:space="0" w:color="auto"/>
        <w:bottom w:val="none" w:sz="0" w:space="0" w:color="auto"/>
        <w:right w:val="none" w:sz="0" w:space="0" w:color="auto"/>
      </w:divBdr>
    </w:div>
    <w:div w:id="907498833">
      <w:bodyDiv w:val="1"/>
      <w:marLeft w:val="0"/>
      <w:marRight w:val="0"/>
      <w:marTop w:val="0"/>
      <w:marBottom w:val="0"/>
      <w:divBdr>
        <w:top w:val="none" w:sz="0" w:space="0" w:color="auto"/>
        <w:left w:val="none" w:sz="0" w:space="0" w:color="auto"/>
        <w:bottom w:val="none" w:sz="0" w:space="0" w:color="auto"/>
        <w:right w:val="none" w:sz="0" w:space="0" w:color="auto"/>
      </w:divBdr>
      <w:divsChild>
        <w:div w:id="1067844363">
          <w:marLeft w:val="360"/>
          <w:marRight w:val="0"/>
          <w:marTop w:val="0"/>
          <w:marBottom w:val="120"/>
          <w:divBdr>
            <w:top w:val="none" w:sz="0" w:space="0" w:color="auto"/>
            <w:left w:val="none" w:sz="0" w:space="0" w:color="auto"/>
            <w:bottom w:val="none" w:sz="0" w:space="0" w:color="auto"/>
            <w:right w:val="none" w:sz="0" w:space="0" w:color="auto"/>
          </w:divBdr>
        </w:div>
      </w:divsChild>
    </w:div>
    <w:div w:id="937131615">
      <w:bodyDiv w:val="1"/>
      <w:marLeft w:val="0"/>
      <w:marRight w:val="0"/>
      <w:marTop w:val="0"/>
      <w:marBottom w:val="0"/>
      <w:divBdr>
        <w:top w:val="none" w:sz="0" w:space="0" w:color="auto"/>
        <w:left w:val="none" w:sz="0" w:space="0" w:color="auto"/>
        <w:bottom w:val="none" w:sz="0" w:space="0" w:color="auto"/>
        <w:right w:val="none" w:sz="0" w:space="0" w:color="auto"/>
      </w:divBdr>
    </w:div>
    <w:div w:id="986931226">
      <w:bodyDiv w:val="1"/>
      <w:marLeft w:val="0"/>
      <w:marRight w:val="0"/>
      <w:marTop w:val="0"/>
      <w:marBottom w:val="0"/>
      <w:divBdr>
        <w:top w:val="none" w:sz="0" w:space="0" w:color="auto"/>
        <w:left w:val="none" w:sz="0" w:space="0" w:color="auto"/>
        <w:bottom w:val="none" w:sz="0" w:space="0" w:color="auto"/>
        <w:right w:val="none" w:sz="0" w:space="0" w:color="auto"/>
      </w:divBdr>
    </w:div>
    <w:div w:id="1002465575">
      <w:bodyDiv w:val="1"/>
      <w:marLeft w:val="0"/>
      <w:marRight w:val="0"/>
      <w:marTop w:val="0"/>
      <w:marBottom w:val="0"/>
      <w:divBdr>
        <w:top w:val="none" w:sz="0" w:space="0" w:color="auto"/>
        <w:left w:val="none" w:sz="0" w:space="0" w:color="auto"/>
        <w:bottom w:val="none" w:sz="0" w:space="0" w:color="auto"/>
        <w:right w:val="none" w:sz="0" w:space="0" w:color="auto"/>
      </w:divBdr>
    </w:div>
    <w:div w:id="1037240616">
      <w:bodyDiv w:val="1"/>
      <w:marLeft w:val="0"/>
      <w:marRight w:val="0"/>
      <w:marTop w:val="0"/>
      <w:marBottom w:val="0"/>
      <w:divBdr>
        <w:top w:val="none" w:sz="0" w:space="0" w:color="auto"/>
        <w:left w:val="none" w:sz="0" w:space="0" w:color="auto"/>
        <w:bottom w:val="none" w:sz="0" w:space="0" w:color="auto"/>
        <w:right w:val="none" w:sz="0" w:space="0" w:color="auto"/>
      </w:divBdr>
    </w:div>
    <w:div w:id="1082340797">
      <w:bodyDiv w:val="1"/>
      <w:marLeft w:val="0"/>
      <w:marRight w:val="0"/>
      <w:marTop w:val="0"/>
      <w:marBottom w:val="0"/>
      <w:divBdr>
        <w:top w:val="none" w:sz="0" w:space="0" w:color="auto"/>
        <w:left w:val="none" w:sz="0" w:space="0" w:color="auto"/>
        <w:bottom w:val="none" w:sz="0" w:space="0" w:color="auto"/>
        <w:right w:val="none" w:sz="0" w:space="0" w:color="auto"/>
      </w:divBdr>
    </w:div>
    <w:div w:id="1083719081">
      <w:bodyDiv w:val="1"/>
      <w:marLeft w:val="0"/>
      <w:marRight w:val="0"/>
      <w:marTop w:val="0"/>
      <w:marBottom w:val="0"/>
      <w:divBdr>
        <w:top w:val="none" w:sz="0" w:space="0" w:color="auto"/>
        <w:left w:val="none" w:sz="0" w:space="0" w:color="auto"/>
        <w:bottom w:val="none" w:sz="0" w:space="0" w:color="auto"/>
        <w:right w:val="none" w:sz="0" w:space="0" w:color="auto"/>
      </w:divBdr>
      <w:divsChild>
        <w:div w:id="1865097106">
          <w:marLeft w:val="360"/>
          <w:marRight w:val="0"/>
          <w:marTop w:val="0"/>
          <w:marBottom w:val="120"/>
          <w:divBdr>
            <w:top w:val="none" w:sz="0" w:space="0" w:color="auto"/>
            <w:left w:val="none" w:sz="0" w:space="0" w:color="auto"/>
            <w:bottom w:val="none" w:sz="0" w:space="0" w:color="auto"/>
            <w:right w:val="none" w:sz="0" w:space="0" w:color="auto"/>
          </w:divBdr>
        </w:div>
      </w:divsChild>
    </w:div>
    <w:div w:id="1104152569">
      <w:bodyDiv w:val="1"/>
      <w:marLeft w:val="0"/>
      <w:marRight w:val="0"/>
      <w:marTop w:val="0"/>
      <w:marBottom w:val="0"/>
      <w:divBdr>
        <w:top w:val="none" w:sz="0" w:space="0" w:color="auto"/>
        <w:left w:val="none" w:sz="0" w:space="0" w:color="auto"/>
        <w:bottom w:val="none" w:sz="0" w:space="0" w:color="auto"/>
        <w:right w:val="none" w:sz="0" w:space="0" w:color="auto"/>
      </w:divBdr>
    </w:div>
    <w:div w:id="1107887098">
      <w:bodyDiv w:val="1"/>
      <w:marLeft w:val="0"/>
      <w:marRight w:val="0"/>
      <w:marTop w:val="0"/>
      <w:marBottom w:val="0"/>
      <w:divBdr>
        <w:top w:val="none" w:sz="0" w:space="0" w:color="auto"/>
        <w:left w:val="none" w:sz="0" w:space="0" w:color="auto"/>
        <w:bottom w:val="none" w:sz="0" w:space="0" w:color="auto"/>
        <w:right w:val="none" w:sz="0" w:space="0" w:color="auto"/>
      </w:divBdr>
    </w:div>
    <w:div w:id="1122842817">
      <w:bodyDiv w:val="1"/>
      <w:marLeft w:val="0"/>
      <w:marRight w:val="0"/>
      <w:marTop w:val="0"/>
      <w:marBottom w:val="0"/>
      <w:divBdr>
        <w:top w:val="none" w:sz="0" w:space="0" w:color="auto"/>
        <w:left w:val="none" w:sz="0" w:space="0" w:color="auto"/>
        <w:bottom w:val="none" w:sz="0" w:space="0" w:color="auto"/>
        <w:right w:val="none" w:sz="0" w:space="0" w:color="auto"/>
      </w:divBdr>
    </w:div>
    <w:div w:id="1142119266">
      <w:bodyDiv w:val="1"/>
      <w:marLeft w:val="0"/>
      <w:marRight w:val="0"/>
      <w:marTop w:val="0"/>
      <w:marBottom w:val="0"/>
      <w:divBdr>
        <w:top w:val="none" w:sz="0" w:space="0" w:color="auto"/>
        <w:left w:val="none" w:sz="0" w:space="0" w:color="auto"/>
        <w:bottom w:val="none" w:sz="0" w:space="0" w:color="auto"/>
        <w:right w:val="none" w:sz="0" w:space="0" w:color="auto"/>
      </w:divBdr>
    </w:div>
    <w:div w:id="1165442033">
      <w:bodyDiv w:val="1"/>
      <w:marLeft w:val="0"/>
      <w:marRight w:val="0"/>
      <w:marTop w:val="0"/>
      <w:marBottom w:val="0"/>
      <w:divBdr>
        <w:top w:val="none" w:sz="0" w:space="0" w:color="auto"/>
        <w:left w:val="none" w:sz="0" w:space="0" w:color="auto"/>
        <w:bottom w:val="none" w:sz="0" w:space="0" w:color="auto"/>
        <w:right w:val="none" w:sz="0" w:space="0" w:color="auto"/>
      </w:divBdr>
    </w:div>
    <w:div w:id="1167983757">
      <w:bodyDiv w:val="1"/>
      <w:marLeft w:val="0"/>
      <w:marRight w:val="0"/>
      <w:marTop w:val="0"/>
      <w:marBottom w:val="0"/>
      <w:divBdr>
        <w:top w:val="none" w:sz="0" w:space="0" w:color="auto"/>
        <w:left w:val="none" w:sz="0" w:space="0" w:color="auto"/>
        <w:bottom w:val="none" w:sz="0" w:space="0" w:color="auto"/>
        <w:right w:val="none" w:sz="0" w:space="0" w:color="auto"/>
      </w:divBdr>
    </w:div>
    <w:div w:id="1172143385">
      <w:bodyDiv w:val="1"/>
      <w:marLeft w:val="0"/>
      <w:marRight w:val="0"/>
      <w:marTop w:val="0"/>
      <w:marBottom w:val="0"/>
      <w:divBdr>
        <w:top w:val="none" w:sz="0" w:space="0" w:color="auto"/>
        <w:left w:val="none" w:sz="0" w:space="0" w:color="auto"/>
        <w:bottom w:val="none" w:sz="0" w:space="0" w:color="auto"/>
        <w:right w:val="none" w:sz="0" w:space="0" w:color="auto"/>
      </w:divBdr>
    </w:div>
    <w:div w:id="1213885337">
      <w:bodyDiv w:val="1"/>
      <w:marLeft w:val="0"/>
      <w:marRight w:val="0"/>
      <w:marTop w:val="0"/>
      <w:marBottom w:val="0"/>
      <w:divBdr>
        <w:top w:val="none" w:sz="0" w:space="0" w:color="auto"/>
        <w:left w:val="none" w:sz="0" w:space="0" w:color="auto"/>
        <w:bottom w:val="none" w:sz="0" w:space="0" w:color="auto"/>
        <w:right w:val="none" w:sz="0" w:space="0" w:color="auto"/>
      </w:divBdr>
    </w:div>
    <w:div w:id="1246450431">
      <w:bodyDiv w:val="1"/>
      <w:marLeft w:val="0"/>
      <w:marRight w:val="0"/>
      <w:marTop w:val="0"/>
      <w:marBottom w:val="0"/>
      <w:divBdr>
        <w:top w:val="none" w:sz="0" w:space="0" w:color="auto"/>
        <w:left w:val="none" w:sz="0" w:space="0" w:color="auto"/>
        <w:bottom w:val="none" w:sz="0" w:space="0" w:color="auto"/>
        <w:right w:val="none" w:sz="0" w:space="0" w:color="auto"/>
      </w:divBdr>
    </w:div>
    <w:div w:id="1246526063">
      <w:bodyDiv w:val="1"/>
      <w:marLeft w:val="0"/>
      <w:marRight w:val="0"/>
      <w:marTop w:val="0"/>
      <w:marBottom w:val="0"/>
      <w:divBdr>
        <w:top w:val="none" w:sz="0" w:space="0" w:color="auto"/>
        <w:left w:val="none" w:sz="0" w:space="0" w:color="auto"/>
        <w:bottom w:val="none" w:sz="0" w:space="0" w:color="auto"/>
        <w:right w:val="none" w:sz="0" w:space="0" w:color="auto"/>
      </w:divBdr>
    </w:div>
    <w:div w:id="1277559585">
      <w:bodyDiv w:val="1"/>
      <w:marLeft w:val="0"/>
      <w:marRight w:val="0"/>
      <w:marTop w:val="0"/>
      <w:marBottom w:val="0"/>
      <w:divBdr>
        <w:top w:val="none" w:sz="0" w:space="0" w:color="auto"/>
        <w:left w:val="none" w:sz="0" w:space="0" w:color="auto"/>
        <w:bottom w:val="none" w:sz="0" w:space="0" w:color="auto"/>
        <w:right w:val="none" w:sz="0" w:space="0" w:color="auto"/>
      </w:divBdr>
    </w:div>
    <w:div w:id="1281186827">
      <w:bodyDiv w:val="1"/>
      <w:marLeft w:val="0"/>
      <w:marRight w:val="0"/>
      <w:marTop w:val="0"/>
      <w:marBottom w:val="0"/>
      <w:divBdr>
        <w:top w:val="none" w:sz="0" w:space="0" w:color="auto"/>
        <w:left w:val="none" w:sz="0" w:space="0" w:color="auto"/>
        <w:bottom w:val="none" w:sz="0" w:space="0" w:color="auto"/>
        <w:right w:val="none" w:sz="0" w:space="0" w:color="auto"/>
      </w:divBdr>
    </w:div>
    <w:div w:id="1305159158">
      <w:bodyDiv w:val="1"/>
      <w:marLeft w:val="0"/>
      <w:marRight w:val="0"/>
      <w:marTop w:val="0"/>
      <w:marBottom w:val="0"/>
      <w:divBdr>
        <w:top w:val="none" w:sz="0" w:space="0" w:color="auto"/>
        <w:left w:val="none" w:sz="0" w:space="0" w:color="auto"/>
        <w:bottom w:val="none" w:sz="0" w:space="0" w:color="auto"/>
        <w:right w:val="none" w:sz="0" w:space="0" w:color="auto"/>
      </w:divBdr>
    </w:div>
    <w:div w:id="1343237214">
      <w:bodyDiv w:val="1"/>
      <w:marLeft w:val="0"/>
      <w:marRight w:val="0"/>
      <w:marTop w:val="0"/>
      <w:marBottom w:val="0"/>
      <w:divBdr>
        <w:top w:val="none" w:sz="0" w:space="0" w:color="auto"/>
        <w:left w:val="none" w:sz="0" w:space="0" w:color="auto"/>
        <w:bottom w:val="none" w:sz="0" w:space="0" w:color="auto"/>
        <w:right w:val="none" w:sz="0" w:space="0" w:color="auto"/>
      </w:divBdr>
    </w:div>
    <w:div w:id="1345282260">
      <w:bodyDiv w:val="1"/>
      <w:marLeft w:val="0"/>
      <w:marRight w:val="0"/>
      <w:marTop w:val="0"/>
      <w:marBottom w:val="0"/>
      <w:divBdr>
        <w:top w:val="none" w:sz="0" w:space="0" w:color="auto"/>
        <w:left w:val="none" w:sz="0" w:space="0" w:color="auto"/>
        <w:bottom w:val="none" w:sz="0" w:space="0" w:color="auto"/>
        <w:right w:val="none" w:sz="0" w:space="0" w:color="auto"/>
      </w:divBdr>
    </w:div>
    <w:div w:id="1347443342">
      <w:bodyDiv w:val="1"/>
      <w:marLeft w:val="0"/>
      <w:marRight w:val="0"/>
      <w:marTop w:val="0"/>
      <w:marBottom w:val="0"/>
      <w:divBdr>
        <w:top w:val="none" w:sz="0" w:space="0" w:color="auto"/>
        <w:left w:val="none" w:sz="0" w:space="0" w:color="auto"/>
        <w:bottom w:val="none" w:sz="0" w:space="0" w:color="auto"/>
        <w:right w:val="none" w:sz="0" w:space="0" w:color="auto"/>
      </w:divBdr>
    </w:div>
    <w:div w:id="1377854496">
      <w:bodyDiv w:val="1"/>
      <w:marLeft w:val="0"/>
      <w:marRight w:val="0"/>
      <w:marTop w:val="0"/>
      <w:marBottom w:val="0"/>
      <w:divBdr>
        <w:top w:val="none" w:sz="0" w:space="0" w:color="auto"/>
        <w:left w:val="none" w:sz="0" w:space="0" w:color="auto"/>
        <w:bottom w:val="none" w:sz="0" w:space="0" w:color="auto"/>
        <w:right w:val="none" w:sz="0" w:space="0" w:color="auto"/>
      </w:divBdr>
      <w:divsChild>
        <w:div w:id="1392339474">
          <w:marLeft w:val="360"/>
          <w:marRight w:val="0"/>
          <w:marTop w:val="0"/>
          <w:marBottom w:val="120"/>
          <w:divBdr>
            <w:top w:val="none" w:sz="0" w:space="0" w:color="auto"/>
            <w:left w:val="none" w:sz="0" w:space="0" w:color="auto"/>
            <w:bottom w:val="none" w:sz="0" w:space="0" w:color="auto"/>
            <w:right w:val="none" w:sz="0" w:space="0" w:color="auto"/>
          </w:divBdr>
        </w:div>
      </w:divsChild>
    </w:div>
    <w:div w:id="1382023744">
      <w:bodyDiv w:val="1"/>
      <w:marLeft w:val="0"/>
      <w:marRight w:val="0"/>
      <w:marTop w:val="0"/>
      <w:marBottom w:val="0"/>
      <w:divBdr>
        <w:top w:val="none" w:sz="0" w:space="0" w:color="auto"/>
        <w:left w:val="none" w:sz="0" w:space="0" w:color="auto"/>
        <w:bottom w:val="none" w:sz="0" w:space="0" w:color="auto"/>
        <w:right w:val="none" w:sz="0" w:space="0" w:color="auto"/>
      </w:divBdr>
    </w:div>
    <w:div w:id="1383096797">
      <w:bodyDiv w:val="1"/>
      <w:marLeft w:val="0"/>
      <w:marRight w:val="0"/>
      <w:marTop w:val="0"/>
      <w:marBottom w:val="0"/>
      <w:divBdr>
        <w:top w:val="none" w:sz="0" w:space="0" w:color="auto"/>
        <w:left w:val="none" w:sz="0" w:space="0" w:color="auto"/>
        <w:bottom w:val="none" w:sz="0" w:space="0" w:color="auto"/>
        <w:right w:val="none" w:sz="0" w:space="0" w:color="auto"/>
      </w:divBdr>
    </w:div>
    <w:div w:id="1384477237">
      <w:bodyDiv w:val="1"/>
      <w:marLeft w:val="0"/>
      <w:marRight w:val="0"/>
      <w:marTop w:val="0"/>
      <w:marBottom w:val="0"/>
      <w:divBdr>
        <w:top w:val="none" w:sz="0" w:space="0" w:color="auto"/>
        <w:left w:val="none" w:sz="0" w:space="0" w:color="auto"/>
        <w:bottom w:val="none" w:sz="0" w:space="0" w:color="auto"/>
        <w:right w:val="none" w:sz="0" w:space="0" w:color="auto"/>
      </w:divBdr>
    </w:div>
    <w:div w:id="1406299230">
      <w:bodyDiv w:val="1"/>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360"/>
          <w:marRight w:val="0"/>
          <w:marTop w:val="0"/>
          <w:marBottom w:val="120"/>
          <w:divBdr>
            <w:top w:val="none" w:sz="0" w:space="0" w:color="auto"/>
            <w:left w:val="none" w:sz="0" w:space="0" w:color="auto"/>
            <w:bottom w:val="none" w:sz="0" w:space="0" w:color="auto"/>
            <w:right w:val="none" w:sz="0" w:space="0" w:color="auto"/>
          </w:divBdr>
        </w:div>
      </w:divsChild>
    </w:div>
    <w:div w:id="1444956768">
      <w:bodyDiv w:val="1"/>
      <w:marLeft w:val="0"/>
      <w:marRight w:val="0"/>
      <w:marTop w:val="0"/>
      <w:marBottom w:val="0"/>
      <w:divBdr>
        <w:top w:val="none" w:sz="0" w:space="0" w:color="auto"/>
        <w:left w:val="none" w:sz="0" w:space="0" w:color="auto"/>
        <w:bottom w:val="none" w:sz="0" w:space="0" w:color="auto"/>
        <w:right w:val="none" w:sz="0" w:space="0" w:color="auto"/>
      </w:divBdr>
      <w:divsChild>
        <w:div w:id="1408651639">
          <w:marLeft w:val="360"/>
          <w:marRight w:val="0"/>
          <w:marTop w:val="0"/>
          <w:marBottom w:val="120"/>
          <w:divBdr>
            <w:top w:val="none" w:sz="0" w:space="0" w:color="auto"/>
            <w:left w:val="none" w:sz="0" w:space="0" w:color="auto"/>
            <w:bottom w:val="none" w:sz="0" w:space="0" w:color="auto"/>
            <w:right w:val="none" w:sz="0" w:space="0" w:color="auto"/>
          </w:divBdr>
        </w:div>
      </w:divsChild>
    </w:div>
    <w:div w:id="1490825737">
      <w:bodyDiv w:val="1"/>
      <w:marLeft w:val="0"/>
      <w:marRight w:val="0"/>
      <w:marTop w:val="0"/>
      <w:marBottom w:val="0"/>
      <w:divBdr>
        <w:top w:val="none" w:sz="0" w:space="0" w:color="auto"/>
        <w:left w:val="none" w:sz="0" w:space="0" w:color="auto"/>
        <w:bottom w:val="none" w:sz="0" w:space="0" w:color="auto"/>
        <w:right w:val="none" w:sz="0" w:space="0" w:color="auto"/>
      </w:divBdr>
    </w:div>
    <w:div w:id="1492864129">
      <w:bodyDiv w:val="1"/>
      <w:marLeft w:val="0"/>
      <w:marRight w:val="0"/>
      <w:marTop w:val="0"/>
      <w:marBottom w:val="0"/>
      <w:divBdr>
        <w:top w:val="none" w:sz="0" w:space="0" w:color="auto"/>
        <w:left w:val="none" w:sz="0" w:space="0" w:color="auto"/>
        <w:bottom w:val="none" w:sz="0" w:space="0" w:color="auto"/>
        <w:right w:val="none" w:sz="0" w:space="0" w:color="auto"/>
      </w:divBdr>
    </w:div>
    <w:div w:id="1498685927">
      <w:bodyDiv w:val="1"/>
      <w:marLeft w:val="0"/>
      <w:marRight w:val="0"/>
      <w:marTop w:val="0"/>
      <w:marBottom w:val="0"/>
      <w:divBdr>
        <w:top w:val="none" w:sz="0" w:space="0" w:color="auto"/>
        <w:left w:val="none" w:sz="0" w:space="0" w:color="auto"/>
        <w:bottom w:val="none" w:sz="0" w:space="0" w:color="auto"/>
        <w:right w:val="none" w:sz="0" w:space="0" w:color="auto"/>
      </w:divBdr>
    </w:div>
    <w:div w:id="1518227148">
      <w:bodyDiv w:val="1"/>
      <w:marLeft w:val="0"/>
      <w:marRight w:val="0"/>
      <w:marTop w:val="0"/>
      <w:marBottom w:val="0"/>
      <w:divBdr>
        <w:top w:val="none" w:sz="0" w:space="0" w:color="auto"/>
        <w:left w:val="none" w:sz="0" w:space="0" w:color="auto"/>
        <w:bottom w:val="none" w:sz="0" w:space="0" w:color="auto"/>
        <w:right w:val="none" w:sz="0" w:space="0" w:color="auto"/>
      </w:divBdr>
    </w:div>
    <w:div w:id="1522471574">
      <w:bodyDiv w:val="1"/>
      <w:marLeft w:val="0"/>
      <w:marRight w:val="0"/>
      <w:marTop w:val="0"/>
      <w:marBottom w:val="0"/>
      <w:divBdr>
        <w:top w:val="none" w:sz="0" w:space="0" w:color="auto"/>
        <w:left w:val="none" w:sz="0" w:space="0" w:color="auto"/>
        <w:bottom w:val="none" w:sz="0" w:space="0" w:color="auto"/>
        <w:right w:val="none" w:sz="0" w:space="0" w:color="auto"/>
      </w:divBdr>
      <w:divsChild>
        <w:div w:id="1894195341">
          <w:marLeft w:val="360"/>
          <w:marRight w:val="0"/>
          <w:marTop w:val="0"/>
          <w:marBottom w:val="120"/>
          <w:divBdr>
            <w:top w:val="none" w:sz="0" w:space="0" w:color="auto"/>
            <w:left w:val="none" w:sz="0" w:space="0" w:color="auto"/>
            <w:bottom w:val="none" w:sz="0" w:space="0" w:color="auto"/>
            <w:right w:val="none" w:sz="0" w:space="0" w:color="auto"/>
          </w:divBdr>
        </w:div>
      </w:divsChild>
    </w:div>
    <w:div w:id="1534728990">
      <w:bodyDiv w:val="1"/>
      <w:marLeft w:val="0"/>
      <w:marRight w:val="0"/>
      <w:marTop w:val="0"/>
      <w:marBottom w:val="0"/>
      <w:divBdr>
        <w:top w:val="none" w:sz="0" w:space="0" w:color="auto"/>
        <w:left w:val="none" w:sz="0" w:space="0" w:color="auto"/>
        <w:bottom w:val="none" w:sz="0" w:space="0" w:color="auto"/>
        <w:right w:val="none" w:sz="0" w:space="0" w:color="auto"/>
      </w:divBdr>
    </w:div>
    <w:div w:id="1541478354">
      <w:bodyDiv w:val="1"/>
      <w:marLeft w:val="0"/>
      <w:marRight w:val="0"/>
      <w:marTop w:val="0"/>
      <w:marBottom w:val="0"/>
      <w:divBdr>
        <w:top w:val="none" w:sz="0" w:space="0" w:color="auto"/>
        <w:left w:val="none" w:sz="0" w:space="0" w:color="auto"/>
        <w:bottom w:val="none" w:sz="0" w:space="0" w:color="auto"/>
        <w:right w:val="none" w:sz="0" w:space="0" w:color="auto"/>
      </w:divBdr>
      <w:divsChild>
        <w:div w:id="1703552959">
          <w:marLeft w:val="360"/>
          <w:marRight w:val="0"/>
          <w:marTop w:val="0"/>
          <w:marBottom w:val="120"/>
          <w:divBdr>
            <w:top w:val="none" w:sz="0" w:space="0" w:color="auto"/>
            <w:left w:val="none" w:sz="0" w:space="0" w:color="auto"/>
            <w:bottom w:val="none" w:sz="0" w:space="0" w:color="auto"/>
            <w:right w:val="none" w:sz="0" w:space="0" w:color="auto"/>
          </w:divBdr>
        </w:div>
      </w:divsChild>
    </w:div>
    <w:div w:id="1544633532">
      <w:bodyDiv w:val="1"/>
      <w:marLeft w:val="0"/>
      <w:marRight w:val="0"/>
      <w:marTop w:val="0"/>
      <w:marBottom w:val="0"/>
      <w:divBdr>
        <w:top w:val="none" w:sz="0" w:space="0" w:color="auto"/>
        <w:left w:val="none" w:sz="0" w:space="0" w:color="auto"/>
        <w:bottom w:val="none" w:sz="0" w:space="0" w:color="auto"/>
        <w:right w:val="none" w:sz="0" w:space="0" w:color="auto"/>
      </w:divBdr>
    </w:div>
    <w:div w:id="1549993353">
      <w:bodyDiv w:val="1"/>
      <w:marLeft w:val="0"/>
      <w:marRight w:val="0"/>
      <w:marTop w:val="0"/>
      <w:marBottom w:val="0"/>
      <w:divBdr>
        <w:top w:val="none" w:sz="0" w:space="0" w:color="auto"/>
        <w:left w:val="none" w:sz="0" w:space="0" w:color="auto"/>
        <w:bottom w:val="none" w:sz="0" w:space="0" w:color="auto"/>
        <w:right w:val="none" w:sz="0" w:space="0" w:color="auto"/>
      </w:divBdr>
    </w:div>
    <w:div w:id="1551333601">
      <w:bodyDiv w:val="1"/>
      <w:marLeft w:val="0"/>
      <w:marRight w:val="0"/>
      <w:marTop w:val="0"/>
      <w:marBottom w:val="0"/>
      <w:divBdr>
        <w:top w:val="none" w:sz="0" w:space="0" w:color="auto"/>
        <w:left w:val="none" w:sz="0" w:space="0" w:color="auto"/>
        <w:bottom w:val="none" w:sz="0" w:space="0" w:color="auto"/>
        <w:right w:val="none" w:sz="0" w:space="0" w:color="auto"/>
      </w:divBdr>
      <w:divsChild>
        <w:div w:id="1666198817">
          <w:marLeft w:val="360"/>
          <w:marRight w:val="0"/>
          <w:marTop w:val="0"/>
          <w:marBottom w:val="120"/>
          <w:divBdr>
            <w:top w:val="none" w:sz="0" w:space="0" w:color="auto"/>
            <w:left w:val="none" w:sz="0" w:space="0" w:color="auto"/>
            <w:bottom w:val="none" w:sz="0" w:space="0" w:color="auto"/>
            <w:right w:val="none" w:sz="0" w:space="0" w:color="auto"/>
          </w:divBdr>
        </w:div>
      </w:divsChild>
    </w:div>
    <w:div w:id="1551959296">
      <w:bodyDiv w:val="1"/>
      <w:marLeft w:val="0"/>
      <w:marRight w:val="0"/>
      <w:marTop w:val="0"/>
      <w:marBottom w:val="0"/>
      <w:divBdr>
        <w:top w:val="none" w:sz="0" w:space="0" w:color="auto"/>
        <w:left w:val="none" w:sz="0" w:space="0" w:color="auto"/>
        <w:bottom w:val="none" w:sz="0" w:space="0" w:color="auto"/>
        <w:right w:val="none" w:sz="0" w:space="0" w:color="auto"/>
      </w:divBdr>
    </w:div>
    <w:div w:id="1589926557">
      <w:bodyDiv w:val="1"/>
      <w:marLeft w:val="0"/>
      <w:marRight w:val="0"/>
      <w:marTop w:val="0"/>
      <w:marBottom w:val="0"/>
      <w:divBdr>
        <w:top w:val="none" w:sz="0" w:space="0" w:color="auto"/>
        <w:left w:val="none" w:sz="0" w:space="0" w:color="auto"/>
        <w:bottom w:val="none" w:sz="0" w:space="0" w:color="auto"/>
        <w:right w:val="none" w:sz="0" w:space="0" w:color="auto"/>
      </w:divBdr>
      <w:divsChild>
        <w:div w:id="1792285617">
          <w:marLeft w:val="360"/>
          <w:marRight w:val="0"/>
          <w:marTop w:val="0"/>
          <w:marBottom w:val="120"/>
          <w:divBdr>
            <w:top w:val="none" w:sz="0" w:space="0" w:color="auto"/>
            <w:left w:val="none" w:sz="0" w:space="0" w:color="auto"/>
            <w:bottom w:val="none" w:sz="0" w:space="0" w:color="auto"/>
            <w:right w:val="none" w:sz="0" w:space="0" w:color="auto"/>
          </w:divBdr>
        </w:div>
      </w:divsChild>
    </w:div>
    <w:div w:id="1596554361">
      <w:bodyDiv w:val="1"/>
      <w:marLeft w:val="0"/>
      <w:marRight w:val="0"/>
      <w:marTop w:val="0"/>
      <w:marBottom w:val="0"/>
      <w:divBdr>
        <w:top w:val="none" w:sz="0" w:space="0" w:color="auto"/>
        <w:left w:val="none" w:sz="0" w:space="0" w:color="auto"/>
        <w:bottom w:val="none" w:sz="0" w:space="0" w:color="auto"/>
        <w:right w:val="none" w:sz="0" w:space="0" w:color="auto"/>
      </w:divBdr>
      <w:divsChild>
        <w:div w:id="1211065302">
          <w:marLeft w:val="360"/>
          <w:marRight w:val="0"/>
          <w:marTop w:val="0"/>
          <w:marBottom w:val="120"/>
          <w:divBdr>
            <w:top w:val="none" w:sz="0" w:space="0" w:color="auto"/>
            <w:left w:val="none" w:sz="0" w:space="0" w:color="auto"/>
            <w:bottom w:val="none" w:sz="0" w:space="0" w:color="auto"/>
            <w:right w:val="none" w:sz="0" w:space="0" w:color="auto"/>
          </w:divBdr>
        </w:div>
        <w:div w:id="532618839">
          <w:marLeft w:val="360"/>
          <w:marRight w:val="0"/>
          <w:marTop w:val="0"/>
          <w:marBottom w:val="120"/>
          <w:divBdr>
            <w:top w:val="none" w:sz="0" w:space="0" w:color="auto"/>
            <w:left w:val="none" w:sz="0" w:space="0" w:color="auto"/>
            <w:bottom w:val="none" w:sz="0" w:space="0" w:color="auto"/>
            <w:right w:val="none" w:sz="0" w:space="0" w:color="auto"/>
          </w:divBdr>
        </w:div>
        <w:div w:id="1176967145">
          <w:marLeft w:val="360"/>
          <w:marRight w:val="0"/>
          <w:marTop w:val="0"/>
          <w:marBottom w:val="120"/>
          <w:divBdr>
            <w:top w:val="none" w:sz="0" w:space="0" w:color="auto"/>
            <w:left w:val="none" w:sz="0" w:space="0" w:color="auto"/>
            <w:bottom w:val="none" w:sz="0" w:space="0" w:color="auto"/>
            <w:right w:val="none" w:sz="0" w:space="0" w:color="auto"/>
          </w:divBdr>
        </w:div>
        <w:div w:id="2045592418">
          <w:marLeft w:val="360"/>
          <w:marRight w:val="0"/>
          <w:marTop w:val="0"/>
          <w:marBottom w:val="120"/>
          <w:divBdr>
            <w:top w:val="none" w:sz="0" w:space="0" w:color="auto"/>
            <w:left w:val="none" w:sz="0" w:space="0" w:color="auto"/>
            <w:bottom w:val="none" w:sz="0" w:space="0" w:color="auto"/>
            <w:right w:val="none" w:sz="0" w:space="0" w:color="auto"/>
          </w:divBdr>
        </w:div>
        <w:div w:id="1578395947">
          <w:marLeft w:val="360"/>
          <w:marRight w:val="0"/>
          <w:marTop w:val="0"/>
          <w:marBottom w:val="120"/>
          <w:divBdr>
            <w:top w:val="none" w:sz="0" w:space="0" w:color="auto"/>
            <w:left w:val="none" w:sz="0" w:space="0" w:color="auto"/>
            <w:bottom w:val="none" w:sz="0" w:space="0" w:color="auto"/>
            <w:right w:val="none" w:sz="0" w:space="0" w:color="auto"/>
          </w:divBdr>
        </w:div>
        <w:div w:id="2124641885">
          <w:marLeft w:val="360"/>
          <w:marRight w:val="0"/>
          <w:marTop w:val="0"/>
          <w:marBottom w:val="120"/>
          <w:divBdr>
            <w:top w:val="none" w:sz="0" w:space="0" w:color="auto"/>
            <w:left w:val="none" w:sz="0" w:space="0" w:color="auto"/>
            <w:bottom w:val="none" w:sz="0" w:space="0" w:color="auto"/>
            <w:right w:val="none" w:sz="0" w:space="0" w:color="auto"/>
          </w:divBdr>
        </w:div>
        <w:div w:id="1690790772">
          <w:marLeft w:val="360"/>
          <w:marRight w:val="0"/>
          <w:marTop w:val="0"/>
          <w:marBottom w:val="120"/>
          <w:divBdr>
            <w:top w:val="none" w:sz="0" w:space="0" w:color="auto"/>
            <w:left w:val="none" w:sz="0" w:space="0" w:color="auto"/>
            <w:bottom w:val="none" w:sz="0" w:space="0" w:color="auto"/>
            <w:right w:val="none" w:sz="0" w:space="0" w:color="auto"/>
          </w:divBdr>
        </w:div>
      </w:divsChild>
    </w:div>
    <w:div w:id="1610235077">
      <w:bodyDiv w:val="1"/>
      <w:marLeft w:val="0"/>
      <w:marRight w:val="0"/>
      <w:marTop w:val="0"/>
      <w:marBottom w:val="0"/>
      <w:divBdr>
        <w:top w:val="none" w:sz="0" w:space="0" w:color="auto"/>
        <w:left w:val="none" w:sz="0" w:space="0" w:color="auto"/>
        <w:bottom w:val="none" w:sz="0" w:space="0" w:color="auto"/>
        <w:right w:val="none" w:sz="0" w:space="0" w:color="auto"/>
      </w:divBdr>
    </w:div>
    <w:div w:id="1646930083">
      <w:bodyDiv w:val="1"/>
      <w:marLeft w:val="0"/>
      <w:marRight w:val="0"/>
      <w:marTop w:val="0"/>
      <w:marBottom w:val="0"/>
      <w:divBdr>
        <w:top w:val="none" w:sz="0" w:space="0" w:color="auto"/>
        <w:left w:val="none" w:sz="0" w:space="0" w:color="auto"/>
        <w:bottom w:val="none" w:sz="0" w:space="0" w:color="auto"/>
        <w:right w:val="none" w:sz="0" w:space="0" w:color="auto"/>
      </w:divBdr>
    </w:div>
    <w:div w:id="1698431216">
      <w:bodyDiv w:val="1"/>
      <w:marLeft w:val="0"/>
      <w:marRight w:val="0"/>
      <w:marTop w:val="0"/>
      <w:marBottom w:val="0"/>
      <w:divBdr>
        <w:top w:val="none" w:sz="0" w:space="0" w:color="auto"/>
        <w:left w:val="none" w:sz="0" w:space="0" w:color="auto"/>
        <w:bottom w:val="none" w:sz="0" w:space="0" w:color="auto"/>
        <w:right w:val="none" w:sz="0" w:space="0" w:color="auto"/>
      </w:divBdr>
    </w:div>
    <w:div w:id="1706371095">
      <w:bodyDiv w:val="1"/>
      <w:marLeft w:val="0"/>
      <w:marRight w:val="0"/>
      <w:marTop w:val="0"/>
      <w:marBottom w:val="0"/>
      <w:divBdr>
        <w:top w:val="none" w:sz="0" w:space="0" w:color="auto"/>
        <w:left w:val="none" w:sz="0" w:space="0" w:color="auto"/>
        <w:bottom w:val="none" w:sz="0" w:space="0" w:color="auto"/>
        <w:right w:val="none" w:sz="0" w:space="0" w:color="auto"/>
      </w:divBdr>
    </w:div>
    <w:div w:id="1717583952">
      <w:bodyDiv w:val="1"/>
      <w:marLeft w:val="0"/>
      <w:marRight w:val="0"/>
      <w:marTop w:val="0"/>
      <w:marBottom w:val="0"/>
      <w:divBdr>
        <w:top w:val="none" w:sz="0" w:space="0" w:color="auto"/>
        <w:left w:val="none" w:sz="0" w:space="0" w:color="auto"/>
        <w:bottom w:val="none" w:sz="0" w:space="0" w:color="auto"/>
        <w:right w:val="none" w:sz="0" w:space="0" w:color="auto"/>
      </w:divBdr>
    </w:div>
    <w:div w:id="1717970296">
      <w:bodyDiv w:val="1"/>
      <w:marLeft w:val="0"/>
      <w:marRight w:val="0"/>
      <w:marTop w:val="0"/>
      <w:marBottom w:val="0"/>
      <w:divBdr>
        <w:top w:val="none" w:sz="0" w:space="0" w:color="auto"/>
        <w:left w:val="none" w:sz="0" w:space="0" w:color="auto"/>
        <w:bottom w:val="none" w:sz="0" w:space="0" w:color="auto"/>
        <w:right w:val="none" w:sz="0" w:space="0" w:color="auto"/>
      </w:divBdr>
    </w:div>
    <w:div w:id="1726179603">
      <w:bodyDiv w:val="1"/>
      <w:marLeft w:val="0"/>
      <w:marRight w:val="0"/>
      <w:marTop w:val="0"/>
      <w:marBottom w:val="0"/>
      <w:divBdr>
        <w:top w:val="none" w:sz="0" w:space="0" w:color="auto"/>
        <w:left w:val="none" w:sz="0" w:space="0" w:color="auto"/>
        <w:bottom w:val="none" w:sz="0" w:space="0" w:color="auto"/>
        <w:right w:val="none" w:sz="0" w:space="0" w:color="auto"/>
      </w:divBdr>
    </w:div>
    <w:div w:id="1758165473">
      <w:bodyDiv w:val="1"/>
      <w:marLeft w:val="0"/>
      <w:marRight w:val="0"/>
      <w:marTop w:val="0"/>
      <w:marBottom w:val="0"/>
      <w:divBdr>
        <w:top w:val="none" w:sz="0" w:space="0" w:color="auto"/>
        <w:left w:val="none" w:sz="0" w:space="0" w:color="auto"/>
        <w:bottom w:val="none" w:sz="0" w:space="0" w:color="auto"/>
        <w:right w:val="none" w:sz="0" w:space="0" w:color="auto"/>
      </w:divBdr>
    </w:div>
    <w:div w:id="1767457068">
      <w:bodyDiv w:val="1"/>
      <w:marLeft w:val="0"/>
      <w:marRight w:val="0"/>
      <w:marTop w:val="0"/>
      <w:marBottom w:val="0"/>
      <w:divBdr>
        <w:top w:val="none" w:sz="0" w:space="0" w:color="auto"/>
        <w:left w:val="none" w:sz="0" w:space="0" w:color="auto"/>
        <w:bottom w:val="none" w:sz="0" w:space="0" w:color="auto"/>
        <w:right w:val="none" w:sz="0" w:space="0" w:color="auto"/>
      </w:divBdr>
    </w:div>
    <w:div w:id="1775591412">
      <w:bodyDiv w:val="1"/>
      <w:marLeft w:val="0"/>
      <w:marRight w:val="0"/>
      <w:marTop w:val="0"/>
      <w:marBottom w:val="0"/>
      <w:divBdr>
        <w:top w:val="none" w:sz="0" w:space="0" w:color="auto"/>
        <w:left w:val="none" w:sz="0" w:space="0" w:color="auto"/>
        <w:bottom w:val="none" w:sz="0" w:space="0" w:color="auto"/>
        <w:right w:val="none" w:sz="0" w:space="0" w:color="auto"/>
      </w:divBdr>
      <w:divsChild>
        <w:div w:id="630209660">
          <w:marLeft w:val="360"/>
          <w:marRight w:val="0"/>
          <w:marTop w:val="0"/>
          <w:marBottom w:val="120"/>
          <w:divBdr>
            <w:top w:val="none" w:sz="0" w:space="0" w:color="auto"/>
            <w:left w:val="none" w:sz="0" w:space="0" w:color="auto"/>
            <w:bottom w:val="none" w:sz="0" w:space="0" w:color="auto"/>
            <w:right w:val="none" w:sz="0" w:space="0" w:color="auto"/>
          </w:divBdr>
        </w:div>
      </w:divsChild>
    </w:div>
    <w:div w:id="1788431163">
      <w:bodyDiv w:val="1"/>
      <w:marLeft w:val="0"/>
      <w:marRight w:val="0"/>
      <w:marTop w:val="0"/>
      <w:marBottom w:val="0"/>
      <w:divBdr>
        <w:top w:val="none" w:sz="0" w:space="0" w:color="auto"/>
        <w:left w:val="none" w:sz="0" w:space="0" w:color="auto"/>
        <w:bottom w:val="none" w:sz="0" w:space="0" w:color="auto"/>
        <w:right w:val="none" w:sz="0" w:space="0" w:color="auto"/>
      </w:divBdr>
    </w:div>
    <w:div w:id="1815488048">
      <w:bodyDiv w:val="1"/>
      <w:marLeft w:val="0"/>
      <w:marRight w:val="0"/>
      <w:marTop w:val="0"/>
      <w:marBottom w:val="0"/>
      <w:divBdr>
        <w:top w:val="none" w:sz="0" w:space="0" w:color="auto"/>
        <w:left w:val="none" w:sz="0" w:space="0" w:color="auto"/>
        <w:bottom w:val="none" w:sz="0" w:space="0" w:color="auto"/>
        <w:right w:val="none" w:sz="0" w:space="0" w:color="auto"/>
      </w:divBdr>
    </w:div>
    <w:div w:id="1821001375">
      <w:bodyDiv w:val="1"/>
      <w:marLeft w:val="0"/>
      <w:marRight w:val="0"/>
      <w:marTop w:val="0"/>
      <w:marBottom w:val="0"/>
      <w:divBdr>
        <w:top w:val="none" w:sz="0" w:space="0" w:color="auto"/>
        <w:left w:val="none" w:sz="0" w:space="0" w:color="auto"/>
        <w:bottom w:val="none" w:sz="0" w:space="0" w:color="auto"/>
        <w:right w:val="none" w:sz="0" w:space="0" w:color="auto"/>
      </w:divBdr>
    </w:div>
    <w:div w:id="1850217119">
      <w:bodyDiv w:val="1"/>
      <w:marLeft w:val="0"/>
      <w:marRight w:val="0"/>
      <w:marTop w:val="0"/>
      <w:marBottom w:val="0"/>
      <w:divBdr>
        <w:top w:val="none" w:sz="0" w:space="0" w:color="auto"/>
        <w:left w:val="none" w:sz="0" w:space="0" w:color="auto"/>
        <w:bottom w:val="none" w:sz="0" w:space="0" w:color="auto"/>
        <w:right w:val="none" w:sz="0" w:space="0" w:color="auto"/>
      </w:divBdr>
    </w:div>
    <w:div w:id="1850606144">
      <w:bodyDiv w:val="1"/>
      <w:marLeft w:val="0"/>
      <w:marRight w:val="0"/>
      <w:marTop w:val="0"/>
      <w:marBottom w:val="0"/>
      <w:divBdr>
        <w:top w:val="none" w:sz="0" w:space="0" w:color="auto"/>
        <w:left w:val="none" w:sz="0" w:space="0" w:color="auto"/>
        <w:bottom w:val="none" w:sz="0" w:space="0" w:color="auto"/>
        <w:right w:val="none" w:sz="0" w:space="0" w:color="auto"/>
      </w:divBdr>
    </w:div>
    <w:div w:id="1853032550">
      <w:bodyDiv w:val="1"/>
      <w:marLeft w:val="0"/>
      <w:marRight w:val="0"/>
      <w:marTop w:val="0"/>
      <w:marBottom w:val="0"/>
      <w:divBdr>
        <w:top w:val="none" w:sz="0" w:space="0" w:color="auto"/>
        <w:left w:val="none" w:sz="0" w:space="0" w:color="auto"/>
        <w:bottom w:val="none" w:sz="0" w:space="0" w:color="auto"/>
        <w:right w:val="none" w:sz="0" w:space="0" w:color="auto"/>
      </w:divBdr>
    </w:div>
    <w:div w:id="1900162804">
      <w:bodyDiv w:val="1"/>
      <w:marLeft w:val="0"/>
      <w:marRight w:val="0"/>
      <w:marTop w:val="0"/>
      <w:marBottom w:val="0"/>
      <w:divBdr>
        <w:top w:val="none" w:sz="0" w:space="0" w:color="auto"/>
        <w:left w:val="none" w:sz="0" w:space="0" w:color="auto"/>
        <w:bottom w:val="none" w:sz="0" w:space="0" w:color="auto"/>
        <w:right w:val="none" w:sz="0" w:space="0" w:color="auto"/>
      </w:divBdr>
    </w:div>
    <w:div w:id="1908605843">
      <w:bodyDiv w:val="1"/>
      <w:marLeft w:val="0"/>
      <w:marRight w:val="0"/>
      <w:marTop w:val="0"/>
      <w:marBottom w:val="0"/>
      <w:divBdr>
        <w:top w:val="none" w:sz="0" w:space="0" w:color="auto"/>
        <w:left w:val="none" w:sz="0" w:space="0" w:color="auto"/>
        <w:bottom w:val="none" w:sz="0" w:space="0" w:color="auto"/>
        <w:right w:val="none" w:sz="0" w:space="0" w:color="auto"/>
      </w:divBdr>
    </w:div>
    <w:div w:id="1914778988">
      <w:bodyDiv w:val="1"/>
      <w:marLeft w:val="0"/>
      <w:marRight w:val="0"/>
      <w:marTop w:val="0"/>
      <w:marBottom w:val="0"/>
      <w:divBdr>
        <w:top w:val="none" w:sz="0" w:space="0" w:color="auto"/>
        <w:left w:val="none" w:sz="0" w:space="0" w:color="auto"/>
        <w:bottom w:val="none" w:sz="0" w:space="0" w:color="auto"/>
        <w:right w:val="none" w:sz="0" w:space="0" w:color="auto"/>
      </w:divBdr>
    </w:div>
    <w:div w:id="1926765567">
      <w:bodyDiv w:val="1"/>
      <w:marLeft w:val="0"/>
      <w:marRight w:val="0"/>
      <w:marTop w:val="0"/>
      <w:marBottom w:val="0"/>
      <w:divBdr>
        <w:top w:val="none" w:sz="0" w:space="0" w:color="auto"/>
        <w:left w:val="none" w:sz="0" w:space="0" w:color="auto"/>
        <w:bottom w:val="none" w:sz="0" w:space="0" w:color="auto"/>
        <w:right w:val="none" w:sz="0" w:space="0" w:color="auto"/>
      </w:divBdr>
    </w:div>
    <w:div w:id="1931228919">
      <w:bodyDiv w:val="1"/>
      <w:marLeft w:val="0"/>
      <w:marRight w:val="0"/>
      <w:marTop w:val="0"/>
      <w:marBottom w:val="0"/>
      <w:divBdr>
        <w:top w:val="none" w:sz="0" w:space="0" w:color="auto"/>
        <w:left w:val="none" w:sz="0" w:space="0" w:color="auto"/>
        <w:bottom w:val="none" w:sz="0" w:space="0" w:color="auto"/>
        <w:right w:val="none" w:sz="0" w:space="0" w:color="auto"/>
      </w:divBdr>
    </w:div>
    <w:div w:id="1935896977">
      <w:bodyDiv w:val="1"/>
      <w:marLeft w:val="0"/>
      <w:marRight w:val="0"/>
      <w:marTop w:val="0"/>
      <w:marBottom w:val="0"/>
      <w:divBdr>
        <w:top w:val="none" w:sz="0" w:space="0" w:color="auto"/>
        <w:left w:val="none" w:sz="0" w:space="0" w:color="auto"/>
        <w:bottom w:val="none" w:sz="0" w:space="0" w:color="auto"/>
        <w:right w:val="none" w:sz="0" w:space="0" w:color="auto"/>
      </w:divBdr>
    </w:div>
    <w:div w:id="1939019735">
      <w:bodyDiv w:val="1"/>
      <w:marLeft w:val="0"/>
      <w:marRight w:val="0"/>
      <w:marTop w:val="0"/>
      <w:marBottom w:val="0"/>
      <w:divBdr>
        <w:top w:val="none" w:sz="0" w:space="0" w:color="auto"/>
        <w:left w:val="none" w:sz="0" w:space="0" w:color="auto"/>
        <w:bottom w:val="none" w:sz="0" w:space="0" w:color="auto"/>
        <w:right w:val="none" w:sz="0" w:space="0" w:color="auto"/>
      </w:divBdr>
    </w:div>
    <w:div w:id="1966350960">
      <w:bodyDiv w:val="1"/>
      <w:marLeft w:val="0"/>
      <w:marRight w:val="0"/>
      <w:marTop w:val="0"/>
      <w:marBottom w:val="0"/>
      <w:divBdr>
        <w:top w:val="none" w:sz="0" w:space="0" w:color="auto"/>
        <w:left w:val="none" w:sz="0" w:space="0" w:color="auto"/>
        <w:bottom w:val="none" w:sz="0" w:space="0" w:color="auto"/>
        <w:right w:val="none" w:sz="0" w:space="0" w:color="auto"/>
      </w:divBdr>
    </w:div>
    <w:div w:id="2006975018">
      <w:bodyDiv w:val="1"/>
      <w:marLeft w:val="0"/>
      <w:marRight w:val="0"/>
      <w:marTop w:val="0"/>
      <w:marBottom w:val="0"/>
      <w:divBdr>
        <w:top w:val="none" w:sz="0" w:space="0" w:color="auto"/>
        <w:left w:val="none" w:sz="0" w:space="0" w:color="auto"/>
        <w:bottom w:val="none" w:sz="0" w:space="0" w:color="auto"/>
        <w:right w:val="none" w:sz="0" w:space="0" w:color="auto"/>
      </w:divBdr>
    </w:div>
    <w:div w:id="2007828667">
      <w:bodyDiv w:val="1"/>
      <w:marLeft w:val="0"/>
      <w:marRight w:val="0"/>
      <w:marTop w:val="0"/>
      <w:marBottom w:val="0"/>
      <w:divBdr>
        <w:top w:val="none" w:sz="0" w:space="0" w:color="auto"/>
        <w:left w:val="none" w:sz="0" w:space="0" w:color="auto"/>
        <w:bottom w:val="none" w:sz="0" w:space="0" w:color="auto"/>
        <w:right w:val="none" w:sz="0" w:space="0" w:color="auto"/>
      </w:divBdr>
    </w:div>
    <w:div w:id="2028479995">
      <w:bodyDiv w:val="1"/>
      <w:marLeft w:val="0"/>
      <w:marRight w:val="0"/>
      <w:marTop w:val="0"/>
      <w:marBottom w:val="0"/>
      <w:divBdr>
        <w:top w:val="none" w:sz="0" w:space="0" w:color="auto"/>
        <w:left w:val="none" w:sz="0" w:space="0" w:color="auto"/>
        <w:bottom w:val="none" w:sz="0" w:space="0" w:color="auto"/>
        <w:right w:val="none" w:sz="0" w:space="0" w:color="auto"/>
      </w:divBdr>
    </w:div>
    <w:div w:id="2046710679">
      <w:bodyDiv w:val="1"/>
      <w:marLeft w:val="0"/>
      <w:marRight w:val="0"/>
      <w:marTop w:val="0"/>
      <w:marBottom w:val="0"/>
      <w:divBdr>
        <w:top w:val="none" w:sz="0" w:space="0" w:color="auto"/>
        <w:left w:val="none" w:sz="0" w:space="0" w:color="auto"/>
        <w:bottom w:val="none" w:sz="0" w:space="0" w:color="auto"/>
        <w:right w:val="none" w:sz="0" w:space="0" w:color="auto"/>
      </w:divBdr>
    </w:div>
    <w:div w:id="2052342608">
      <w:bodyDiv w:val="1"/>
      <w:marLeft w:val="0"/>
      <w:marRight w:val="0"/>
      <w:marTop w:val="0"/>
      <w:marBottom w:val="0"/>
      <w:divBdr>
        <w:top w:val="none" w:sz="0" w:space="0" w:color="auto"/>
        <w:left w:val="none" w:sz="0" w:space="0" w:color="auto"/>
        <w:bottom w:val="none" w:sz="0" w:space="0" w:color="auto"/>
        <w:right w:val="none" w:sz="0" w:space="0" w:color="auto"/>
      </w:divBdr>
      <w:divsChild>
        <w:div w:id="178204091">
          <w:marLeft w:val="0"/>
          <w:marRight w:val="0"/>
          <w:marTop w:val="0"/>
          <w:marBottom w:val="0"/>
          <w:divBdr>
            <w:top w:val="none" w:sz="0" w:space="0" w:color="auto"/>
            <w:left w:val="none" w:sz="0" w:space="0" w:color="auto"/>
            <w:bottom w:val="none" w:sz="0" w:space="0" w:color="auto"/>
            <w:right w:val="none" w:sz="0" w:space="0" w:color="auto"/>
          </w:divBdr>
        </w:div>
      </w:divsChild>
    </w:div>
    <w:div w:id="2092578801">
      <w:bodyDiv w:val="1"/>
      <w:marLeft w:val="0"/>
      <w:marRight w:val="0"/>
      <w:marTop w:val="0"/>
      <w:marBottom w:val="0"/>
      <w:divBdr>
        <w:top w:val="none" w:sz="0" w:space="0" w:color="auto"/>
        <w:left w:val="none" w:sz="0" w:space="0" w:color="auto"/>
        <w:bottom w:val="none" w:sz="0" w:space="0" w:color="auto"/>
        <w:right w:val="none" w:sz="0" w:space="0" w:color="auto"/>
      </w:divBdr>
      <w:divsChild>
        <w:div w:id="948046271">
          <w:marLeft w:val="360"/>
          <w:marRight w:val="0"/>
          <w:marTop w:val="0"/>
          <w:marBottom w:val="120"/>
          <w:divBdr>
            <w:top w:val="none" w:sz="0" w:space="0" w:color="auto"/>
            <w:left w:val="none" w:sz="0" w:space="0" w:color="auto"/>
            <w:bottom w:val="none" w:sz="0" w:space="0" w:color="auto"/>
            <w:right w:val="none" w:sz="0" w:space="0" w:color="auto"/>
          </w:divBdr>
        </w:div>
      </w:divsChild>
    </w:div>
    <w:div w:id="2093238798">
      <w:bodyDiv w:val="1"/>
      <w:marLeft w:val="0"/>
      <w:marRight w:val="0"/>
      <w:marTop w:val="0"/>
      <w:marBottom w:val="0"/>
      <w:divBdr>
        <w:top w:val="none" w:sz="0" w:space="0" w:color="auto"/>
        <w:left w:val="none" w:sz="0" w:space="0" w:color="auto"/>
        <w:bottom w:val="none" w:sz="0" w:space="0" w:color="auto"/>
        <w:right w:val="none" w:sz="0" w:space="0" w:color="auto"/>
      </w:divBdr>
    </w:div>
    <w:div w:id="2097246524">
      <w:bodyDiv w:val="1"/>
      <w:marLeft w:val="0"/>
      <w:marRight w:val="0"/>
      <w:marTop w:val="0"/>
      <w:marBottom w:val="0"/>
      <w:divBdr>
        <w:top w:val="none" w:sz="0" w:space="0" w:color="auto"/>
        <w:left w:val="none" w:sz="0" w:space="0" w:color="auto"/>
        <w:bottom w:val="none" w:sz="0" w:space="0" w:color="auto"/>
        <w:right w:val="none" w:sz="0" w:space="0" w:color="auto"/>
      </w:divBdr>
    </w:div>
    <w:div w:id="212167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package" Target="embeddings/Microsoft_Visio_Drawing.vsdx"/><Relationship Id="rId39" Type="http://schemas.openxmlformats.org/officeDocument/2006/relationships/hyperlink" Target="http://cigpllvsm01/VSM9_Live/ServiceManager.aspx?Lite" TargetMode="External"/><Relationship Id="rId21" Type="http://schemas.openxmlformats.org/officeDocument/2006/relationships/hyperlink" Target="https://callcreditgroup.sharepoint.com/coo/etd/Project%20%20Newcastle/Forms/AllItems.aspx" TargetMode="External"/><Relationship Id="rId34" Type="http://schemas.openxmlformats.org/officeDocument/2006/relationships/hyperlink" Target="https://eced.fs.em2.oraclecloud.com/homePage/faces/FuseWelcome" TargetMode="External"/><Relationship Id="rId42" Type="http://schemas.openxmlformats.org/officeDocument/2006/relationships/hyperlink" Target="https://valaplcsrsa001.cig.local:7004/console-selfservice/SelfService.do" TargetMode="External"/><Relationship Id="rId47" Type="http://schemas.openxmlformats.org/officeDocument/2006/relationships/header" Target="header6.xml"/><Relationship Id="rId50"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mailto:first.last@noddleuk.onmicrosoft.com" TargetMode="External"/><Relationship Id="rId11" Type="http://schemas.openxmlformats.org/officeDocument/2006/relationships/footnotes" Target="footnotes.xml"/><Relationship Id="rId24" Type="http://schemas.microsoft.com/office/2016/09/relationships/commentsIds" Target="commentsIds.xml"/><Relationship Id="rId32" Type="http://schemas.openxmlformats.org/officeDocument/2006/relationships/hyperlink" Target="https://noddleuk.sharepoint.com/" TargetMode="External"/><Relationship Id="rId37" Type="http://schemas.openxmlformats.org/officeDocument/2006/relationships/hyperlink" Target="http://cigpllsql10/Voting/default.aspx" TargetMode="External"/><Relationship Id="rId40" Type="http://schemas.openxmlformats.org/officeDocument/2006/relationships/hyperlink" Target="mailto:ndl_first.last@cig.local" TargetMode="External"/><Relationship Id="rId45"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yperlink" Target="mailto:Adrian.hall@callcreditgroup.com" TargetMode="External"/><Relationship Id="rId23" Type="http://schemas.microsoft.com/office/2011/relationships/commentsExtended" Target="commentsExtended.xml"/><Relationship Id="rId28" Type="http://schemas.openxmlformats.org/officeDocument/2006/relationships/image" Target="media/image4.png"/><Relationship Id="rId36" Type="http://schemas.openxmlformats.org/officeDocument/2006/relationships/hyperlink" Target="https://www.benefitsforpeoplelikeyou.com/CallCredit/Login.aspx?TargetUrl=%2fCallCredit%2f" TargetMode="External"/><Relationship Id="rId49" Type="http://schemas.openxmlformats.org/officeDocument/2006/relationships/package" Target="embeddings/Microsoft_Visio_Drawing1.vsdx"/><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yperlink" Target="https://login.microsoftonline.com/" TargetMode="External"/><Relationship Id="rId44" Type="http://schemas.openxmlformats.org/officeDocument/2006/relationships/header" Target="header4.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Adrian.hall@callcreditgroup.com" TargetMode="External"/><Relationship Id="rId22" Type="http://schemas.openxmlformats.org/officeDocument/2006/relationships/comments" Target="comments.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yperlink" Target="https://elearningzone.callcredit.co.uk/login/index.php" TargetMode="External"/><Relationship Id="rId43" Type="http://schemas.openxmlformats.org/officeDocument/2006/relationships/hyperlink" Target="mailto:firstname.lastname@noddle.co.uk" TargetMode="External"/><Relationship Id="rId48" Type="http://schemas.openxmlformats.org/officeDocument/2006/relationships/image" Target="media/image6.emf"/><Relationship Id="rId8" Type="http://schemas.openxmlformats.org/officeDocument/2006/relationships/styles" Target="styles.xml"/><Relationship Id="rId51" Type="http://schemas.microsoft.com/office/2011/relationships/people" Target="peop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2.emf"/><Relationship Id="rId33" Type="http://schemas.openxmlformats.org/officeDocument/2006/relationships/hyperlink" Target="http://thehub.cig.local/Pages/Home.aspx" TargetMode="External"/><Relationship Id="rId38" Type="http://schemas.openxmlformats.org/officeDocument/2006/relationships/hyperlink" Target="https://www.concursolutions.com" TargetMode="External"/><Relationship Id="rId46" Type="http://schemas.openxmlformats.org/officeDocument/2006/relationships/footer" Target="footer3.xml"/><Relationship Id="rId20" Type="http://schemas.openxmlformats.org/officeDocument/2006/relationships/footer" Target="footer2.xml"/><Relationship Id="rId41" Type="http://schemas.openxmlformats.org/officeDocument/2006/relationships/hyperlink" Target="https://callcreditgroup.sharepoint.com/:x:/r/coo/etd/Project%20%20Newcastle/Access%20requirements.xlsx?d=wb64f65d1cb434f50b7db053319716325&amp;csf=1&amp;e=iDffpw"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theme/theme1.xml><?xml version="1.0" encoding="utf-8"?>
<a:theme xmlns:a="http://schemas.openxmlformats.org/drawingml/2006/main" name="Office Theme">
  <a:themeElements>
    <a:clrScheme name="CIG">
      <a:dk1>
        <a:sysClr val="windowText" lastClr="000000"/>
      </a:dk1>
      <a:lt1>
        <a:sysClr val="window" lastClr="FFFFFF"/>
      </a:lt1>
      <a:dk2>
        <a:srgbClr val="44546A"/>
      </a:dk2>
      <a:lt2>
        <a:srgbClr val="E7E6E6"/>
      </a:lt2>
      <a:accent1>
        <a:srgbClr val="A50034"/>
      </a:accent1>
      <a:accent2>
        <a:srgbClr val="CE0058"/>
      </a:accent2>
      <a:accent3>
        <a:srgbClr val="E16900"/>
      </a:accent3>
      <a:accent4>
        <a:srgbClr val="333F48"/>
      </a:accent4>
      <a:accent5>
        <a:srgbClr val="2E1A47"/>
      </a:accent5>
      <a:accent6>
        <a:srgbClr val="0033A0"/>
      </a:accent6>
      <a:hlink>
        <a:srgbClr val="003D4C"/>
      </a:hlink>
      <a:folHlink>
        <a:srgbClr val="00B5E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adrian.hall@callcreditgroup.com</CompanyEmail>
</CoverPageProperties>
</file>

<file path=customXml/item2.xml><?xml version="1.0" encoding="utf-8"?>
<p:properties xmlns:p="http://schemas.microsoft.com/office/2006/metadata/properties" xmlns:xsi="http://www.w3.org/2001/XMLSchema-instance">
  <documentManagement>
    <_dlc_DocId xmlns="f8672083-267c-4907-9219-4e65f9765dd4">6JCQCYATDFDZ-1457930081-110</_dlc_DocId>
    <_dlc_DocIdUrl xmlns="f8672083-267c-4907-9219-4e65f9765dd4">
      <Url>https://callcreditgroup.sharepoint.com/coo/etd/_layouts/15/DocIdRedir.aspx?ID=6JCQCYATDFDZ-1457930081-110</Url>
      <Description>6JCQCYATDFDZ-1457930081-110</Description>
    </_dlc_DocIdUrl>
    <Doc_x0020_Status xmlns="901a38b1-86e4-4d83-b61a-1043a2b173a5">1 Draft</Doc_x0020_Status>
    <EDLC_x0020_Stage_x0020_Manual_x0020_Select xmlns="901a38b1-86e4-4d83-b61a-1043a2b173a5" xsi:nil="true"/>
    <EDLC_x0020_Artefacts xmlns="901a38b1-86e4-4d83-b61a-1043a2b173a5">High Level Design (HLD)</EDLC_x0020_Artefacts>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A4C98E5CF3C184695C0DB5EF2CEDB1D" ma:contentTypeVersion="116" ma:contentTypeDescription="Create a new document." ma:contentTypeScope="" ma:versionID="1d7120a90fe2d1e60892845086ee138a">
  <xsd:schema xmlns:xsd="http://www.w3.org/2001/XMLSchema" xmlns:xs="http://www.w3.org/2001/XMLSchema" xmlns:p="http://schemas.microsoft.com/office/2006/metadata/properties" xmlns:ns2="f8672083-267c-4907-9219-4e65f9765dd4" xmlns:ns3="901a38b1-86e4-4d83-b61a-1043a2b173a5" xmlns:ns4="213ba2a5-d539-45c7-9682-4ce6b8b2b2c1" targetNamespace="http://schemas.microsoft.com/office/2006/metadata/properties" ma:root="true" ma:fieldsID="4774221fa0fd7349b2da7e49a88be9a7" ns2:_="" ns3:_="" ns4:_="">
    <xsd:import namespace="f8672083-267c-4907-9219-4e65f9765dd4"/>
    <xsd:import namespace="901a38b1-86e4-4d83-b61a-1043a2b173a5"/>
    <xsd:import namespace="213ba2a5-d539-45c7-9682-4ce6b8b2b2c1"/>
    <xsd:element name="properties">
      <xsd:complexType>
        <xsd:sequence>
          <xsd:element name="documentManagement">
            <xsd:complexType>
              <xsd:all>
                <xsd:element ref="ns2:_dlc_DocId" minOccurs="0"/>
                <xsd:element ref="ns2:_dlc_DocIdUrl" minOccurs="0"/>
                <xsd:element ref="ns2:_dlc_DocIdPersistId" minOccurs="0"/>
                <xsd:element ref="ns3:Doc_x0020_Status"/>
                <xsd:element ref="ns3:EDLC_x0020_Artefacts"/>
                <xsd:element ref="ns3:EDLC_x0020_Stage_x0020_Manual_x0020_Select"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72083-267c-4907-9219-4e65f9765dd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01a38b1-86e4-4d83-b61a-1043a2b173a5" elementFormDefault="qualified">
    <xsd:import namespace="http://schemas.microsoft.com/office/2006/documentManagement/types"/>
    <xsd:import namespace="http://schemas.microsoft.com/office/infopath/2007/PartnerControls"/>
    <xsd:element name="Doc_x0020_Status" ma:index="11" ma:displayName="Doc Status" ma:default="1 Draft" ma:format="Dropdown" ma:internalName="Doc_x0020_Status">
      <xsd:simpleType>
        <xsd:restriction base="dms:Choice">
          <xsd:enumeration value="1 Draft"/>
          <xsd:enumeration value="2 Approved"/>
          <xsd:enumeration value="3 N/A"/>
          <xsd:enumeration value="4 Archived"/>
        </xsd:restriction>
      </xsd:simpleType>
    </xsd:element>
    <xsd:element name="EDLC_x0020_Artefacts" ma:index="12" ma:displayName="EDLC Artefact Type" ma:description="If the type of document being uploaded isn't a core EDLC doc please select;&#10;&quot;--Manually Assign&quot; - then select an EDLC stage using the dropdown below&#10;or &#10;&quot;--N/A - Reference/Supporting Material&quot; if it falls outside EDLC&#10;" ma:format="Dropdown" ma:internalName="EDLC_x0020_Artefacts">
      <xsd:simpleType>
        <xsd:restriction base="dms:Choice">
          <xsd:enumeration value="AiS / AiO"/>
          <xsd:enumeration value="Assurance - Defect Management"/>
          <xsd:enumeration value="Assurance - Execution Plan"/>
          <xsd:enumeration value="Assurance - Summary Report"/>
          <xsd:enumeration value="Assurance Strategy"/>
          <xsd:enumeration value="Business Benefits"/>
          <xsd:enumeration value="Change Control Form"/>
          <xsd:enumeration value="Change Control Log"/>
          <xsd:enumeration value="Comms Strategy"/>
          <xsd:enumeration value="Control Charts"/>
          <xsd:enumeration value="Costs and Resource Tracker"/>
          <xsd:enumeration value="Detailed Project Plan"/>
          <xsd:enumeration value="Detailed Project Plan - Acquisition Integration"/>
          <xsd:enumeration value="Detailed Project Plan - Tech Change"/>
          <xsd:enumeration value="Financial Tracking"/>
          <xsd:enumeration value="High Level Design (HLD)"/>
          <xsd:enumeration value="High Level Requirements (BRD)"/>
          <xsd:enumeration value="Hourglass"/>
          <xsd:enumeration value="Investment Control"/>
          <xsd:enumeration value="Lessons Learnt Log"/>
          <xsd:enumeration value="Low Level Design (LLD)"/>
          <xsd:enumeration value="Milestone Plan - Acquisition Integration"/>
          <xsd:enumeration value="PEX Assessment - FMEA"/>
          <xsd:enumeration value="PEX Assessment - Improvement Charter"/>
          <xsd:enumeration value="PEX Assessment - Process Map"/>
          <xsd:enumeration value="PEX Assessment - SIPOC"/>
          <xsd:enumeration value="RACI Analysis"/>
          <xsd:enumeration value="RAID Log"/>
          <xsd:enumeration value="Requirements Catalogue"/>
          <xsd:enumeration value="Stakeholder Analysis"/>
          <xsd:enumeration value="Status Report"/>
          <xsd:enumeration value="Terms of Reference"/>
          <xsd:enumeration value="--Manually Assign"/>
          <xsd:enumeration value="--N/A - Reference/Supporting Material"/>
        </xsd:restriction>
      </xsd:simpleType>
    </xsd:element>
    <xsd:element name="EDLC_x0020_Stage_x0020_Manual_x0020_Select" ma:index="13" nillable="true" ma:displayName="Manually Assign to" ma:description="Only select from this dropdown if you have chosen “--Manually Assign” from the EDLC Artefact Type dropdown above" ma:format="Dropdown" ma:internalName="EDLC_x0020_Stage_x0020_Manual_x0020_Select">
      <xsd:simpleType>
        <xsd:restriction base="dms:Choice">
          <xsd:enumeration value="00 Control Docs"/>
          <xsd:enumeration value="01 Problem"/>
          <xsd:enumeration value="02 Business Need"/>
          <xsd:enumeration value="03 Initiate"/>
          <xsd:enumeration value="04 Plan"/>
          <xsd:enumeration value="05 Deliver"/>
          <xsd:enumeration value="06 Warranty &amp; Close"/>
          <xsd:enumeration value="N/A - Reference/Supporting Material"/>
        </xsd:restriction>
      </xsd:simpleType>
    </xsd:element>
  </xsd:schema>
  <xsd:schema xmlns:xsd="http://www.w3.org/2001/XMLSchema" xmlns:xs="http://www.w3.org/2001/XMLSchema" xmlns:dms="http://schemas.microsoft.com/office/2006/documentManagement/types" xmlns:pc="http://schemas.microsoft.com/office/infopath/2007/PartnerControls" targetNamespace="213ba2a5-d539-45c7-9682-4ce6b8b2b2c1"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74EFBD-4732-40A0-A691-A9847BE09030}">
  <ds:schemaRefs>
    <ds:schemaRef ds:uri="http://schemas.microsoft.com/office/2006/metadata/properties"/>
    <ds:schemaRef ds:uri="f8672083-267c-4907-9219-4e65f9765dd4"/>
    <ds:schemaRef ds:uri="901a38b1-86e4-4d83-b61a-1043a2b173a5"/>
  </ds:schemaRefs>
</ds:datastoreItem>
</file>

<file path=customXml/itemProps3.xml><?xml version="1.0" encoding="utf-8"?>
<ds:datastoreItem xmlns:ds="http://schemas.openxmlformats.org/officeDocument/2006/customXml" ds:itemID="{A57EABBA-2A74-4B9E-AC17-6AA968E40922}">
  <ds:schemaRefs>
    <ds:schemaRef ds:uri="http://schemas.microsoft.com/sharepoint/events"/>
  </ds:schemaRefs>
</ds:datastoreItem>
</file>

<file path=customXml/itemProps4.xml><?xml version="1.0" encoding="utf-8"?>
<ds:datastoreItem xmlns:ds="http://schemas.openxmlformats.org/officeDocument/2006/customXml" ds:itemID="{DE41CFD0-644A-4EBA-8B10-9EBE901E835F}">
  <ds:schemaRefs>
    <ds:schemaRef ds:uri="http://schemas.microsoft.com/sharepoint/v3/contenttype/forms"/>
  </ds:schemaRefs>
</ds:datastoreItem>
</file>

<file path=customXml/itemProps5.xml><?xml version="1.0" encoding="utf-8"?>
<ds:datastoreItem xmlns:ds="http://schemas.openxmlformats.org/officeDocument/2006/customXml" ds:itemID="{5A4271C7-17CC-44E6-8060-A967216D1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672083-267c-4907-9219-4e65f9765dd4"/>
    <ds:schemaRef ds:uri="901a38b1-86e4-4d83-b61a-1043a2b173a5"/>
    <ds:schemaRef ds:uri="213ba2a5-d539-45c7-9682-4ce6b8b2b2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B8BAA01-A10C-432F-B2AD-BE66FDBCB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26</Pages>
  <Words>6838</Words>
  <Characters>38979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Project Newcastle High Level Design</vt:lpstr>
    </vt:vector>
  </TitlesOfParts>
  <Company>Callcredit Information Group</Company>
  <LinksUpToDate>false</LinksUpToDate>
  <CharactersWithSpaces>45726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Newcastle High Level Design</dc:title>
  <dc:subject>HLD</dc:subject>
  <dc:creator>Adrian Hall</dc:creator>
  <cp:keywords/>
  <dc:description/>
  <cp:lastModifiedBy>James Connors</cp:lastModifiedBy>
  <cp:revision>9</cp:revision>
  <cp:lastPrinted>2018-11-30T15:17:00Z</cp:lastPrinted>
  <dcterms:created xsi:type="dcterms:W3CDTF">2018-12-04T10:05:00Z</dcterms:created>
  <dcterms:modified xsi:type="dcterms:W3CDTF">2018-12-05T09:38:00Z</dcterms:modified>
  <cp:category>HLD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0x0101007A4C98E5CF3C184695C0DB5EF2CEDB1D</vt:lpwstr>
  </property>
  <property fmtid="{D5CDD505-2E9C-101B-9397-08002B2CF9AE}" pid="3" name="CIGClassification">
    <vt:lpwstr/>
  </property>
  <property fmtid="{D5CDD505-2E9C-101B-9397-08002B2CF9AE}" pid="4" name="CIGTeamOwner">
    <vt:lpwstr/>
  </property>
  <property fmtid="{D5CDD505-2E9C-101B-9397-08002B2CF9AE}" pid="5" name="CIGDocumentType">
    <vt:lpwstr/>
  </property>
  <property fmtid="{D5CDD505-2E9C-101B-9397-08002B2CF9AE}" pid="6" name="CIGLocation">
    <vt:lpwstr/>
  </property>
  <property fmtid="{D5CDD505-2E9C-101B-9397-08002B2CF9AE}" pid="7" name="_dlc_DocIdItemGuid">
    <vt:lpwstr>9c490c6a-ddcd-4e5e-852a-f9c28c77d5fa</vt:lpwstr>
  </property>
  <property fmtid="{D5CDD505-2E9C-101B-9397-08002B2CF9AE}" pid="8" name="CIGDivision">
    <vt:lpwstr/>
  </property>
  <property fmtid="{D5CDD505-2E9C-101B-9397-08002B2CF9AE}" pid="9" name="CIGDocumentStatus">
    <vt:lpwstr/>
  </property>
</Properties>
</file>