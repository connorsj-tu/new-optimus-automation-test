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35C6C" w14:textId="77777777" w:rsidR="00C857B8" w:rsidRDefault="00C857B8" w:rsidP="00C857B8">
      <w:pPr>
        <w:pStyle w:val="Title"/>
      </w:pPr>
      <w:bookmarkStart w:id="0" w:name="_GoBack"/>
      <w:bookmarkEnd w:id="0"/>
    </w:p>
    <w:p w14:paraId="01FD627F" w14:textId="6ABF5822" w:rsidR="00C857B8" w:rsidRDefault="00C857B8" w:rsidP="00C857B8">
      <w:pPr>
        <w:pStyle w:val="Title"/>
      </w:pPr>
    </w:p>
    <w:p w14:paraId="1452C1B1" w14:textId="3F8B4B0C" w:rsidR="00C857B8" w:rsidRDefault="00CF758F" w:rsidP="00C857B8">
      <w:pPr>
        <w:pStyle w:val="Title"/>
      </w:pPr>
      <w:r>
        <w:rPr>
          <w:noProof/>
        </w:rPr>
        <w:drawing>
          <wp:anchor distT="0" distB="0" distL="114300" distR="114300" simplePos="0" relativeHeight="251658240" behindDoc="0" locked="0" layoutInCell="1" allowOverlap="1" wp14:anchorId="13AEF0FB" wp14:editId="3F1BEA9C">
            <wp:simplePos x="0" y="0"/>
            <wp:positionH relativeFrom="margin">
              <wp:align>left</wp:align>
            </wp:positionH>
            <wp:positionV relativeFrom="paragraph">
              <wp:posOffset>823107</wp:posOffset>
            </wp:positionV>
            <wp:extent cx="2530475" cy="1041400"/>
            <wp:effectExtent l="0" t="0" r="3175" b="6350"/>
            <wp:wrapTopAndBottom/>
            <wp:docPr id="1" name="Picture 1" descr="Image result for cal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l credi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437" t="13625" r="-479" b="16070"/>
                    <a:stretch/>
                  </pic:blipFill>
                  <pic:spPr bwMode="auto">
                    <a:xfrm>
                      <a:off x="0" y="0"/>
                      <a:ext cx="2530475" cy="104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alias w:val="Title"/>
        <w:tag w:val=""/>
        <w:id w:val="-1978370562"/>
        <w:placeholder>
          <w:docPart w:val="19B94A3BA2E940309233FC866936D3BF"/>
        </w:placeholder>
        <w:dataBinding w:prefixMappings="xmlns:ns0='http://purl.org/dc/elements/1.1/' xmlns:ns1='http://schemas.openxmlformats.org/package/2006/metadata/core-properties' " w:xpath="/ns1:coreProperties[1]/ns0:title[1]" w:storeItemID="{6C3C8BC8-F283-45AE-878A-BAB7291924A1}"/>
        <w:text/>
      </w:sdtPr>
      <w:sdtEndPr/>
      <w:sdtContent>
        <w:p w14:paraId="45DD5CFF" w14:textId="36851182" w:rsidR="008633D4" w:rsidRDefault="009B4107" w:rsidP="00E30DDD">
          <w:pPr>
            <w:pStyle w:val="Title"/>
          </w:pPr>
          <w:r>
            <w:t>Pre-Live Testing</w:t>
          </w:r>
        </w:p>
      </w:sdtContent>
    </w:sdt>
    <w:p w14:paraId="5845773B" w14:textId="1E801845" w:rsidR="00C857B8" w:rsidRDefault="00C857B8" w:rsidP="00C857B8">
      <w:pPr>
        <w:pStyle w:val="Proposal"/>
      </w:pPr>
      <w:r w:rsidRPr="00C857B8">
        <w:t>for</w:t>
      </w:r>
      <w:r>
        <w:t xml:space="preserve"> </w:t>
      </w:r>
      <w:sdt>
        <w:sdtPr>
          <w:alias w:val="Company"/>
          <w:tag w:val=""/>
          <w:id w:val="-1628227184"/>
          <w:placeholder>
            <w:docPart w:val="AEA12468AE0A464A90B2590DC4A89E0B"/>
          </w:placeholder>
          <w:dataBinding w:prefixMappings="xmlns:ns0='http://schemas.openxmlformats.org/officeDocument/2006/extended-properties' " w:xpath="/ns0:Properties[1]/ns0:Company[1]" w:storeItemID="{6668398D-A668-4E3E-A5EB-62B293D839F1}"/>
          <w:text/>
        </w:sdtPr>
        <w:sdtEndPr/>
        <w:sdtContent>
          <w:r w:rsidR="00474148">
            <w:t>Call Credit</w:t>
          </w:r>
        </w:sdtContent>
      </w:sdt>
      <w:r w:rsidR="00142C40">
        <w:t xml:space="preserve"> O</w:t>
      </w:r>
      <w:r w:rsidR="00B96FB3">
        <w:t>ptimus Azure project</w:t>
      </w:r>
    </w:p>
    <w:p w14:paraId="7BFBEF0B" w14:textId="77777777" w:rsidR="00F537E1" w:rsidRDefault="00F537E1">
      <w:r>
        <w:br w:type="page"/>
      </w:r>
    </w:p>
    <w:p w14:paraId="0B0E6652" w14:textId="77777777" w:rsidR="00F537E1" w:rsidRDefault="00F537E1" w:rsidP="00F537E1">
      <w:pPr>
        <w:pStyle w:val="HeadingNotinToC"/>
      </w:pPr>
      <w:r>
        <w:lastRenderedPageBreak/>
        <w:t>Proprietary and Legal Notices</w:t>
      </w:r>
    </w:p>
    <w:p w14:paraId="42780BDD" w14:textId="77777777" w:rsidR="00F537E1" w:rsidRDefault="00F537E1" w:rsidP="009E3483">
      <w:r>
        <w:t>This document is the property of Inframon Limited; the contents herein are the intellectual property and copyright of Inframon Limited.  Permitted disclosure of this document and its contents herein does not grant or construe any transfer or other rights in relation to Inframon Limited’s intellectual property. Clients may only use the contents of this document for their own internal business use, solely for supporting Inframon Limited’s intellectual property. No part of this document may be photocopied, reproduced, stored in a retrieval system or transmitted in any form or by any means whether, electronic, mechanical or otherwise without the prior written permission of Inframon Limited.</w:t>
      </w:r>
    </w:p>
    <w:p w14:paraId="126C0058" w14:textId="77777777" w:rsidR="00E30DDD" w:rsidRDefault="00E30DDD">
      <w:pPr>
        <w:rPr>
          <w:rFonts w:eastAsia="Calibri" w:cs="Proxima Nova Rg"/>
          <w:b/>
          <w:bCs/>
          <w:caps/>
          <w:color w:val="361E42" w:themeColor="accent5"/>
          <w:sz w:val="36"/>
          <w:szCs w:val="84"/>
          <w:lang w:val="en-US"/>
        </w:rPr>
      </w:pPr>
      <w:r>
        <w:br w:type="page"/>
      </w:r>
    </w:p>
    <w:sdt>
      <w:sdtPr>
        <w:rPr>
          <w:rFonts w:ascii="Arial" w:eastAsiaTheme="minorHAnsi" w:hAnsi="Arial" w:cstheme="minorBidi"/>
          <w:b w:val="0"/>
          <w:caps w:val="0"/>
          <w:color w:val="auto"/>
          <w:sz w:val="22"/>
          <w:szCs w:val="22"/>
          <w:lang w:val="en-GB"/>
        </w:rPr>
        <w:id w:val="863644908"/>
        <w:docPartObj>
          <w:docPartGallery w:val="Table of Contents"/>
          <w:docPartUnique/>
        </w:docPartObj>
      </w:sdtPr>
      <w:sdtEndPr>
        <w:rPr>
          <w:rFonts w:ascii="Calibri" w:hAnsi="Calibri"/>
          <w:bCs/>
          <w:noProof/>
        </w:rPr>
      </w:sdtEndPr>
      <w:sdtContent>
        <w:p w14:paraId="5455E864" w14:textId="77777777" w:rsidR="00E30DDD" w:rsidRDefault="00E30DDD">
          <w:pPr>
            <w:pStyle w:val="TOCHeading"/>
          </w:pPr>
          <w:r>
            <w:t>Contents</w:t>
          </w:r>
        </w:p>
        <w:p w14:paraId="10783C80" w14:textId="386B2864" w:rsidR="00BA13BC" w:rsidRDefault="00E30DDD">
          <w:pPr>
            <w:pStyle w:val="TOC1"/>
            <w:tabs>
              <w:tab w:val="left" w:pos="440"/>
              <w:tab w:val="right" w:leader="dot" w:pos="10194"/>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18295152" w:history="1">
            <w:r w:rsidR="00BA13BC" w:rsidRPr="004623F9">
              <w:rPr>
                <w:rStyle w:val="Hyperlink"/>
                <w:noProof/>
              </w:rPr>
              <w:t>1</w:t>
            </w:r>
            <w:r w:rsidR="00BA13BC">
              <w:rPr>
                <w:rFonts w:asciiTheme="minorHAnsi" w:eastAsiaTheme="minorEastAsia" w:hAnsiTheme="minorHAnsi"/>
                <w:noProof/>
                <w:lang w:eastAsia="en-GB"/>
              </w:rPr>
              <w:tab/>
            </w:r>
            <w:r w:rsidR="00BA13BC" w:rsidRPr="004623F9">
              <w:rPr>
                <w:rStyle w:val="Hyperlink"/>
                <w:noProof/>
              </w:rPr>
              <w:t>Executive Overview</w:t>
            </w:r>
            <w:r w:rsidR="00BA13BC">
              <w:rPr>
                <w:noProof/>
                <w:webHidden/>
              </w:rPr>
              <w:tab/>
            </w:r>
            <w:r w:rsidR="00BA13BC">
              <w:rPr>
                <w:noProof/>
                <w:webHidden/>
              </w:rPr>
              <w:fldChar w:fldCharType="begin"/>
            </w:r>
            <w:r w:rsidR="00BA13BC">
              <w:rPr>
                <w:noProof/>
                <w:webHidden/>
              </w:rPr>
              <w:instrText xml:space="preserve"> PAGEREF _Toc518295152 \h </w:instrText>
            </w:r>
            <w:r w:rsidR="00BA13BC">
              <w:rPr>
                <w:noProof/>
                <w:webHidden/>
              </w:rPr>
            </w:r>
            <w:r w:rsidR="00BA13BC">
              <w:rPr>
                <w:noProof/>
                <w:webHidden/>
              </w:rPr>
              <w:fldChar w:fldCharType="separate"/>
            </w:r>
            <w:r w:rsidR="00BA13BC">
              <w:rPr>
                <w:noProof/>
                <w:webHidden/>
              </w:rPr>
              <w:t>5</w:t>
            </w:r>
            <w:r w:rsidR="00BA13BC">
              <w:rPr>
                <w:noProof/>
                <w:webHidden/>
              </w:rPr>
              <w:fldChar w:fldCharType="end"/>
            </w:r>
          </w:hyperlink>
        </w:p>
        <w:p w14:paraId="6FB5C50D" w14:textId="095DB6F3" w:rsidR="00BA13BC" w:rsidRDefault="00D670F7">
          <w:pPr>
            <w:pStyle w:val="TOC2"/>
            <w:tabs>
              <w:tab w:val="right" w:leader="dot" w:pos="10194"/>
            </w:tabs>
            <w:rPr>
              <w:rFonts w:asciiTheme="minorHAnsi" w:eastAsiaTheme="minorEastAsia" w:hAnsiTheme="minorHAnsi"/>
              <w:noProof/>
              <w:lang w:eastAsia="en-GB"/>
            </w:rPr>
          </w:pPr>
          <w:hyperlink w:anchor="_Toc518295153" w:history="1">
            <w:r w:rsidR="00BA13BC" w:rsidRPr="004623F9">
              <w:rPr>
                <w:rStyle w:val="Hyperlink"/>
                <w:noProof/>
              </w:rPr>
              <w:t>About Inframon</w:t>
            </w:r>
            <w:r w:rsidR="00BA13BC">
              <w:rPr>
                <w:noProof/>
                <w:webHidden/>
              </w:rPr>
              <w:tab/>
            </w:r>
            <w:r w:rsidR="00BA13BC">
              <w:rPr>
                <w:noProof/>
                <w:webHidden/>
              </w:rPr>
              <w:fldChar w:fldCharType="begin"/>
            </w:r>
            <w:r w:rsidR="00BA13BC">
              <w:rPr>
                <w:noProof/>
                <w:webHidden/>
              </w:rPr>
              <w:instrText xml:space="preserve"> PAGEREF _Toc518295153 \h </w:instrText>
            </w:r>
            <w:r w:rsidR="00BA13BC">
              <w:rPr>
                <w:noProof/>
                <w:webHidden/>
              </w:rPr>
            </w:r>
            <w:r w:rsidR="00BA13BC">
              <w:rPr>
                <w:noProof/>
                <w:webHidden/>
              </w:rPr>
              <w:fldChar w:fldCharType="separate"/>
            </w:r>
            <w:r w:rsidR="00BA13BC">
              <w:rPr>
                <w:noProof/>
                <w:webHidden/>
              </w:rPr>
              <w:t>5</w:t>
            </w:r>
            <w:r w:rsidR="00BA13BC">
              <w:rPr>
                <w:noProof/>
                <w:webHidden/>
              </w:rPr>
              <w:fldChar w:fldCharType="end"/>
            </w:r>
          </w:hyperlink>
        </w:p>
        <w:p w14:paraId="2B5579A9" w14:textId="39A2A6C7" w:rsidR="00BA13BC" w:rsidRDefault="00D670F7">
          <w:pPr>
            <w:pStyle w:val="TOC1"/>
            <w:tabs>
              <w:tab w:val="left" w:pos="440"/>
              <w:tab w:val="right" w:leader="dot" w:pos="10194"/>
            </w:tabs>
            <w:rPr>
              <w:rFonts w:asciiTheme="minorHAnsi" w:eastAsiaTheme="minorEastAsia" w:hAnsiTheme="minorHAnsi"/>
              <w:noProof/>
              <w:lang w:eastAsia="en-GB"/>
            </w:rPr>
          </w:pPr>
          <w:hyperlink w:anchor="_Toc518295154" w:history="1">
            <w:r w:rsidR="00BA13BC" w:rsidRPr="004623F9">
              <w:rPr>
                <w:rStyle w:val="Hyperlink"/>
                <w:noProof/>
              </w:rPr>
              <w:t>2</w:t>
            </w:r>
            <w:r w:rsidR="00BA13BC">
              <w:rPr>
                <w:rFonts w:asciiTheme="minorHAnsi" w:eastAsiaTheme="minorEastAsia" w:hAnsiTheme="minorHAnsi"/>
                <w:noProof/>
                <w:lang w:eastAsia="en-GB"/>
              </w:rPr>
              <w:tab/>
            </w:r>
            <w:r w:rsidR="00BA13BC" w:rsidRPr="004623F9">
              <w:rPr>
                <w:rStyle w:val="Hyperlink"/>
                <w:noProof/>
              </w:rPr>
              <w:t>Assumptions:</w:t>
            </w:r>
            <w:r w:rsidR="00BA13BC">
              <w:rPr>
                <w:noProof/>
                <w:webHidden/>
              </w:rPr>
              <w:tab/>
            </w:r>
            <w:r w:rsidR="00BA13BC">
              <w:rPr>
                <w:noProof/>
                <w:webHidden/>
              </w:rPr>
              <w:fldChar w:fldCharType="begin"/>
            </w:r>
            <w:r w:rsidR="00BA13BC">
              <w:rPr>
                <w:noProof/>
                <w:webHidden/>
              </w:rPr>
              <w:instrText xml:space="preserve"> PAGEREF _Toc518295154 \h </w:instrText>
            </w:r>
            <w:r w:rsidR="00BA13BC">
              <w:rPr>
                <w:noProof/>
                <w:webHidden/>
              </w:rPr>
            </w:r>
            <w:r w:rsidR="00BA13BC">
              <w:rPr>
                <w:noProof/>
                <w:webHidden/>
              </w:rPr>
              <w:fldChar w:fldCharType="separate"/>
            </w:r>
            <w:r w:rsidR="00BA13BC">
              <w:rPr>
                <w:noProof/>
                <w:webHidden/>
              </w:rPr>
              <w:t>7</w:t>
            </w:r>
            <w:r w:rsidR="00BA13BC">
              <w:rPr>
                <w:noProof/>
                <w:webHidden/>
              </w:rPr>
              <w:fldChar w:fldCharType="end"/>
            </w:r>
          </w:hyperlink>
        </w:p>
        <w:p w14:paraId="09291EA4" w14:textId="3A732A3C" w:rsidR="00BA13BC" w:rsidRDefault="00D670F7">
          <w:pPr>
            <w:pStyle w:val="TOC2"/>
            <w:tabs>
              <w:tab w:val="left" w:pos="880"/>
              <w:tab w:val="right" w:leader="dot" w:pos="10194"/>
            </w:tabs>
            <w:rPr>
              <w:rFonts w:asciiTheme="minorHAnsi" w:eastAsiaTheme="minorEastAsia" w:hAnsiTheme="minorHAnsi"/>
              <w:noProof/>
              <w:lang w:eastAsia="en-GB"/>
            </w:rPr>
          </w:pPr>
          <w:hyperlink w:anchor="_Toc518295155" w:history="1">
            <w:r w:rsidR="00BA13BC" w:rsidRPr="004623F9">
              <w:rPr>
                <w:rStyle w:val="Hyperlink"/>
                <w:noProof/>
              </w:rPr>
              <w:t>2.1</w:t>
            </w:r>
            <w:r w:rsidR="00BA13BC">
              <w:rPr>
                <w:rFonts w:asciiTheme="minorHAnsi" w:eastAsiaTheme="minorEastAsia" w:hAnsiTheme="minorHAnsi"/>
                <w:noProof/>
                <w:lang w:eastAsia="en-GB"/>
              </w:rPr>
              <w:tab/>
            </w:r>
            <w:r w:rsidR="00BA13BC" w:rsidRPr="004623F9">
              <w:rPr>
                <w:rStyle w:val="Hyperlink"/>
                <w:noProof/>
              </w:rPr>
              <w:t>Pre-failover:</w:t>
            </w:r>
            <w:r w:rsidR="00BA13BC">
              <w:rPr>
                <w:noProof/>
                <w:webHidden/>
              </w:rPr>
              <w:tab/>
            </w:r>
            <w:r w:rsidR="00BA13BC">
              <w:rPr>
                <w:noProof/>
                <w:webHidden/>
              </w:rPr>
              <w:fldChar w:fldCharType="begin"/>
            </w:r>
            <w:r w:rsidR="00BA13BC">
              <w:rPr>
                <w:noProof/>
                <w:webHidden/>
              </w:rPr>
              <w:instrText xml:space="preserve"> PAGEREF _Toc518295155 \h </w:instrText>
            </w:r>
            <w:r w:rsidR="00BA13BC">
              <w:rPr>
                <w:noProof/>
                <w:webHidden/>
              </w:rPr>
            </w:r>
            <w:r w:rsidR="00BA13BC">
              <w:rPr>
                <w:noProof/>
                <w:webHidden/>
              </w:rPr>
              <w:fldChar w:fldCharType="separate"/>
            </w:r>
            <w:r w:rsidR="00BA13BC">
              <w:rPr>
                <w:noProof/>
                <w:webHidden/>
              </w:rPr>
              <w:t>7</w:t>
            </w:r>
            <w:r w:rsidR="00BA13BC">
              <w:rPr>
                <w:noProof/>
                <w:webHidden/>
              </w:rPr>
              <w:fldChar w:fldCharType="end"/>
            </w:r>
          </w:hyperlink>
        </w:p>
        <w:p w14:paraId="09892FAE" w14:textId="511B3F6F" w:rsidR="00BA13BC" w:rsidRDefault="00D670F7">
          <w:pPr>
            <w:pStyle w:val="TOC1"/>
            <w:tabs>
              <w:tab w:val="left" w:pos="440"/>
              <w:tab w:val="right" w:leader="dot" w:pos="10194"/>
            </w:tabs>
            <w:rPr>
              <w:rFonts w:asciiTheme="minorHAnsi" w:eastAsiaTheme="minorEastAsia" w:hAnsiTheme="minorHAnsi"/>
              <w:noProof/>
              <w:lang w:eastAsia="en-GB"/>
            </w:rPr>
          </w:pPr>
          <w:hyperlink w:anchor="_Toc518295156" w:history="1">
            <w:r w:rsidR="00BA13BC" w:rsidRPr="004623F9">
              <w:rPr>
                <w:rStyle w:val="Hyperlink"/>
                <w:noProof/>
              </w:rPr>
              <w:t>3</w:t>
            </w:r>
            <w:r w:rsidR="00BA13BC">
              <w:rPr>
                <w:rFonts w:asciiTheme="minorHAnsi" w:eastAsiaTheme="minorEastAsia" w:hAnsiTheme="minorHAnsi"/>
                <w:noProof/>
                <w:lang w:eastAsia="en-GB"/>
              </w:rPr>
              <w:tab/>
            </w:r>
            <w:r w:rsidR="00BA13BC" w:rsidRPr="004623F9">
              <w:rPr>
                <w:rStyle w:val="Hyperlink"/>
                <w:noProof/>
              </w:rPr>
              <w:t>Out of scope:</w:t>
            </w:r>
            <w:r w:rsidR="00BA13BC">
              <w:rPr>
                <w:noProof/>
                <w:webHidden/>
              </w:rPr>
              <w:tab/>
            </w:r>
            <w:r w:rsidR="00BA13BC">
              <w:rPr>
                <w:noProof/>
                <w:webHidden/>
              </w:rPr>
              <w:fldChar w:fldCharType="begin"/>
            </w:r>
            <w:r w:rsidR="00BA13BC">
              <w:rPr>
                <w:noProof/>
                <w:webHidden/>
              </w:rPr>
              <w:instrText xml:space="preserve"> PAGEREF _Toc518295156 \h </w:instrText>
            </w:r>
            <w:r w:rsidR="00BA13BC">
              <w:rPr>
                <w:noProof/>
                <w:webHidden/>
              </w:rPr>
            </w:r>
            <w:r w:rsidR="00BA13BC">
              <w:rPr>
                <w:noProof/>
                <w:webHidden/>
              </w:rPr>
              <w:fldChar w:fldCharType="separate"/>
            </w:r>
            <w:r w:rsidR="00BA13BC">
              <w:rPr>
                <w:noProof/>
                <w:webHidden/>
              </w:rPr>
              <w:t>8</w:t>
            </w:r>
            <w:r w:rsidR="00BA13BC">
              <w:rPr>
                <w:noProof/>
                <w:webHidden/>
              </w:rPr>
              <w:fldChar w:fldCharType="end"/>
            </w:r>
          </w:hyperlink>
        </w:p>
        <w:p w14:paraId="6EF6DF3B" w14:textId="357F7933" w:rsidR="00BA13BC" w:rsidRDefault="00D670F7">
          <w:pPr>
            <w:pStyle w:val="TOC1"/>
            <w:tabs>
              <w:tab w:val="left" w:pos="440"/>
              <w:tab w:val="right" w:leader="dot" w:pos="10194"/>
            </w:tabs>
            <w:rPr>
              <w:rFonts w:asciiTheme="minorHAnsi" w:eastAsiaTheme="minorEastAsia" w:hAnsiTheme="minorHAnsi"/>
              <w:noProof/>
              <w:lang w:eastAsia="en-GB"/>
            </w:rPr>
          </w:pPr>
          <w:hyperlink w:anchor="_Toc518295157" w:history="1">
            <w:r w:rsidR="00BA13BC" w:rsidRPr="004623F9">
              <w:rPr>
                <w:rStyle w:val="Hyperlink"/>
                <w:noProof/>
              </w:rPr>
              <w:t>4</w:t>
            </w:r>
            <w:r w:rsidR="00BA13BC">
              <w:rPr>
                <w:rFonts w:asciiTheme="minorHAnsi" w:eastAsiaTheme="minorEastAsia" w:hAnsiTheme="minorHAnsi"/>
                <w:noProof/>
                <w:lang w:eastAsia="en-GB"/>
              </w:rPr>
              <w:tab/>
            </w:r>
            <w:r w:rsidR="00BA13BC" w:rsidRPr="004623F9">
              <w:rPr>
                <w:rStyle w:val="Hyperlink"/>
                <w:noProof/>
              </w:rPr>
              <w:t>DR Failover information</w:t>
            </w:r>
            <w:r w:rsidR="00BA13BC">
              <w:rPr>
                <w:noProof/>
                <w:webHidden/>
              </w:rPr>
              <w:tab/>
            </w:r>
            <w:r w:rsidR="00BA13BC">
              <w:rPr>
                <w:noProof/>
                <w:webHidden/>
              </w:rPr>
              <w:fldChar w:fldCharType="begin"/>
            </w:r>
            <w:r w:rsidR="00BA13BC">
              <w:rPr>
                <w:noProof/>
                <w:webHidden/>
              </w:rPr>
              <w:instrText xml:space="preserve"> PAGEREF _Toc518295157 \h </w:instrText>
            </w:r>
            <w:r w:rsidR="00BA13BC">
              <w:rPr>
                <w:noProof/>
                <w:webHidden/>
              </w:rPr>
            </w:r>
            <w:r w:rsidR="00BA13BC">
              <w:rPr>
                <w:noProof/>
                <w:webHidden/>
              </w:rPr>
              <w:fldChar w:fldCharType="separate"/>
            </w:r>
            <w:r w:rsidR="00BA13BC">
              <w:rPr>
                <w:noProof/>
                <w:webHidden/>
              </w:rPr>
              <w:t>9</w:t>
            </w:r>
            <w:r w:rsidR="00BA13BC">
              <w:rPr>
                <w:noProof/>
                <w:webHidden/>
              </w:rPr>
              <w:fldChar w:fldCharType="end"/>
            </w:r>
          </w:hyperlink>
        </w:p>
        <w:p w14:paraId="0FDEBD0B" w14:textId="0097D206" w:rsidR="00BA13BC" w:rsidRDefault="00D670F7">
          <w:pPr>
            <w:pStyle w:val="TOC1"/>
            <w:tabs>
              <w:tab w:val="left" w:pos="440"/>
              <w:tab w:val="right" w:leader="dot" w:pos="10194"/>
            </w:tabs>
            <w:rPr>
              <w:rFonts w:asciiTheme="minorHAnsi" w:eastAsiaTheme="minorEastAsia" w:hAnsiTheme="minorHAnsi"/>
              <w:noProof/>
              <w:lang w:eastAsia="en-GB"/>
            </w:rPr>
          </w:pPr>
          <w:hyperlink w:anchor="_Toc518295158" w:history="1">
            <w:r w:rsidR="00BA13BC" w:rsidRPr="004623F9">
              <w:rPr>
                <w:rStyle w:val="Hyperlink"/>
                <w:noProof/>
              </w:rPr>
              <w:t>5</w:t>
            </w:r>
            <w:r w:rsidR="00BA13BC">
              <w:rPr>
                <w:rFonts w:asciiTheme="minorHAnsi" w:eastAsiaTheme="minorEastAsia" w:hAnsiTheme="minorHAnsi"/>
                <w:noProof/>
                <w:lang w:eastAsia="en-GB"/>
              </w:rPr>
              <w:tab/>
            </w:r>
            <w:r w:rsidR="00BA13BC" w:rsidRPr="004623F9">
              <w:rPr>
                <w:rStyle w:val="Hyperlink"/>
                <w:noProof/>
              </w:rPr>
              <w:t>Web Teir Tests</w:t>
            </w:r>
            <w:r w:rsidR="00BA13BC">
              <w:rPr>
                <w:noProof/>
                <w:webHidden/>
              </w:rPr>
              <w:tab/>
            </w:r>
            <w:r w:rsidR="00BA13BC">
              <w:rPr>
                <w:noProof/>
                <w:webHidden/>
              </w:rPr>
              <w:fldChar w:fldCharType="begin"/>
            </w:r>
            <w:r w:rsidR="00BA13BC">
              <w:rPr>
                <w:noProof/>
                <w:webHidden/>
              </w:rPr>
              <w:instrText xml:space="preserve"> PAGEREF _Toc518295158 \h </w:instrText>
            </w:r>
            <w:r w:rsidR="00BA13BC">
              <w:rPr>
                <w:noProof/>
                <w:webHidden/>
              </w:rPr>
            </w:r>
            <w:r w:rsidR="00BA13BC">
              <w:rPr>
                <w:noProof/>
                <w:webHidden/>
              </w:rPr>
              <w:fldChar w:fldCharType="separate"/>
            </w:r>
            <w:r w:rsidR="00BA13BC">
              <w:rPr>
                <w:noProof/>
                <w:webHidden/>
              </w:rPr>
              <w:t>10</w:t>
            </w:r>
            <w:r w:rsidR="00BA13BC">
              <w:rPr>
                <w:noProof/>
                <w:webHidden/>
              </w:rPr>
              <w:fldChar w:fldCharType="end"/>
            </w:r>
          </w:hyperlink>
        </w:p>
        <w:p w14:paraId="6F0703F8" w14:textId="66020F9F" w:rsidR="00BA13BC" w:rsidRDefault="00D670F7">
          <w:pPr>
            <w:pStyle w:val="TOC3"/>
            <w:tabs>
              <w:tab w:val="left" w:pos="1320"/>
              <w:tab w:val="right" w:leader="dot" w:pos="10194"/>
            </w:tabs>
            <w:rPr>
              <w:rFonts w:asciiTheme="minorHAnsi" w:eastAsiaTheme="minorEastAsia" w:hAnsiTheme="minorHAnsi"/>
              <w:noProof/>
              <w:lang w:eastAsia="en-GB"/>
            </w:rPr>
          </w:pPr>
          <w:hyperlink w:anchor="_Toc518295159" w:history="1">
            <w:r w:rsidR="00BA13BC" w:rsidRPr="004623F9">
              <w:rPr>
                <w:rStyle w:val="Hyperlink"/>
                <w:noProof/>
              </w:rPr>
              <w:t>5.1.1</w:t>
            </w:r>
            <w:r w:rsidR="00BA13BC">
              <w:rPr>
                <w:rFonts w:asciiTheme="minorHAnsi" w:eastAsiaTheme="minorEastAsia" w:hAnsiTheme="minorHAnsi"/>
                <w:noProof/>
                <w:lang w:eastAsia="en-GB"/>
              </w:rPr>
              <w:tab/>
            </w:r>
            <w:r w:rsidR="00BA13BC" w:rsidRPr="004623F9">
              <w:rPr>
                <w:rStyle w:val="Hyperlink"/>
                <w:noProof/>
              </w:rPr>
              <w:t>Web Tier VM Failure Tests</w:t>
            </w:r>
            <w:r w:rsidR="00BA13BC">
              <w:rPr>
                <w:noProof/>
                <w:webHidden/>
              </w:rPr>
              <w:tab/>
            </w:r>
            <w:r w:rsidR="00BA13BC">
              <w:rPr>
                <w:noProof/>
                <w:webHidden/>
              </w:rPr>
              <w:fldChar w:fldCharType="begin"/>
            </w:r>
            <w:r w:rsidR="00BA13BC">
              <w:rPr>
                <w:noProof/>
                <w:webHidden/>
              </w:rPr>
              <w:instrText xml:space="preserve"> PAGEREF _Toc518295159 \h </w:instrText>
            </w:r>
            <w:r w:rsidR="00BA13BC">
              <w:rPr>
                <w:noProof/>
                <w:webHidden/>
              </w:rPr>
            </w:r>
            <w:r w:rsidR="00BA13BC">
              <w:rPr>
                <w:noProof/>
                <w:webHidden/>
              </w:rPr>
              <w:fldChar w:fldCharType="separate"/>
            </w:r>
            <w:r w:rsidR="00BA13BC">
              <w:rPr>
                <w:noProof/>
                <w:webHidden/>
              </w:rPr>
              <w:t>10</w:t>
            </w:r>
            <w:r w:rsidR="00BA13BC">
              <w:rPr>
                <w:noProof/>
                <w:webHidden/>
              </w:rPr>
              <w:fldChar w:fldCharType="end"/>
            </w:r>
          </w:hyperlink>
        </w:p>
        <w:p w14:paraId="7B302B0A" w14:textId="31DE7129" w:rsidR="00BA13BC" w:rsidRDefault="00D670F7">
          <w:pPr>
            <w:pStyle w:val="TOC3"/>
            <w:tabs>
              <w:tab w:val="left" w:pos="1320"/>
              <w:tab w:val="right" w:leader="dot" w:pos="10194"/>
            </w:tabs>
            <w:rPr>
              <w:rFonts w:asciiTheme="minorHAnsi" w:eastAsiaTheme="minorEastAsia" w:hAnsiTheme="minorHAnsi"/>
              <w:noProof/>
              <w:lang w:eastAsia="en-GB"/>
            </w:rPr>
          </w:pPr>
          <w:hyperlink w:anchor="_Toc518295160" w:history="1">
            <w:r w:rsidR="00BA13BC" w:rsidRPr="004623F9">
              <w:rPr>
                <w:rStyle w:val="Hyperlink"/>
                <w:noProof/>
              </w:rPr>
              <w:t>5.1.2</w:t>
            </w:r>
            <w:r w:rsidR="00BA13BC">
              <w:rPr>
                <w:rFonts w:asciiTheme="minorHAnsi" w:eastAsiaTheme="minorEastAsia" w:hAnsiTheme="minorHAnsi"/>
                <w:noProof/>
                <w:lang w:eastAsia="en-GB"/>
              </w:rPr>
              <w:tab/>
            </w:r>
            <w:r w:rsidR="00BA13BC" w:rsidRPr="004623F9">
              <w:rPr>
                <w:rStyle w:val="Hyperlink"/>
                <w:noProof/>
              </w:rPr>
              <w:t>Web Tier Region Failure Test</w:t>
            </w:r>
            <w:r w:rsidR="00BA13BC">
              <w:rPr>
                <w:noProof/>
                <w:webHidden/>
              </w:rPr>
              <w:tab/>
            </w:r>
            <w:r w:rsidR="00BA13BC">
              <w:rPr>
                <w:noProof/>
                <w:webHidden/>
              </w:rPr>
              <w:fldChar w:fldCharType="begin"/>
            </w:r>
            <w:r w:rsidR="00BA13BC">
              <w:rPr>
                <w:noProof/>
                <w:webHidden/>
              </w:rPr>
              <w:instrText xml:space="preserve"> PAGEREF _Toc518295160 \h </w:instrText>
            </w:r>
            <w:r w:rsidR="00BA13BC">
              <w:rPr>
                <w:noProof/>
                <w:webHidden/>
              </w:rPr>
            </w:r>
            <w:r w:rsidR="00BA13BC">
              <w:rPr>
                <w:noProof/>
                <w:webHidden/>
              </w:rPr>
              <w:fldChar w:fldCharType="separate"/>
            </w:r>
            <w:r w:rsidR="00BA13BC">
              <w:rPr>
                <w:noProof/>
                <w:webHidden/>
              </w:rPr>
              <w:t>10</w:t>
            </w:r>
            <w:r w:rsidR="00BA13BC">
              <w:rPr>
                <w:noProof/>
                <w:webHidden/>
              </w:rPr>
              <w:fldChar w:fldCharType="end"/>
            </w:r>
          </w:hyperlink>
        </w:p>
        <w:p w14:paraId="01F018D8" w14:textId="11512D44" w:rsidR="00BA13BC" w:rsidRDefault="00D670F7">
          <w:pPr>
            <w:pStyle w:val="TOC3"/>
            <w:tabs>
              <w:tab w:val="left" w:pos="1320"/>
              <w:tab w:val="right" w:leader="dot" w:pos="10194"/>
            </w:tabs>
            <w:rPr>
              <w:rFonts w:asciiTheme="minorHAnsi" w:eastAsiaTheme="minorEastAsia" w:hAnsiTheme="minorHAnsi"/>
              <w:noProof/>
              <w:lang w:eastAsia="en-GB"/>
            </w:rPr>
          </w:pPr>
          <w:hyperlink w:anchor="_Toc518295161" w:history="1">
            <w:r w:rsidR="00BA13BC" w:rsidRPr="004623F9">
              <w:rPr>
                <w:rStyle w:val="Hyperlink"/>
                <w:noProof/>
              </w:rPr>
              <w:t>5.1.3</w:t>
            </w:r>
            <w:r w:rsidR="00BA13BC">
              <w:rPr>
                <w:rFonts w:asciiTheme="minorHAnsi" w:eastAsiaTheme="minorEastAsia" w:hAnsiTheme="minorHAnsi"/>
                <w:noProof/>
                <w:lang w:eastAsia="en-GB"/>
              </w:rPr>
              <w:tab/>
            </w:r>
            <w:r w:rsidR="00BA13BC" w:rsidRPr="004623F9">
              <w:rPr>
                <w:rStyle w:val="Hyperlink"/>
                <w:noProof/>
              </w:rPr>
              <w:t>Web Tier Failover Test Output</w:t>
            </w:r>
            <w:r w:rsidR="00BA13BC">
              <w:rPr>
                <w:noProof/>
                <w:webHidden/>
              </w:rPr>
              <w:tab/>
            </w:r>
            <w:r w:rsidR="00BA13BC">
              <w:rPr>
                <w:noProof/>
                <w:webHidden/>
              </w:rPr>
              <w:fldChar w:fldCharType="begin"/>
            </w:r>
            <w:r w:rsidR="00BA13BC">
              <w:rPr>
                <w:noProof/>
                <w:webHidden/>
              </w:rPr>
              <w:instrText xml:space="preserve"> PAGEREF _Toc518295161 \h </w:instrText>
            </w:r>
            <w:r w:rsidR="00BA13BC">
              <w:rPr>
                <w:noProof/>
                <w:webHidden/>
              </w:rPr>
            </w:r>
            <w:r w:rsidR="00BA13BC">
              <w:rPr>
                <w:noProof/>
                <w:webHidden/>
              </w:rPr>
              <w:fldChar w:fldCharType="separate"/>
            </w:r>
            <w:r w:rsidR="00BA13BC">
              <w:rPr>
                <w:noProof/>
                <w:webHidden/>
              </w:rPr>
              <w:t>11</w:t>
            </w:r>
            <w:r w:rsidR="00BA13BC">
              <w:rPr>
                <w:noProof/>
                <w:webHidden/>
              </w:rPr>
              <w:fldChar w:fldCharType="end"/>
            </w:r>
          </w:hyperlink>
        </w:p>
        <w:p w14:paraId="72F5D3D5" w14:textId="62A1E031" w:rsidR="00BA13BC" w:rsidRDefault="00D670F7">
          <w:pPr>
            <w:pStyle w:val="TOC1"/>
            <w:tabs>
              <w:tab w:val="left" w:pos="440"/>
              <w:tab w:val="right" w:leader="dot" w:pos="10194"/>
            </w:tabs>
            <w:rPr>
              <w:rFonts w:asciiTheme="minorHAnsi" w:eastAsiaTheme="minorEastAsia" w:hAnsiTheme="minorHAnsi"/>
              <w:noProof/>
              <w:lang w:eastAsia="en-GB"/>
            </w:rPr>
          </w:pPr>
          <w:hyperlink w:anchor="_Toc518295162" w:history="1">
            <w:r w:rsidR="00BA13BC" w:rsidRPr="004623F9">
              <w:rPr>
                <w:rStyle w:val="Hyperlink"/>
                <w:noProof/>
              </w:rPr>
              <w:t>6</w:t>
            </w:r>
            <w:r w:rsidR="00BA13BC">
              <w:rPr>
                <w:rFonts w:asciiTheme="minorHAnsi" w:eastAsiaTheme="minorEastAsia" w:hAnsiTheme="minorHAnsi"/>
                <w:noProof/>
                <w:lang w:eastAsia="en-GB"/>
              </w:rPr>
              <w:tab/>
            </w:r>
            <w:r w:rsidR="00BA13BC" w:rsidRPr="004623F9">
              <w:rPr>
                <w:rStyle w:val="Hyperlink"/>
                <w:noProof/>
              </w:rPr>
              <w:t>Application Tier Failover</w:t>
            </w:r>
            <w:r w:rsidR="00BA13BC">
              <w:rPr>
                <w:noProof/>
                <w:webHidden/>
              </w:rPr>
              <w:tab/>
            </w:r>
            <w:r w:rsidR="00BA13BC">
              <w:rPr>
                <w:noProof/>
                <w:webHidden/>
              </w:rPr>
              <w:fldChar w:fldCharType="begin"/>
            </w:r>
            <w:r w:rsidR="00BA13BC">
              <w:rPr>
                <w:noProof/>
                <w:webHidden/>
              </w:rPr>
              <w:instrText xml:space="preserve"> PAGEREF _Toc518295162 \h </w:instrText>
            </w:r>
            <w:r w:rsidR="00BA13BC">
              <w:rPr>
                <w:noProof/>
                <w:webHidden/>
              </w:rPr>
            </w:r>
            <w:r w:rsidR="00BA13BC">
              <w:rPr>
                <w:noProof/>
                <w:webHidden/>
              </w:rPr>
              <w:fldChar w:fldCharType="separate"/>
            </w:r>
            <w:r w:rsidR="00BA13BC">
              <w:rPr>
                <w:noProof/>
                <w:webHidden/>
              </w:rPr>
              <w:t>12</w:t>
            </w:r>
            <w:r w:rsidR="00BA13BC">
              <w:rPr>
                <w:noProof/>
                <w:webHidden/>
              </w:rPr>
              <w:fldChar w:fldCharType="end"/>
            </w:r>
          </w:hyperlink>
        </w:p>
        <w:p w14:paraId="5BCC8984" w14:textId="3D1A3AB4" w:rsidR="00BA13BC" w:rsidRDefault="00D670F7">
          <w:pPr>
            <w:pStyle w:val="TOC3"/>
            <w:tabs>
              <w:tab w:val="left" w:pos="1320"/>
              <w:tab w:val="right" w:leader="dot" w:pos="10194"/>
            </w:tabs>
            <w:rPr>
              <w:rFonts w:asciiTheme="minorHAnsi" w:eastAsiaTheme="minorEastAsia" w:hAnsiTheme="minorHAnsi"/>
              <w:noProof/>
              <w:lang w:eastAsia="en-GB"/>
            </w:rPr>
          </w:pPr>
          <w:hyperlink w:anchor="_Toc518295163" w:history="1">
            <w:r w:rsidR="00BA13BC" w:rsidRPr="004623F9">
              <w:rPr>
                <w:rStyle w:val="Hyperlink"/>
                <w:noProof/>
              </w:rPr>
              <w:t>6.1.1</w:t>
            </w:r>
            <w:r w:rsidR="00BA13BC">
              <w:rPr>
                <w:rFonts w:asciiTheme="minorHAnsi" w:eastAsiaTheme="minorEastAsia" w:hAnsiTheme="minorHAnsi"/>
                <w:noProof/>
                <w:lang w:eastAsia="en-GB"/>
              </w:rPr>
              <w:tab/>
            </w:r>
            <w:r w:rsidR="00BA13BC" w:rsidRPr="004623F9">
              <w:rPr>
                <w:rStyle w:val="Hyperlink"/>
                <w:noProof/>
              </w:rPr>
              <w:t>Application Tier VM Failure Test</w:t>
            </w:r>
            <w:r w:rsidR="00BA13BC">
              <w:rPr>
                <w:noProof/>
                <w:webHidden/>
              </w:rPr>
              <w:tab/>
            </w:r>
            <w:r w:rsidR="00BA13BC">
              <w:rPr>
                <w:noProof/>
                <w:webHidden/>
              </w:rPr>
              <w:fldChar w:fldCharType="begin"/>
            </w:r>
            <w:r w:rsidR="00BA13BC">
              <w:rPr>
                <w:noProof/>
                <w:webHidden/>
              </w:rPr>
              <w:instrText xml:space="preserve"> PAGEREF _Toc518295163 \h </w:instrText>
            </w:r>
            <w:r w:rsidR="00BA13BC">
              <w:rPr>
                <w:noProof/>
                <w:webHidden/>
              </w:rPr>
            </w:r>
            <w:r w:rsidR="00BA13BC">
              <w:rPr>
                <w:noProof/>
                <w:webHidden/>
              </w:rPr>
              <w:fldChar w:fldCharType="separate"/>
            </w:r>
            <w:r w:rsidR="00BA13BC">
              <w:rPr>
                <w:noProof/>
                <w:webHidden/>
              </w:rPr>
              <w:t>12</w:t>
            </w:r>
            <w:r w:rsidR="00BA13BC">
              <w:rPr>
                <w:noProof/>
                <w:webHidden/>
              </w:rPr>
              <w:fldChar w:fldCharType="end"/>
            </w:r>
          </w:hyperlink>
        </w:p>
        <w:p w14:paraId="50C47687" w14:textId="6C0E454D" w:rsidR="00BA13BC" w:rsidRDefault="00D670F7">
          <w:pPr>
            <w:pStyle w:val="TOC3"/>
            <w:tabs>
              <w:tab w:val="left" w:pos="1320"/>
              <w:tab w:val="right" w:leader="dot" w:pos="10194"/>
            </w:tabs>
            <w:rPr>
              <w:rFonts w:asciiTheme="minorHAnsi" w:eastAsiaTheme="minorEastAsia" w:hAnsiTheme="minorHAnsi"/>
              <w:noProof/>
              <w:lang w:eastAsia="en-GB"/>
            </w:rPr>
          </w:pPr>
          <w:hyperlink w:anchor="_Toc518295164" w:history="1">
            <w:r w:rsidR="00BA13BC" w:rsidRPr="004623F9">
              <w:rPr>
                <w:rStyle w:val="Hyperlink"/>
                <w:noProof/>
              </w:rPr>
              <w:t>6.1.2</w:t>
            </w:r>
            <w:r w:rsidR="00BA13BC">
              <w:rPr>
                <w:rFonts w:asciiTheme="minorHAnsi" w:eastAsiaTheme="minorEastAsia" w:hAnsiTheme="minorHAnsi"/>
                <w:noProof/>
                <w:lang w:eastAsia="en-GB"/>
              </w:rPr>
              <w:tab/>
            </w:r>
            <w:r w:rsidR="00BA13BC" w:rsidRPr="004623F9">
              <w:rPr>
                <w:rStyle w:val="Hyperlink"/>
                <w:noProof/>
              </w:rPr>
              <w:t>Application Tier Region Failure Test</w:t>
            </w:r>
            <w:r w:rsidR="00BA13BC">
              <w:rPr>
                <w:noProof/>
                <w:webHidden/>
              </w:rPr>
              <w:tab/>
            </w:r>
            <w:r w:rsidR="00BA13BC">
              <w:rPr>
                <w:noProof/>
                <w:webHidden/>
              </w:rPr>
              <w:fldChar w:fldCharType="begin"/>
            </w:r>
            <w:r w:rsidR="00BA13BC">
              <w:rPr>
                <w:noProof/>
                <w:webHidden/>
              </w:rPr>
              <w:instrText xml:space="preserve"> PAGEREF _Toc518295164 \h </w:instrText>
            </w:r>
            <w:r w:rsidR="00BA13BC">
              <w:rPr>
                <w:noProof/>
                <w:webHidden/>
              </w:rPr>
            </w:r>
            <w:r w:rsidR="00BA13BC">
              <w:rPr>
                <w:noProof/>
                <w:webHidden/>
              </w:rPr>
              <w:fldChar w:fldCharType="separate"/>
            </w:r>
            <w:r w:rsidR="00BA13BC">
              <w:rPr>
                <w:noProof/>
                <w:webHidden/>
              </w:rPr>
              <w:t>12</w:t>
            </w:r>
            <w:r w:rsidR="00BA13BC">
              <w:rPr>
                <w:noProof/>
                <w:webHidden/>
              </w:rPr>
              <w:fldChar w:fldCharType="end"/>
            </w:r>
          </w:hyperlink>
        </w:p>
        <w:p w14:paraId="1C03F043" w14:textId="740955EC" w:rsidR="00BA13BC" w:rsidRDefault="00D670F7">
          <w:pPr>
            <w:pStyle w:val="TOC3"/>
            <w:tabs>
              <w:tab w:val="left" w:pos="1320"/>
              <w:tab w:val="right" w:leader="dot" w:pos="10194"/>
            </w:tabs>
            <w:rPr>
              <w:rFonts w:asciiTheme="minorHAnsi" w:eastAsiaTheme="minorEastAsia" w:hAnsiTheme="minorHAnsi"/>
              <w:noProof/>
              <w:lang w:eastAsia="en-GB"/>
            </w:rPr>
          </w:pPr>
          <w:hyperlink w:anchor="_Toc518295165" w:history="1">
            <w:r w:rsidR="00BA13BC" w:rsidRPr="004623F9">
              <w:rPr>
                <w:rStyle w:val="Hyperlink"/>
                <w:noProof/>
              </w:rPr>
              <w:t>6.1.3</w:t>
            </w:r>
            <w:r w:rsidR="00BA13BC">
              <w:rPr>
                <w:rFonts w:asciiTheme="minorHAnsi" w:eastAsiaTheme="minorEastAsia" w:hAnsiTheme="minorHAnsi"/>
                <w:noProof/>
                <w:lang w:eastAsia="en-GB"/>
              </w:rPr>
              <w:tab/>
            </w:r>
            <w:r w:rsidR="00BA13BC" w:rsidRPr="004623F9">
              <w:rPr>
                <w:rStyle w:val="Hyperlink"/>
                <w:noProof/>
              </w:rPr>
              <w:t>Application Tier Failover Test Output</w:t>
            </w:r>
            <w:r w:rsidR="00BA13BC">
              <w:rPr>
                <w:noProof/>
                <w:webHidden/>
              </w:rPr>
              <w:tab/>
            </w:r>
            <w:r w:rsidR="00BA13BC">
              <w:rPr>
                <w:noProof/>
                <w:webHidden/>
              </w:rPr>
              <w:fldChar w:fldCharType="begin"/>
            </w:r>
            <w:r w:rsidR="00BA13BC">
              <w:rPr>
                <w:noProof/>
                <w:webHidden/>
              </w:rPr>
              <w:instrText xml:space="preserve"> PAGEREF _Toc518295165 \h </w:instrText>
            </w:r>
            <w:r w:rsidR="00BA13BC">
              <w:rPr>
                <w:noProof/>
                <w:webHidden/>
              </w:rPr>
            </w:r>
            <w:r w:rsidR="00BA13BC">
              <w:rPr>
                <w:noProof/>
                <w:webHidden/>
              </w:rPr>
              <w:fldChar w:fldCharType="separate"/>
            </w:r>
            <w:r w:rsidR="00BA13BC">
              <w:rPr>
                <w:noProof/>
                <w:webHidden/>
              </w:rPr>
              <w:t>12</w:t>
            </w:r>
            <w:r w:rsidR="00BA13BC">
              <w:rPr>
                <w:noProof/>
                <w:webHidden/>
              </w:rPr>
              <w:fldChar w:fldCharType="end"/>
            </w:r>
          </w:hyperlink>
        </w:p>
        <w:p w14:paraId="5E24FE4C" w14:textId="46CCF190" w:rsidR="00BA13BC" w:rsidRDefault="00D670F7">
          <w:pPr>
            <w:pStyle w:val="TOC1"/>
            <w:tabs>
              <w:tab w:val="left" w:pos="440"/>
              <w:tab w:val="right" w:leader="dot" w:pos="10194"/>
            </w:tabs>
            <w:rPr>
              <w:rFonts w:asciiTheme="minorHAnsi" w:eastAsiaTheme="minorEastAsia" w:hAnsiTheme="minorHAnsi"/>
              <w:noProof/>
              <w:lang w:eastAsia="en-GB"/>
            </w:rPr>
          </w:pPr>
          <w:hyperlink w:anchor="_Toc518295166" w:history="1">
            <w:r w:rsidR="00BA13BC" w:rsidRPr="004623F9">
              <w:rPr>
                <w:rStyle w:val="Hyperlink"/>
                <w:noProof/>
              </w:rPr>
              <w:t>7</w:t>
            </w:r>
            <w:r w:rsidR="00BA13BC">
              <w:rPr>
                <w:rFonts w:asciiTheme="minorHAnsi" w:eastAsiaTheme="minorEastAsia" w:hAnsiTheme="minorHAnsi"/>
                <w:noProof/>
                <w:lang w:eastAsia="en-GB"/>
              </w:rPr>
              <w:tab/>
            </w:r>
            <w:r w:rsidR="00BA13BC" w:rsidRPr="004623F9">
              <w:rPr>
                <w:rStyle w:val="Hyperlink"/>
                <w:noProof/>
              </w:rPr>
              <w:t>Database Tier Failover</w:t>
            </w:r>
            <w:r w:rsidR="00BA13BC">
              <w:rPr>
                <w:noProof/>
                <w:webHidden/>
              </w:rPr>
              <w:tab/>
            </w:r>
            <w:r w:rsidR="00BA13BC">
              <w:rPr>
                <w:noProof/>
                <w:webHidden/>
              </w:rPr>
              <w:fldChar w:fldCharType="begin"/>
            </w:r>
            <w:r w:rsidR="00BA13BC">
              <w:rPr>
                <w:noProof/>
                <w:webHidden/>
              </w:rPr>
              <w:instrText xml:space="preserve"> PAGEREF _Toc518295166 \h </w:instrText>
            </w:r>
            <w:r w:rsidR="00BA13BC">
              <w:rPr>
                <w:noProof/>
                <w:webHidden/>
              </w:rPr>
            </w:r>
            <w:r w:rsidR="00BA13BC">
              <w:rPr>
                <w:noProof/>
                <w:webHidden/>
              </w:rPr>
              <w:fldChar w:fldCharType="separate"/>
            </w:r>
            <w:r w:rsidR="00BA13BC">
              <w:rPr>
                <w:noProof/>
                <w:webHidden/>
              </w:rPr>
              <w:t>13</w:t>
            </w:r>
            <w:r w:rsidR="00BA13BC">
              <w:rPr>
                <w:noProof/>
                <w:webHidden/>
              </w:rPr>
              <w:fldChar w:fldCharType="end"/>
            </w:r>
          </w:hyperlink>
        </w:p>
        <w:p w14:paraId="4C3CA025" w14:textId="0A8B84AE" w:rsidR="00BA13BC" w:rsidRDefault="00D670F7">
          <w:pPr>
            <w:pStyle w:val="TOC3"/>
            <w:tabs>
              <w:tab w:val="left" w:pos="1320"/>
              <w:tab w:val="right" w:leader="dot" w:pos="10194"/>
            </w:tabs>
            <w:rPr>
              <w:rFonts w:asciiTheme="minorHAnsi" w:eastAsiaTheme="minorEastAsia" w:hAnsiTheme="minorHAnsi"/>
              <w:noProof/>
              <w:lang w:eastAsia="en-GB"/>
            </w:rPr>
          </w:pPr>
          <w:hyperlink w:anchor="_Toc518295167" w:history="1">
            <w:r w:rsidR="00BA13BC" w:rsidRPr="004623F9">
              <w:rPr>
                <w:rStyle w:val="Hyperlink"/>
                <w:noProof/>
              </w:rPr>
              <w:t>7.1.1</w:t>
            </w:r>
            <w:r w:rsidR="00BA13BC">
              <w:rPr>
                <w:rFonts w:asciiTheme="minorHAnsi" w:eastAsiaTheme="minorEastAsia" w:hAnsiTheme="minorHAnsi"/>
                <w:noProof/>
                <w:lang w:eastAsia="en-GB"/>
              </w:rPr>
              <w:tab/>
            </w:r>
            <w:r w:rsidR="00BA13BC" w:rsidRPr="004623F9">
              <w:rPr>
                <w:rStyle w:val="Hyperlink"/>
                <w:noProof/>
              </w:rPr>
              <w:t>Database Tier Primary Region Failover Test</w:t>
            </w:r>
            <w:r w:rsidR="00BA13BC">
              <w:rPr>
                <w:noProof/>
                <w:webHidden/>
              </w:rPr>
              <w:tab/>
            </w:r>
            <w:r w:rsidR="00BA13BC">
              <w:rPr>
                <w:noProof/>
                <w:webHidden/>
              </w:rPr>
              <w:fldChar w:fldCharType="begin"/>
            </w:r>
            <w:r w:rsidR="00BA13BC">
              <w:rPr>
                <w:noProof/>
                <w:webHidden/>
              </w:rPr>
              <w:instrText xml:space="preserve"> PAGEREF _Toc518295167 \h </w:instrText>
            </w:r>
            <w:r w:rsidR="00BA13BC">
              <w:rPr>
                <w:noProof/>
                <w:webHidden/>
              </w:rPr>
            </w:r>
            <w:r w:rsidR="00BA13BC">
              <w:rPr>
                <w:noProof/>
                <w:webHidden/>
              </w:rPr>
              <w:fldChar w:fldCharType="separate"/>
            </w:r>
            <w:r w:rsidR="00BA13BC">
              <w:rPr>
                <w:noProof/>
                <w:webHidden/>
              </w:rPr>
              <w:t>13</w:t>
            </w:r>
            <w:r w:rsidR="00BA13BC">
              <w:rPr>
                <w:noProof/>
                <w:webHidden/>
              </w:rPr>
              <w:fldChar w:fldCharType="end"/>
            </w:r>
          </w:hyperlink>
        </w:p>
        <w:p w14:paraId="4CD892EB" w14:textId="79980B3D" w:rsidR="00BA13BC" w:rsidRDefault="00D670F7">
          <w:pPr>
            <w:pStyle w:val="TOC3"/>
            <w:tabs>
              <w:tab w:val="left" w:pos="1320"/>
              <w:tab w:val="right" w:leader="dot" w:pos="10194"/>
            </w:tabs>
            <w:rPr>
              <w:rFonts w:asciiTheme="minorHAnsi" w:eastAsiaTheme="minorEastAsia" w:hAnsiTheme="minorHAnsi"/>
              <w:noProof/>
              <w:lang w:eastAsia="en-GB"/>
            </w:rPr>
          </w:pPr>
          <w:hyperlink w:anchor="_Toc518295168" w:history="1">
            <w:r w:rsidR="00BA13BC" w:rsidRPr="004623F9">
              <w:rPr>
                <w:rStyle w:val="Hyperlink"/>
                <w:noProof/>
              </w:rPr>
              <w:t>7.1.2</w:t>
            </w:r>
            <w:r w:rsidR="00BA13BC">
              <w:rPr>
                <w:rFonts w:asciiTheme="minorHAnsi" w:eastAsiaTheme="minorEastAsia" w:hAnsiTheme="minorHAnsi"/>
                <w:noProof/>
                <w:lang w:eastAsia="en-GB"/>
              </w:rPr>
              <w:tab/>
            </w:r>
            <w:r w:rsidR="00BA13BC" w:rsidRPr="004623F9">
              <w:rPr>
                <w:rStyle w:val="Hyperlink"/>
                <w:noProof/>
              </w:rPr>
              <w:t>Database Tier Region Failure Test</w:t>
            </w:r>
            <w:r w:rsidR="00BA13BC">
              <w:rPr>
                <w:noProof/>
                <w:webHidden/>
              </w:rPr>
              <w:tab/>
            </w:r>
            <w:r w:rsidR="00BA13BC">
              <w:rPr>
                <w:noProof/>
                <w:webHidden/>
              </w:rPr>
              <w:fldChar w:fldCharType="begin"/>
            </w:r>
            <w:r w:rsidR="00BA13BC">
              <w:rPr>
                <w:noProof/>
                <w:webHidden/>
              </w:rPr>
              <w:instrText xml:space="preserve"> PAGEREF _Toc518295168 \h </w:instrText>
            </w:r>
            <w:r w:rsidR="00BA13BC">
              <w:rPr>
                <w:noProof/>
                <w:webHidden/>
              </w:rPr>
            </w:r>
            <w:r w:rsidR="00BA13BC">
              <w:rPr>
                <w:noProof/>
                <w:webHidden/>
              </w:rPr>
              <w:fldChar w:fldCharType="separate"/>
            </w:r>
            <w:r w:rsidR="00BA13BC">
              <w:rPr>
                <w:noProof/>
                <w:webHidden/>
              </w:rPr>
              <w:t>13</w:t>
            </w:r>
            <w:r w:rsidR="00BA13BC">
              <w:rPr>
                <w:noProof/>
                <w:webHidden/>
              </w:rPr>
              <w:fldChar w:fldCharType="end"/>
            </w:r>
          </w:hyperlink>
        </w:p>
        <w:p w14:paraId="2B89154B" w14:textId="6690D520" w:rsidR="00BA13BC" w:rsidRDefault="00D670F7">
          <w:pPr>
            <w:pStyle w:val="TOC3"/>
            <w:tabs>
              <w:tab w:val="left" w:pos="1320"/>
              <w:tab w:val="right" w:leader="dot" w:pos="10194"/>
            </w:tabs>
            <w:rPr>
              <w:rFonts w:asciiTheme="minorHAnsi" w:eastAsiaTheme="minorEastAsia" w:hAnsiTheme="minorHAnsi"/>
              <w:noProof/>
              <w:lang w:eastAsia="en-GB"/>
            </w:rPr>
          </w:pPr>
          <w:hyperlink w:anchor="_Toc518295169" w:history="1">
            <w:r w:rsidR="00BA13BC" w:rsidRPr="004623F9">
              <w:rPr>
                <w:rStyle w:val="Hyperlink"/>
                <w:noProof/>
              </w:rPr>
              <w:t>7.1.3</w:t>
            </w:r>
            <w:r w:rsidR="00BA13BC">
              <w:rPr>
                <w:rFonts w:asciiTheme="minorHAnsi" w:eastAsiaTheme="minorEastAsia" w:hAnsiTheme="minorHAnsi"/>
                <w:noProof/>
                <w:lang w:eastAsia="en-GB"/>
              </w:rPr>
              <w:tab/>
            </w:r>
            <w:r w:rsidR="00BA13BC" w:rsidRPr="004623F9">
              <w:rPr>
                <w:rStyle w:val="Hyperlink"/>
                <w:noProof/>
              </w:rPr>
              <w:t>Data Tier Failover Test Output</w:t>
            </w:r>
            <w:r w:rsidR="00BA13BC">
              <w:rPr>
                <w:noProof/>
                <w:webHidden/>
              </w:rPr>
              <w:tab/>
            </w:r>
            <w:r w:rsidR="00BA13BC">
              <w:rPr>
                <w:noProof/>
                <w:webHidden/>
              </w:rPr>
              <w:fldChar w:fldCharType="begin"/>
            </w:r>
            <w:r w:rsidR="00BA13BC">
              <w:rPr>
                <w:noProof/>
                <w:webHidden/>
              </w:rPr>
              <w:instrText xml:space="preserve"> PAGEREF _Toc518295169 \h </w:instrText>
            </w:r>
            <w:r w:rsidR="00BA13BC">
              <w:rPr>
                <w:noProof/>
                <w:webHidden/>
              </w:rPr>
            </w:r>
            <w:r w:rsidR="00BA13BC">
              <w:rPr>
                <w:noProof/>
                <w:webHidden/>
              </w:rPr>
              <w:fldChar w:fldCharType="separate"/>
            </w:r>
            <w:r w:rsidR="00BA13BC">
              <w:rPr>
                <w:noProof/>
                <w:webHidden/>
              </w:rPr>
              <w:t>14</w:t>
            </w:r>
            <w:r w:rsidR="00BA13BC">
              <w:rPr>
                <w:noProof/>
                <w:webHidden/>
              </w:rPr>
              <w:fldChar w:fldCharType="end"/>
            </w:r>
          </w:hyperlink>
        </w:p>
        <w:p w14:paraId="1B4647C6" w14:textId="08E9E80F" w:rsidR="00E30DDD" w:rsidRDefault="00E30DDD">
          <w:r>
            <w:rPr>
              <w:b/>
              <w:bCs/>
              <w:noProof/>
            </w:rPr>
            <w:fldChar w:fldCharType="end"/>
          </w:r>
        </w:p>
      </w:sdtContent>
    </w:sdt>
    <w:p w14:paraId="723C24B5" w14:textId="77777777" w:rsidR="00E30DDD" w:rsidRDefault="00E30DDD" w:rsidP="00E30DDD"/>
    <w:p w14:paraId="08593349" w14:textId="77777777" w:rsidR="009E3483" w:rsidRDefault="009E3483" w:rsidP="009E3483">
      <w:pPr>
        <w:pStyle w:val="HeadingNotinToC"/>
      </w:pPr>
      <w:r>
        <w:lastRenderedPageBreak/>
        <w:t>Revision History</w:t>
      </w:r>
    </w:p>
    <w:tbl>
      <w:tblPr>
        <w:tblStyle w:val="Inframontable1"/>
        <w:tblW w:w="0" w:type="auto"/>
        <w:tblLook w:val="04A0" w:firstRow="1" w:lastRow="0" w:firstColumn="1" w:lastColumn="0" w:noHBand="0" w:noVBand="1"/>
      </w:tblPr>
      <w:tblGrid>
        <w:gridCol w:w="2551"/>
        <w:gridCol w:w="2551"/>
        <w:gridCol w:w="2551"/>
        <w:gridCol w:w="2551"/>
      </w:tblGrid>
      <w:tr w:rsidR="0022032A" w14:paraId="214B2F46" w14:textId="77777777" w:rsidTr="0022032A">
        <w:trPr>
          <w:cnfStyle w:val="100000000000" w:firstRow="1" w:lastRow="0" w:firstColumn="0" w:lastColumn="0" w:oddVBand="0" w:evenVBand="0" w:oddHBand="0" w:evenHBand="0" w:firstRowFirstColumn="0" w:firstRowLastColumn="0" w:lastRowFirstColumn="0" w:lastRowLastColumn="0"/>
        </w:trPr>
        <w:tc>
          <w:tcPr>
            <w:tcW w:w="2551" w:type="dxa"/>
          </w:tcPr>
          <w:p w14:paraId="611130FD" w14:textId="77777777" w:rsidR="0022032A" w:rsidRDefault="0022032A" w:rsidP="009E3483">
            <w:pPr>
              <w:rPr>
                <w:lang w:val="en-US"/>
              </w:rPr>
            </w:pPr>
            <w:r w:rsidRPr="0022032A">
              <w:rPr>
                <w:lang w:val="en-US"/>
              </w:rPr>
              <w:t>Date</w:t>
            </w:r>
          </w:p>
        </w:tc>
        <w:tc>
          <w:tcPr>
            <w:tcW w:w="2551" w:type="dxa"/>
          </w:tcPr>
          <w:p w14:paraId="6B913FF6" w14:textId="77777777" w:rsidR="0022032A" w:rsidRDefault="0022032A" w:rsidP="009E3483">
            <w:pPr>
              <w:rPr>
                <w:lang w:val="en-US"/>
              </w:rPr>
            </w:pPr>
            <w:r>
              <w:rPr>
                <w:lang w:val="en-US"/>
              </w:rPr>
              <w:t>Changes</w:t>
            </w:r>
          </w:p>
        </w:tc>
        <w:tc>
          <w:tcPr>
            <w:tcW w:w="2551" w:type="dxa"/>
          </w:tcPr>
          <w:p w14:paraId="3E4FA958" w14:textId="77777777" w:rsidR="0022032A" w:rsidRDefault="0022032A" w:rsidP="009E3483">
            <w:pPr>
              <w:rPr>
                <w:lang w:val="en-US"/>
              </w:rPr>
            </w:pPr>
            <w:r>
              <w:rPr>
                <w:lang w:val="en-US"/>
              </w:rPr>
              <w:t>Version</w:t>
            </w:r>
          </w:p>
        </w:tc>
        <w:tc>
          <w:tcPr>
            <w:tcW w:w="2551" w:type="dxa"/>
          </w:tcPr>
          <w:p w14:paraId="11205AE1" w14:textId="77777777" w:rsidR="0022032A" w:rsidRDefault="0022032A" w:rsidP="009E3483">
            <w:pPr>
              <w:rPr>
                <w:lang w:val="en-US"/>
              </w:rPr>
            </w:pPr>
            <w:r>
              <w:rPr>
                <w:lang w:val="en-US"/>
              </w:rPr>
              <w:t>Author</w:t>
            </w:r>
          </w:p>
        </w:tc>
      </w:tr>
      <w:tr w:rsidR="0022032A" w14:paraId="54016160" w14:textId="77777777" w:rsidTr="0022032A">
        <w:trPr>
          <w:cnfStyle w:val="000000100000" w:firstRow="0" w:lastRow="0" w:firstColumn="0" w:lastColumn="0" w:oddVBand="0" w:evenVBand="0" w:oddHBand="1" w:evenHBand="0" w:firstRowFirstColumn="0" w:firstRowLastColumn="0" w:lastRowFirstColumn="0" w:lastRowLastColumn="0"/>
        </w:trPr>
        <w:tc>
          <w:tcPr>
            <w:tcW w:w="2551" w:type="dxa"/>
          </w:tcPr>
          <w:p w14:paraId="5C61597C" w14:textId="4E4D026B" w:rsidR="0022032A" w:rsidRDefault="004F463A" w:rsidP="009E3483">
            <w:pPr>
              <w:rPr>
                <w:lang w:val="en-US"/>
              </w:rPr>
            </w:pPr>
            <w:r>
              <w:rPr>
                <w:lang w:val="en-US"/>
              </w:rPr>
              <w:t>0</w:t>
            </w:r>
            <w:r w:rsidR="00632189">
              <w:rPr>
                <w:lang w:val="en-US"/>
              </w:rPr>
              <w:t>2</w:t>
            </w:r>
            <w:r>
              <w:rPr>
                <w:lang w:val="en-US"/>
              </w:rPr>
              <w:t>/0</w:t>
            </w:r>
            <w:r w:rsidR="00632189">
              <w:rPr>
                <w:lang w:val="en-US"/>
              </w:rPr>
              <w:t>7</w:t>
            </w:r>
            <w:r>
              <w:rPr>
                <w:lang w:val="en-US"/>
              </w:rPr>
              <w:t>/2018</w:t>
            </w:r>
          </w:p>
        </w:tc>
        <w:tc>
          <w:tcPr>
            <w:tcW w:w="2551" w:type="dxa"/>
          </w:tcPr>
          <w:p w14:paraId="1DB2C7B6" w14:textId="77777777" w:rsidR="0022032A" w:rsidRDefault="002940BC" w:rsidP="009E3483">
            <w:pPr>
              <w:rPr>
                <w:lang w:val="en-US"/>
              </w:rPr>
            </w:pPr>
            <w:r>
              <w:rPr>
                <w:lang w:val="en-US"/>
              </w:rPr>
              <w:t>Draft</w:t>
            </w:r>
            <w:r w:rsidR="0022032A">
              <w:rPr>
                <w:lang w:val="en-US"/>
              </w:rPr>
              <w:t xml:space="preserve"> version</w:t>
            </w:r>
          </w:p>
        </w:tc>
        <w:tc>
          <w:tcPr>
            <w:tcW w:w="2551" w:type="dxa"/>
          </w:tcPr>
          <w:p w14:paraId="6EA4468A" w14:textId="2A91940B" w:rsidR="0022032A" w:rsidRDefault="002940BC" w:rsidP="009E3483">
            <w:pPr>
              <w:rPr>
                <w:lang w:val="en-US"/>
              </w:rPr>
            </w:pPr>
            <w:r>
              <w:rPr>
                <w:lang w:val="en-US"/>
              </w:rPr>
              <w:t>0</w:t>
            </w:r>
            <w:r w:rsidR="0022032A">
              <w:rPr>
                <w:lang w:val="en-US"/>
              </w:rPr>
              <w:t>.</w:t>
            </w:r>
            <w:r w:rsidR="004F463A">
              <w:rPr>
                <w:lang w:val="en-US"/>
              </w:rPr>
              <w:t>1</w:t>
            </w:r>
          </w:p>
        </w:tc>
        <w:tc>
          <w:tcPr>
            <w:tcW w:w="2551" w:type="dxa"/>
          </w:tcPr>
          <w:p w14:paraId="2F330988" w14:textId="34091AD3" w:rsidR="0022032A" w:rsidRDefault="00632189" w:rsidP="009E3483">
            <w:pPr>
              <w:rPr>
                <w:lang w:val="en-US"/>
              </w:rPr>
            </w:pPr>
            <w:r>
              <w:rPr>
                <w:lang w:val="en-US"/>
              </w:rPr>
              <w:t>Ryan Stephens</w:t>
            </w:r>
          </w:p>
        </w:tc>
      </w:tr>
      <w:tr w:rsidR="0022032A" w14:paraId="731D04A5" w14:textId="77777777" w:rsidTr="0022032A">
        <w:trPr>
          <w:cnfStyle w:val="000000010000" w:firstRow="0" w:lastRow="0" w:firstColumn="0" w:lastColumn="0" w:oddVBand="0" w:evenVBand="0" w:oddHBand="0" w:evenHBand="1" w:firstRowFirstColumn="0" w:firstRowLastColumn="0" w:lastRowFirstColumn="0" w:lastRowLastColumn="0"/>
        </w:trPr>
        <w:tc>
          <w:tcPr>
            <w:tcW w:w="2551" w:type="dxa"/>
          </w:tcPr>
          <w:p w14:paraId="747FFAE5" w14:textId="27AF346B" w:rsidR="0022032A" w:rsidRDefault="005703B6" w:rsidP="009E3483">
            <w:pPr>
              <w:rPr>
                <w:lang w:val="en-US"/>
              </w:rPr>
            </w:pPr>
            <w:r>
              <w:rPr>
                <w:lang w:val="en-US"/>
              </w:rPr>
              <w:t>04/07/2018</w:t>
            </w:r>
          </w:p>
        </w:tc>
        <w:tc>
          <w:tcPr>
            <w:tcW w:w="2551" w:type="dxa"/>
          </w:tcPr>
          <w:p w14:paraId="6CC90BCA" w14:textId="606BB912" w:rsidR="0022032A" w:rsidRDefault="005703B6" w:rsidP="009E3483">
            <w:pPr>
              <w:rPr>
                <w:lang w:val="en-US"/>
              </w:rPr>
            </w:pPr>
            <w:r>
              <w:rPr>
                <w:lang w:val="en-US"/>
              </w:rPr>
              <w:t>First Release</w:t>
            </w:r>
          </w:p>
        </w:tc>
        <w:tc>
          <w:tcPr>
            <w:tcW w:w="2551" w:type="dxa"/>
          </w:tcPr>
          <w:p w14:paraId="77D63419" w14:textId="3A0D49FF" w:rsidR="0022032A" w:rsidRDefault="005703B6" w:rsidP="009E3483">
            <w:pPr>
              <w:rPr>
                <w:lang w:val="en-US"/>
              </w:rPr>
            </w:pPr>
            <w:r>
              <w:rPr>
                <w:lang w:val="en-US"/>
              </w:rPr>
              <w:t>1.0</w:t>
            </w:r>
          </w:p>
        </w:tc>
        <w:tc>
          <w:tcPr>
            <w:tcW w:w="2551" w:type="dxa"/>
          </w:tcPr>
          <w:p w14:paraId="6F999CB0" w14:textId="205FD3C9" w:rsidR="0022032A" w:rsidRDefault="00160C86" w:rsidP="009E3483">
            <w:pPr>
              <w:rPr>
                <w:lang w:val="en-US"/>
              </w:rPr>
            </w:pPr>
            <w:r w:rsidRPr="00160C86">
              <w:rPr>
                <w:lang w:val="en-US"/>
              </w:rPr>
              <w:t>Bartosz Kubiak</w:t>
            </w:r>
          </w:p>
        </w:tc>
      </w:tr>
    </w:tbl>
    <w:p w14:paraId="3B481FC2" w14:textId="77777777" w:rsidR="009E3483" w:rsidRPr="009E3483" w:rsidRDefault="009E3483" w:rsidP="009E3483">
      <w:pPr>
        <w:rPr>
          <w:lang w:val="en-US"/>
        </w:rPr>
      </w:pPr>
    </w:p>
    <w:p w14:paraId="58F72C04" w14:textId="77777777" w:rsidR="00C857B8" w:rsidRDefault="009E3483" w:rsidP="00E30DDD">
      <w:pPr>
        <w:pStyle w:val="Heading1"/>
      </w:pPr>
      <w:bookmarkStart w:id="1" w:name="_Toc518295152"/>
      <w:r>
        <w:lastRenderedPageBreak/>
        <w:t>Executive Overview</w:t>
      </w:r>
      <w:bookmarkEnd w:id="1"/>
    </w:p>
    <w:bookmarkStart w:id="2" w:name="_Toc441510262"/>
    <w:p w14:paraId="1D608DCA" w14:textId="3883058E" w:rsidR="0017216D" w:rsidRDefault="00D670F7" w:rsidP="00EA1725">
      <w:sdt>
        <w:sdtPr>
          <w:alias w:val="Company"/>
          <w:tag w:val=""/>
          <w:id w:val="-724138017"/>
          <w:placeholder>
            <w:docPart w:val="2590B503123C434C8BF3388B23F3AB31"/>
          </w:placeholder>
          <w:dataBinding w:prefixMappings="xmlns:ns0='http://schemas.openxmlformats.org/officeDocument/2006/extended-properties' " w:xpath="/ns0:Properties[1]/ns0:Company[1]" w:storeItemID="{6668398D-A668-4E3E-A5EB-62B293D839F1}"/>
          <w:text/>
        </w:sdtPr>
        <w:sdtEndPr/>
        <w:sdtContent>
          <w:r w:rsidR="00474148">
            <w:t>Call Credit</w:t>
          </w:r>
        </w:sdtContent>
      </w:sdt>
      <w:r w:rsidR="00EA1725">
        <w:t xml:space="preserve"> </w:t>
      </w:r>
      <w:r w:rsidR="00EA1725" w:rsidRPr="00EA1725">
        <w:t xml:space="preserve">has engaged with </w:t>
      </w:r>
      <w:r w:rsidR="00EA1725">
        <w:t>Inframon</w:t>
      </w:r>
      <w:r w:rsidR="00EA1725" w:rsidRPr="00EA1725">
        <w:t xml:space="preserve"> as part of their strategy to migrate compute workloads into the Azure cloud platform. </w:t>
      </w:r>
      <w:r w:rsidR="00EA1725">
        <w:t xml:space="preserve"> Inframon </w:t>
      </w:r>
      <w:r w:rsidR="00EA1725" w:rsidRPr="00EA1725">
        <w:t>has developed extensive experience with both Azure and the Microsoft product suite over many years of working on similar engagements and have been requested to provide an accelerated deployment for</w:t>
      </w:r>
      <w:r w:rsidR="00EA1725">
        <w:t xml:space="preserve"> </w:t>
      </w:r>
      <w:sdt>
        <w:sdtPr>
          <w:alias w:val="Company"/>
          <w:tag w:val=""/>
          <w:id w:val="57140059"/>
          <w:placeholder>
            <w:docPart w:val="CCA89637AA1E4BE697E8504286D2660D"/>
          </w:placeholder>
          <w:dataBinding w:prefixMappings="xmlns:ns0='http://schemas.openxmlformats.org/officeDocument/2006/extended-properties' " w:xpath="/ns0:Properties[1]/ns0:Company[1]" w:storeItemID="{6668398D-A668-4E3E-A5EB-62B293D839F1}"/>
          <w:text/>
        </w:sdtPr>
        <w:sdtEndPr/>
        <w:sdtContent>
          <w:r w:rsidR="00474148">
            <w:t>Call Credit</w:t>
          </w:r>
        </w:sdtContent>
      </w:sdt>
      <w:r w:rsidR="00EA1725" w:rsidRPr="00EA1725">
        <w:t xml:space="preserve"> to transition to the use of Azure. This document details the </w:t>
      </w:r>
      <w:r w:rsidR="00B31FE3">
        <w:t>DR failover and test plan</w:t>
      </w:r>
      <w:r w:rsidR="00EA1725" w:rsidRPr="00EA1725">
        <w:t xml:space="preserve"> for this initial deployment </w:t>
      </w:r>
      <w:r w:rsidR="00EA1725">
        <w:t xml:space="preserve">based on </w:t>
      </w:r>
      <w:r w:rsidR="0020680C" w:rsidRPr="0020680C">
        <w:t>the technical and operational criteria needed to deliver a highly available and flexible architecture from Microsoft Azure.</w:t>
      </w:r>
    </w:p>
    <w:p w14:paraId="1C2C4D49" w14:textId="77777777" w:rsidR="0017216D" w:rsidRPr="008B56F8" w:rsidRDefault="0017216D" w:rsidP="000F6A53">
      <w:pPr>
        <w:pStyle w:val="Heading2"/>
        <w:numPr>
          <w:ilvl w:val="0"/>
          <w:numId w:val="0"/>
        </w:numPr>
        <w:ind w:left="578" w:hanging="578"/>
      </w:pPr>
      <w:bookmarkStart w:id="3" w:name="_Toc491166058"/>
      <w:bookmarkStart w:id="4" w:name="_Toc518295153"/>
      <w:r w:rsidRPr="004153E1">
        <w:t>About</w:t>
      </w:r>
      <w:r>
        <w:t xml:space="preserve"> </w:t>
      </w:r>
      <w:bookmarkEnd w:id="2"/>
      <w:r>
        <w:t>Inframon</w:t>
      </w:r>
      <w:bookmarkEnd w:id="3"/>
      <w:bookmarkEnd w:id="4"/>
    </w:p>
    <w:p w14:paraId="6A9DA742" w14:textId="77777777" w:rsidR="0017216D" w:rsidRDefault="0017216D" w:rsidP="003016CE">
      <w:pPr>
        <w:pStyle w:val="ListParagraph"/>
        <w:numPr>
          <w:ilvl w:val="0"/>
          <w:numId w:val="15"/>
        </w:numPr>
      </w:pPr>
      <w:r>
        <w:t xml:space="preserve">Founding principles based on technical ability  </w:t>
      </w:r>
    </w:p>
    <w:p w14:paraId="3D268297" w14:textId="77777777" w:rsidR="0017216D" w:rsidRDefault="0017216D" w:rsidP="003016CE">
      <w:pPr>
        <w:pStyle w:val="ListParagraph"/>
        <w:numPr>
          <w:ilvl w:val="0"/>
          <w:numId w:val="15"/>
        </w:numPr>
      </w:pPr>
      <w:r>
        <w:t xml:space="preserve">Agile organisation – cloud specialists to large global enterprises  </w:t>
      </w:r>
    </w:p>
    <w:p w14:paraId="096CBF1D" w14:textId="77777777" w:rsidR="0017216D" w:rsidRDefault="0017216D" w:rsidP="003016CE">
      <w:pPr>
        <w:pStyle w:val="ListParagraph"/>
        <w:numPr>
          <w:ilvl w:val="0"/>
          <w:numId w:val="15"/>
        </w:numPr>
      </w:pPr>
      <w:r>
        <w:t xml:space="preserve">Proven track record with migration to public and private clouds </w:t>
      </w:r>
    </w:p>
    <w:p w14:paraId="2BEC705C" w14:textId="77777777" w:rsidR="0017216D" w:rsidRDefault="0017216D" w:rsidP="003016CE">
      <w:pPr>
        <w:pStyle w:val="ListParagraph"/>
        <w:numPr>
          <w:ilvl w:val="0"/>
          <w:numId w:val="15"/>
        </w:numPr>
      </w:pPr>
      <w:r>
        <w:t xml:space="preserve">Strong and credible relationships with Microsoft and supporting Microsoft technology </w:t>
      </w:r>
    </w:p>
    <w:p w14:paraId="289F5570" w14:textId="77777777" w:rsidR="0017216D" w:rsidRDefault="0017216D" w:rsidP="0017216D">
      <w:r>
        <w:t xml:space="preserve">Inframon is a Microsoft Cloud transformation specialist with expert knowledge and skills across the range of Microsoft hybrid based services including System Center 2016, Operations Management Suite and Azure.  </w:t>
      </w:r>
    </w:p>
    <w:p w14:paraId="039D5F44" w14:textId="77777777" w:rsidR="0017216D" w:rsidRDefault="0017216D" w:rsidP="0017216D">
      <w:r>
        <w:t xml:space="preserve">As a Microsoft Gold Cloud and Microsoft Azure Gold Cloud Partner we have a proven track record of helping our customers to leverage Microsoft hybrid Cloud based services and applications to transform and modernise their operations and processes. </w:t>
      </w:r>
    </w:p>
    <w:p w14:paraId="475C624F" w14:textId="77777777" w:rsidR="0017216D" w:rsidRDefault="0017216D" w:rsidP="0017216D">
      <w:r>
        <w:t xml:space="preserve">Now in its 11th year, Inframon was founded from an infrastructure perspective and bases its principles around recruiting great people and maintaining a strong technical and business focus. Both founders have strong technical backgrounds and the company has a history of supporting Microsoft on their enterprise accounts around Microsoft Systems Center. </w:t>
      </w:r>
    </w:p>
    <w:p w14:paraId="3E3449CA" w14:textId="77777777" w:rsidR="0017216D" w:rsidRDefault="0017216D" w:rsidP="0017216D">
      <w:r>
        <w:t xml:space="preserve">Inframon has fast gained its reputation as the best in systems set-up with expertise at mastering the latest Microsoft innovations, gaining momentum and equipping customers to move from their legacy computing platforms and transforming them into cloud operating models.   </w:t>
      </w:r>
    </w:p>
    <w:p w14:paraId="76FFA318" w14:textId="77777777" w:rsidR="0017216D" w:rsidRPr="002502DE" w:rsidRDefault="0017216D" w:rsidP="0017216D">
      <w:pPr>
        <w:pStyle w:val="Subtitle"/>
        <w:rPr>
          <w:b w:val="0"/>
        </w:rPr>
      </w:pPr>
      <w:r w:rsidRPr="002502DE">
        <w:t xml:space="preserve">A trusted agile partner helping our customers move to the cloud </w:t>
      </w:r>
    </w:p>
    <w:p w14:paraId="4820D252" w14:textId="77777777" w:rsidR="0017216D" w:rsidRDefault="0017216D" w:rsidP="0017216D">
      <w:r>
        <w:t xml:space="preserve">Our customers want to move to cloud – a new world with a whole different set of complexities – and they want to partner with an expert who will help them manage that process.  Inframon does exactly that, creating governance </w:t>
      </w:r>
      <w:r>
        <w:lastRenderedPageBreak/>
        <w:t xml:space="preserve">and control frameworks to manage and support the whole cloud journey, wrapping strategy and consultancy around the service together with our valued professionalism and expertise. </w:t>
      </w:r>
    </w:p>
    <w:p w14:paraId="2E315E58" w14:textId="77777777" w:rsidR="0017216D" w:rsidRDefault="0017216D" w:rsidP="0017216D">
      <w:r>
        <w:t xml:space="preserve">At Inframon we forge close relationships with our customers helping them with every step of the technology lifecycle – from vision and strategy, hardware, software and licensing, consulting through to support and managed services. Inframon prides itself on its ability to work with large enterprise organisations as well as SMEs to take them on their cloud transformation journey. </w:t>
      </w:r>
    </w:p>
    <w:p w14:paraId="36FD258B" w14:textId="77777777" w:rsidR="0017216D" w:rsidRPr="002502DE" w:rsidRDefault="0017216D" w:rsidP="0017216D">
      <w:pPr>
        <w:pStyle w:val="Subtitle"/>
      </w:pPr>
      <w:r w:rsidRPr="002502DE">
        <w:t xml:space="preserve">Inframon – Your Hybrid Cloud Management specialist </w:t>
      </w:r>
    </w:p>
    <w:p w14:paraId="28961B97" w14:textId="77777777" w:rsidR="0017216D" w:rsidRPr="00284D12" w:rsidRDefault="0017216D" w:rsidP="0017216D">
      <w:r>
        <w:t>To meet the increasing complex needs of its customers Inframon has designed and developed the Hyper Cloud Platform, a technology that provides a highly automated and orchestrated control and governance framework, delivering self-service capability while maintaining control over all your cloud based assets.</w:t>
      </w:r>
    </w:p>
    <w:p w14:paraId="21AD3E62" w14:textId="77777777" w:rsidR="00E30DDD" w:rsidRDefault="00E30DDD" w:rsidP="00E30DDD"/>
    <w:p w14:paraId="0E3EF6DE" w14:textId="77777777" w:rsidR="00E30DDD" w:rsidRDefault="00E30DDD" w:rsidP="00E30DDD"/>
    <w:p w14:paraId="7AA09F95" w14:textId="77777777" w:rsidR="00E30DDD" w:rsidRDefault="00E30DDD" w:rsidP="00E30DDD">
      <w:pPr>
        <w:sectPr w:rsidR="00E30DDD" w:rsidSect="000F1014">
          <w:headerReference w:type="even" r:id="rId12"/>
          <w:headerReference w:type="default" r:id="rId13"/>
          <w:footerReference w:type="even" r:id="rId14"/>
          <w:footerReference w:type="default" r:id="rId15"/>
          <w:headerReference w:type="first" r:id="rId16"/>
          <w:footerReference w:type="first" r:id="rId17"/>
          <w:pgSz w:w="11906" w:h="16838"/>
          <w:pgMar w:top="1985" w:right="851" w:bottom="1418" w:left="851" w:header="709" w:footer="709" w:gutter="0"/>
          <w:cols w:space="708"/>
          <w:titlePg/>
          <w:docGrid w:linePitch="360"/>
        </w:sectPr>
      </w:pPr>
    </w:p>
    <w:p w14:paraId="248D3F1D" w14:textId="77777777" w:rsidR="008C196B" w:rsidRDefault="008C196B" w:rsidP="008C196B">
      <w:pPr>
        <w:pStyle w:val="Heading1"/>
      </w:pPr>
      <w:bookmarkStart w:id="7" w:name="_Toc518295154"/>
      <w:r>
        <w:lastRenderedPageBreak/>
        <w:t>Assumptions:</w:t>
      </w:r>
      <w:bookmarkEnd w:id="7"/>
    </w:p>
    <w:p w14:paraId="59BAFCA6" w14:textId="58B7AD69" w:rsidR="008C196B" w:rsidRDefault="008C196B" w:rsidP="008C196B">
      <w:pPr>
        <w:pStyle w:val="Heading2"/>
      </w:pPr>
      <w:bookmarkStart w:id="8" w:name="_Toc518295155"/>
      <w:r>
        <w:t>Pre-</w:t>
      </w:r>
      <w:r w:rsidR="00AE760A">
        <w:t>failover</w:t>
      </w:r>
      <w:bookmarkEnd w:id="8"/>
      <w:r w:rsidR="00BA13BC">
        <w:t xml:space="preserve"> testing</w:t>
      </w:r>
    </w:p>
    <w:p w14:paraId="03BAB69B" w14:textId="11797A02" w:rsidR="00632189" w:rsidRDefault="00632189" w:rsidP="003016CE">
      <w:pPr>
        <w:pStyle w:val="ListParagraph"/>
      </w:pPr>
      <w:r>
        <w:t>The</w:t>
      </w:r>
      <w:r w:rsidR="00006A4A">
        <w:t xml:space="preserve"> Ensono design has been used</w:t>
      </w:r>
      <w:r w:rsidR="0002294F">
        <w:t>, c</w:t>
      </w:r>
      <w:r w:rsidR="00006A4A">
        <w:t>hanges to the design may affect the DR capabilities and the tests required.</w:t>
      </w:r>
    </w:p>
    <w:p w14:paraId="7C4A6622" w14:textId="26DFF1C0" w:rsidR="00A107B3" w:rsidRDefault="00A107B3" w:rsidP="003016CE">
      <w:pPr>
        <w:pStyle w:val="ListParagraph"/>
      </w:pPr>
      <w:r>
        <w:t xml:space="preserve">The DNS records are pointing towards </w:t>
      </w:r>
      <w:r w:rsidR="00AE69FD">
        <w:t>an</w:t>
      </w:r>
      <w:r>
        <w:t xml:space="preserve"> Azure Traffic Manager profile.</w:t>
      </w:r>
    </w:p>
    <w:p w14:paraId="784A0DDE" w14:textId="63BA05B5" w:rsidR="00F64322" w:rsidRDefault="00F64322" w:rsidP="003016CE">
      <w:pPr>
        <w:pStyle w:val="ListParagraph"/>
      </w:pPr>
      <w:r>
        <w:t>The environment has been fully deployed and has been configured as per the design.</w:t>
      </w:r>
    </w:p>
    <w:p w14:paraId="344C253F" w14:textId="01937844" w:rsidR="00A107B3" w:rsidRPr="00632189" w:rsidRDefault="00A107B3" w:rsidP="00230726">
      <w:pPr>
        <w:ind w:left="720"/>
      </w:pPr>
    </w:p>
    <w:p w14:paraId="66691A43" w14:textId="77777777" w:rsidR="008C196B" w:rsidRDefault="008C196B" w:rsidP="008C196B">
      <w:pPr>
        <w:pStyle w:val="Heading1"/>
      </w:pPr>
      <w:bookmarkStart w:id="9" w:name="_Toc518295156"/>
      <w:r>
        <w:lastRenderedPageBreak/>
        <w:t>Out of scope:</w:t>
      </w:r>
      <w:bookmarkEnd w:id="9"/>
    </w:p>
    <w:p w14:paraId="69216CA8" w14:textId="24082E91" w:rsidR="008C196B" w:rsidRDefault="008C196B" w:rsidP="008C196B">
      <w:r>
        <w:t xml:space="preserve">The Callcredit “optimus” application is manged by </w:t>
      </w:r>
      <w:r w:rsidR="00740197">
        <w:t>call credit’s</w:t>
      </w:r>
      <w:r>
        <w:t xml:space="preserve"> IT team, therefore is out of scope for this </w:t>
      </w:r>
      <w:r w:rsidR="00937FEF">
        <w:t xml:space="preserve">failover and </w:t>
      </w:r>
      <w:r>
        <w:t xml:space="preserve">test plan.  Please refer to internal Callcredit </w:t>
      </w:r>
      <w:r w:rsidR="00937FEF">
        <w:t>documentation</w:t>
      </w:r>
      <w:r>
        <w:t xml:space="preserve"> for application specific testing.</w:t>
      </w:r>
    </w:p>
    <w:p w14:paraId="42524D96" w14:textId="77777777" w:rsidR="008C196B" w:rsidRDefault="008C196B" w:rsidP="008C196B"/>
    <w:p w14:paraId="6A774430" w14:textId="77777777" w:rsidR="008C196B" w:rsidRDefault="008C196B" w:rsidP="008C196B"/>
    <w:p w14:paraId="1DEE9587" w14:textId="77777777" w:rsidR="00DA6918" w:rsidRDefault="00DA6918" w:rsidP="00DA6918">
      <w:pPr>
        <w:pStyle w:val="Heading1"/>
      </w:pPr>
      <w:bookmarkStart w:id="10" w:name="_Toc518295157"/>
      <w:r>
        <w:lastRenderedPageBreak/>
        <w:t>DR Failover information</w:t>
      </w:r>
      <w:bookmarkEnd w:id="10"/>
    </w:p>
    <w:p w14:paraId="64EB1B95" w14:textId="47F59E31" w:rsidR="00DA6918" w:rsidRDefault="00DA6918" w:rsidP="00DA6918">
      <w:r>
        <w:t>When services failover to the DR site, known as “UK-B” (Currently located in the Azure region “UK West”) all incoming connections will be directed to this site using</w:t>
      </w:r>
      <w:r w:rsidR="00C02065">
        <w:t xml:space="preserve"> Azure</w:t>
      </w:r>
      <w:r>
        <w:t xml:space="preserve"> </w:t>
      </w:r>
      <w:r w:rsidR="00C02065">
        <w:t>T</w:t>
      </w:r>
      <w:r>
        <w:t xml:space="preserve">raffic </w:t>
      </w:r>
      <w:r w:rsidR="00C02065">
        <w:t>M</w:t>
      </w:r>
      <w:r>
        <w:t xml:space="preserve">anager.  </w:t>
      </w:r>
    </w:p>
    <w:p w14:paraId="245C85B3" w14:textId="3F3F5B96" w:rsidR="00DA6918" w:rsidRDefault="00DA6918" w:rsidP="00DA6918">
      <w:r>
        <w:t xml:space="preserve">These services are automatically made aware of the DR failover as they utilise health heartbeats to monitor </w:t>
      </w:r>
      <w:r w:rsidR="00046D5E">
        <w:t>services.</w:t>
      </w:r>
    </w:p>
    <w:p w14:paraId="6DC1EFB0" w14:textId="3AF8E904" w:rsidR="00DA6918" w:rsidRDefault="009B57DE" w:rsidP="00DA6918">
      <w:r>
        <w:t xml:space="preserve">Each of tier of the application has a secondary node within </w:t>
      </w:r>
      <w:r w:rsidR="00CC3DD2">
        <w:t>an</w:t>
      </w:r>
      <w:r>
        <w:t xml:space="preserve"> </w:t>
      </w:r>
      <w:r w:rsidR="00834D1A">
        <w:t>A</w:t>
      </w:r>
      <w:r>
        <w:t xml:space="preserve">vailability </w:t>
      </w:r>
      <w:r w:rsidR="00834D1A">
        <w:t>S</w:t>
      </w:r>
      <w:r>
        <w:t>et</w:t>
      </w:r>
      <w:r w:rsidR="00123CD2">
        <w:t xml:space="preserve">, which ensures the secondary node is within </w:t>
      </w:r>
      <w:r w:rsidR="00133672">
        <w:t xml:space="preserve">a separate part of the data centre, with different </w:t>
      </w:r>
      <w:r w:rsidR="00A164CD">
        <w:t xml:space="preserve">hypervisor, </w:t>
      </w:r>
      <w:r w:rsidR="006A75C9">
        <w:t>power and storage.</w:t>
      </w:r>
    </w:p>
    <w:p w14:paraId="7789752C" w14:textId="18C247FA" w:rsidR="00DA6918" w:rsidRDefault="00DA6918" w:rsidP="00DA6918">
      <w:r>
        <w:t>The Recovery time Objective (RTO) for a full DR failover is expected to be 4 hours or less, and this time starts once the decision to failover to DR has been made, and the first step in the DR failover process document is initiated.</w:t>
      </w:r>
    </w:p>
    <w:p w14:paraId="6F611ECE" w14:textId="3B5A8017" w:rsidR="00DA6918" w:rsidRDefault="00DA6918" w:rsidP="00DA6918">
      <w:r>
        <w:t xml:space="preserve">Service health in DR will be confirmed by completing all test steps, and the RTO timer will be stopped upon successful completion of all tests. </w:t>
      </w:r>
    </w:p>
    <w:p w14:paraId="19F0C60E" w14:textId="77777777" w:rsidR="007F0681" w:rsidRDefault="007F0681" w:rsidP="00DA6918"/>
    <w:p w14:paraId="27CCC453" w14:textId="5215254A" w:rsidR="008A1D0F" w:rsidRDefault="00DA6918" w:rsidP="00DA6918">
      <w:r>
        <w:t xml:space="preserve">The first step in failover is to initiate the process form the </w:t>
      </w:r>
      <w:r w:rsidR="0028123E">
        <w:t>console and</w:t>
      </w:r>
      <w:r>
        <w:t xml:space="preserve"> wait for the virtual machines to boot up.  Once booted, the traffic manager and load balancers will require up to 10 minutes to complete their changes to direct all traffic to the DR site.  </w:t>
      </w:r>
      <w:r w:rsidR="001A5E87">
        <w:t xml:space="preserve">Additional time may be required to allow for internal DNS </w:t>
      </w:r>
      <w:r w:rsidR="008A1D0F">
        <w:t>propagation</w:t>
      </w:r>
      <w:r w:rsidR="001A5E87">
        <w:t xml:space="preserve"> delays</w:t>
      </w:r>
      <w:r w:rsidR="008A1D0F">
        <w:t>.</w:t>
      </w:r>
    </w:p>
    <w:p w14:paraId="0220892E" w14:textId="77777777" w:rsidR="00DA6918" w:rsidRDefault="00DA6918" w:rsidP="00DA6918"/>
    <w:p w14:paraId="353B6C79" w14:textId="77777777" w:rsidR="00DA6918" w:rsidRDefault="00DA6918" w:rsidP="00DA6918"/>
    <w:p w14:paraId="7C7FD753" w14:textId="39D5A71E" w:rsidR="008C196B" w:rsidRDefault="006A3484" w:rsidP="008C196B">
      <w:pPr>
        <w:pStyle w:val="Heading1"/>
      </w:pPr>
      <w:bookmarkStart w:id="11" w:name="_Toc518295158"/>
      <w:r>
        <w:lastRenderedPageBreak/>
        <w:t>Web Teir Tests</w:t>
      </w:r>
      <w:bookmarkEnd w:id="11"/>
    </w:p>
    <w:p w14:paraId="040A4368" w14:textId="77777777" w:rsidR="00811E6D" w:rsidRPr="00811E6D" w:rsidRDefault="00811E6D" w:rsidP="00811E6D">
      <w:pPr>
        <w:rPr>
          <w:lang w:val="en-US"/>
        </w:rPr>
      </w:pPr>
    </w:p>
    <w:p w14:paraId="37194C7C" w14:textId="60F801D9" w:rsidR="00811E6D" w:rsidRDefault="00230726" w:rsidP="007847D1">
      <w:pPr>
        <w:pStyle w:val="Heading3"/>
      </w:pPr>
      <w:bookmarkStart w:id="12" w:name="_Toc518295159"/>
      <w:r>
        <w:t xml:space="preserve">Web Tier </w:t>
      </w:r>
      <w:r w:rsidR="007D747C">
        <w:t>VM Failure Tests</w:t>
      </w:r>
      <w:bookmarkEnd w:id="12"/>
    </w:p>
    <w:p w14:paraId="2F11A0B6" w14:textId="14D33D0C" w:rsidR="00F65BED" w:rsidRDefault="00230726" w:rsidP="007847D1">
      <w:r>
        <w:t xml:space="preserve">The </w:t>
      </w:r>
      <w:r w:rsidR="00F53575">
        <w:t>w</w:t>
      </w:r>
      <w:r>
        <w:t xml:space="preserve">eb tier </w:t>
      </w:r>
      <w:r w:rsidR="00E74E90">
        <w:t xml:space="preserve">for live is separated to three different </w:t>
      </w:r>
      <w:r w:rsidR="000724F3">
        <w:t xml:space="preserve">subnets which is fronted by </w:t>
      </w:r>
      <w:r w:rsidR="008A0277">
        <w:t>an</w:t>
      </w:r>
      <w:r w:rsidR="000724F3">
        <w:t xml:space="preserve"> Azure Application Gateway (Web Application Firewall). </w:t>
      </w:r>
      <w:r w:rsidR="00FD4E5B">
        <w:t>The Application Gateway</w:t>
      </w:r>
      <w:r w:rsidR="008A0277">
        <w:t xml:space="preserve"> has internal health probes which test that the backend </w:t>
      </w:r>
      <w:r w:rsidR="00561D26">
        <w:t>pools</w:t>
      </w:r>
      <w:r w:rsidR="007F6AB6">
        <w:t xml:space="preserve"> and </w:t>
      </w:r>
      <w:r w:rsidR="00F53575">
        <w:t xml:space="preserve">ensures that traffic is being routed to them, </w:t>
      </w:r>
      <w:r w:rsidR="00446C1B">
        <w:t>failure</w:t>
      </w:r>
      <w:r w:rsidR="00F53575">
        <w:t xml:space="preserve"> in-doing so will result in the Application Gateway reporting a 502 error.</w:t>
      </w:r>
      <w:r w:rsidR="00F65BED">
        <w:t xml:space="preserve"> The first test would be take offline one of the nodes and ensure traffic is routing successfully to the secondary node through the application gateway</w:t>
      </w:r>
      <w:r w:rsidR="00BE666A">
        <w:t>.</w:t>
      </w:r>
      <w:r w:rsidR="00F65BED">
        <w:t xml:space="preserve"> </w:t>
      </w:r>
      <w:r w:rsidR="00BE666A">
        <w:t>T</w:t>
      </w:r>
      <w:r w:rsidR="00F65BED">
        <w:t>his</w:t>
      </w:r>
      <w:r w:rsidR="00BE666A">
        <w:t xml:space="preserve"> can</w:t>
      </w:r>
      <w:r w:rsidR="00F65BED">
        <w:t xml:space="preserve"> be tested directly </w:t>
      </w:r>
      <w:r w:rsidR="00BE666A">
        <w:t>through</w:t>
      </w:r>
      <w:r w:rsidR="00F65BED">
        <w:t xml:space="preserve"> the Application Gateway by editing the windows host file to point the URL to the public IP of the Application Gateway.</w:t>
      </w:r>
    </w:p>
    <w:p w14:paraId="5FCA845A" w14:textId="3CABF12D" w:rsidR="00F53575" w:rsidRDefault="00515EDB" w:rsidP="003016CE">
      <w:pPr>
        <w:pStyle w:val="ListParagraph"/>
      </w:pPr>
      <w:r>
        <w:t xml:space="preserve">Update Windows host file to point </w:t>
      </w:r>
      <w:r w:rsidR="00B8296A">
        <w:t>towards the</w:t>
      </w:r>
      <w:r>
        <w:t xml:space="preserve"> application gateway</w:t>
      </w:r>
      <w:r w:rsidR="00535CF8">
        <w:t xml:space="preserve"> public ip</w:t>
      </w:r>
      <w:r w:rsidR="00A12DF7">
        <w:t xml:space="preserve"> and flush DNS cache</w:t>
      </w:r>
      <w:r>
        <w:t>, therefore directly testing traffic failover on the application gateway</w:t>
      </w:r>
      <w:r w:rsidR="00535CF8">
        <w:t>.</w:t>
      </w:r>
    </w:p>
    <w:p w14:paraId="4BA3C8AD" w14:textId="6E2D75E5" w:rsidR="00535CF8" w:rsidRDefault="00515EDB" w:rsidP="003016CE">
      <w:pPr>
        <w:pStyle w:val="ListParagraph"/>
      </w:pPr>
      <w:r>
        <w:t xml:space="preserve">Browse to the page and ensure that traffic routing is working, you should be able </w:t>
      </w:r>
      <w:r w:rsidR="00535CF8">
        <w:t>to reach the backend site.</w:t>
      </w:r>
    </w:p>
    <w:p w14:paraId="6110C1FC" w14:textId="50585E81" w:rsidR="00535CF8" w:rsidRDefault="000A2798" w:rsidP="003016CE">
      <w:pPr>
        <w:pStyle w:val="ListParagraph"/>
      </w:pPr>
      <w:r>
        <w:t xml:space="preserve">Stop and deallocate </w:t>
      </w:r>
      <w:r w:rsidR="00450586">
        <w:t>the primary</w:t>
      </w:r>
      <w:r>
        <w:t xml:space="preserve"> node, which </w:t>
      </w:r>
      <w:r w:rsidR="00D428BA">
        <w:t>will shut down</w:t>
      </w:r>
      <w:r>
        <w:t xml:space="preserve"> the VM and deallocate</w:t>
      </w:r>
      <w:r w:rsidR="00450586">
        <w:t>s</w:t>
      </w:r>
      <w:r w:rsidR="0086642C">
        <w:t xml:space="preserve"> it from the</w:t>
      </w:r>
      <w:r>
        <w:t xml:space="preserve"> hypervisor, this will simulate the VM going offline.</w:t>
      </w:r>
    </w:p>
    <w:p w14:paraId="54EF2B2E" w14:textId="189AA87D" w:rsidR="0025015B" w:rsidRPr="00230726" w:rsidRDefault="00450586" w:rsidP="003016CE">
      <w:pPr>
        <w:pStyle w:val="ListParagraph"/>
      </w:pPr>
      <w:r>
        <w:t>Then clear local</w:t>
      </w:r>
      <w:r w:rsidR="00BA4C60">
        <w:t xml:space="preserve"> browser</w:t>
      </w:r>
      <w:r>
        <w:t xml:space="preserve"> cache and ensure the </w:t>
      </w:r>
      <w:r w:rsidR="00F0465F">
        <w:t>web application</w:t>
      </w:r>
      <w:r>
        <w:t xml:space="preserve"> is still reachable</w:t>
      </w:r>
      <w:r w:rsidR="00E124D7">
        <w:t>.</w:t>
      </w:r>
    </w:p>
    <w:p w14:paraId="329A1846" w14:textId="0392ACE6" w:rsidR="00E124D7" w:rsidRDefault="00E124D7" w:rsidP="007847D1">
      <w:pPr>
        <w:pStyle w:val="Heading3"/>
      </w:pPr>
      <w:bookmarkStart w:id="13" w:name="_Toc518295160"/>
      <w:r>
        <w:t xml:space="preserve">Web Tier </w:t>
      </w:r>
      <w:r w:rsidR="007D747C">
        <w:t>Region Failure Test</w:t>
      </w:r>
      <w:bookmarkEnd w:id="13"/>
    </w:p>
    <w:p w14:paraId="499F0A05" w14:textId="27B27B63" w:rsidR="007C6FDD" w:rsidRDefault="00CC78B3" w:rsidP="007847D1">
      <w:r>
        <w:t>The Traffic is being manged by Azure Traffic Manage</w:t>
      </w:r>
      <w:r w:rsidR="00C61225">
        <w:t>r</w:t>
      </w:r>
      <w:r>
        <w:t xml:space="preserve"> which is a geographic</w:t>
      </w:r>
      <w:r w:rsidR="00C61225">
        <w:t xml:space="preserve"> </w:t>
      </w:r>
      <w:r w:rsidR="00BB3E3F">
        <w:t>DNS management solution</w:t>
      </w:r>
      <w:r w:rsidR="003362A9">
        <w:t xml:space="preserve">. </w:t>
      </w:r>
      <w:r w:rsidR="00CD5B42">
        <w:t xml:space="preserve">This product ensures that DNS doesn’t need to be updated in the event of a failover </w:t>
      </w:r>
      <w:r w:rsidR="00C5257F">
        <w:t>which avoids DNS propagation and issues with customers caching the DNS record. This works by having</w:t>
      </w:r>
      <w:r w:rsidR="00B63B81">
        <w:t xml:space="preserve"> backend pools which point towards two different regions, the traffic is then routed to a secondary region in the event of a failover. To test this the DNS record must be point</w:t>
      </w:r>
      <w:r w:rsidR="00026ADB">
        <w:t>ed</w:t>
      </w:r>
      <w:r w:rsidR="00B63B81">
        <w:t xml:space="preserve"> towards the Traffic Manager profile and the Traffic Manage</w:t>
      </w:r>
      <w:r w:rsidR="00026ADB">
        <w:t>r</w:t>
      </w:r>
      <w:r w:rsidR="00B63B81">
        <w:t xml:space="preserve"> profile must be pre-configured with the </w:t>
      </w:r>
      <w:r w:rsidR="007C6FDD">
        <w:t>backend pools and health probes:</w:t>
      </w:r>
    </w:p>
    <w:p w14:paraId="57BBBF4F" w14:textId="08BF092E" w:rsidR="00B63B81" w:rsidRDefault="007C6FDD" w:rsidP="003016CE">
      <w:pPr>
        <w:pStyle w:val="ListParagraph"/>
      </w:pPr>
      <w:r>
        <w:t>Using Azure Site Recovery</w:t>
      </w:r>
      <w:r w:rsidR="00A40E2A">
        <w:t xml:space="preserve">, </w:t>
      </w:r>
      <w:r>
        <w:t>select the test DR option to failover the web tier traffic.</w:t>
      </w:r>
      <w:r w:rsidR="00A40E2A">
        <w:t xml:space="preserve"> This will </w:t>
      </w:r>
      <w:r w:rsidR="000D2CA8">
        <w:t>deploy the replicated VM’s within the secondary region (UK West).</w:t>
      </w:r>
    </w:p>
    <w:p w14:paraId="23CFE881" w14:textId="67FECA84" w:rsidR="000D2CA8" w:rsidRDefault="007410B9" w:rsidP="003016CE">
      <w:pPr>
        <w:pStyle w:val="ListParagraph"/>
      </w:pPr>
      <w:r>
        <w:t xml:space="preserve">As this is a test DR situation this won’t change the Traffic Manager configuration, therefore we will need to simulate the failure by decollating the web tier VM’s within the primary region. </w:t>
      </w:r>
    </w:p>
    <w:p w14:paraId="1B824FDB" w14:textId="739D9B80" w:rsidR="00E124D7" w:rsidRPr="00E124D7" w:rsidRDefault="007410B9" w:rsidP="003016CE">
      <w:pPr>
        <w:pStyle w:val="ListParagraph"/>
      </w:pPr>
      <w:r>
        <w:t xml:space="preserve">Now check Traffic Manager and the primary region should be reporting as </w:t>
      </w:r>
      <w:r w:rsidR="00681CC4">
        <w:t>“Degraded”, if so now test browsing to the URL of the application to see if traffic is successful</w:t>
      </w:r>
      <w:r w:rsidR="00A41716">
        <w:t>ly</w:t>
      </w:r>
      <w:r w:rsidR="00681CC4">
        <w:t xml:space="preserve"> being routed to the secondary region.</w:t>
      </w:r>
    </w:p>
    <w:p w14:paraId="244EBB78" w14:textId="77777777" w:rsidR="00575033" w:rsidRDefault="00575033" w:rsidP="007847D1">
      <w:pPr>
        <w:pStyle w:val="Heading3"/>
      </w:pPr>
      <w:bookmarkStart w:id="14" w:name="_Toc518295161"/>
      <w:r>
        <w:lastRenderedPageBreak/>
        <w:t>Web Tier Failover Test Output</w:t>
      </w:r>
      <w:bookmarkEnd w:id="14"/>
    </w:p>
    <w:tbl>
      <w:tblPr>
        <w:tblStyle w:val="Inframontable1"/>
        <w:tblW w:w="0" w:type="auto"/>
        <w:tblLook w:val="04A0" w:firstRow="1" w:lastRow="0" w:firstColumn="1" w:lastColumn="0" w:noHBand="0" w:noVBand="1"/>
      </w:tblPr>
      <w:tblGrid>
        <w:gridCol w:w="3398"/>
        <w:gridCol w:w="3398"/>
        <w:gridCol w:w="3398"/>
      </w:tblGrid>
      <w:tr w:rsidR="00AA2566" w14:paraId="0ECA8F39" w14:textId="719453BE" w:rsidTr="007573DF">
        <w:trPr>
          <w:cnfStyle w:val="100000000000" w:firstRow="1" w:lastRow="0" w:firstColumn="0" w:lastColumn="0" w:oddVBand="0" w:evenVBand="0" w:oddHBand="0" w:evenHBand="0" w:firstRowFirstColumn="0" w:firstRowLastColumn="0" w:lastRowFirstColumn="0" w:lastRowLastColumn="0"/>
        </w:trPr>
        <w:tc>
          <w:tcPr>
            <w:tcW w:w="3398" w:type="dxa"/>
          </w:tcPr>
          <w:p w14:paraId="390A0FD7" w14:textId="77777777" w:rsidR="00AA2566" w:rsidRDefault="00AA2566" w:rsidP="00E352C0">
            <w:r>
              <w:t>Test</w:t>
            </w:r>
          </w:p>
        </w:tc>
        <w:tc>
          <w:tcPr>
            <w:tcW w:w="3398" w:type="dxa"/>
          </w:tcPr>
          <w:p w14:paraId="520E6F24" w14:textId="01922D1D" w:rsidR="00AA2566" w:rsidRDefault="00546FCD" w:rsidP="00E352C0">
            <w:r>
              <w:t>Expected Failure Results</w:t>
            </w:r>
          </w:p>
        </w:tc>
        <w:tc>
          <w:tcPr>
            <w:tcW w:w="3398" w:type="dxa"/>
          </w:tcPr>
          <w:p w14:paraId="625D91D6" w14:textId="41F8EF5A" w:rsidR="00AA2566" w:rsidRDefault="00546FCD" w:rsidP="00E352C0">
            <w:r>
              <w:t>Expected Pass Results</w:t>
            </w:r>
          </w:p>
        </w:tc>
      </w:tr>
      <w:tr w:rsidR="00AA2566" w14:paraId="341765E4" w14:textId="2406EFB2" w:rsidTr="007573DF">
        <w:trPr>
          <w:cnfStyle w:val="000000100000" w:firstRow="0" w:lastRow="0" w:firstColumn="0" w:lastColumn="0" w:oddVBand="0" w:evenVBand="0" w:oddHBand="1" w:evenHBand="0" w:firstRowFirstColumn="0" w:firstRowLastColumn="0" w:lastRowFirstColumn="0" w:lastRowLastColumn="0"/>
        </w:trPr>
        <w:tc>
          <w:tcPr>
            <w:tcW w:w="3398" w:type="dxa"/>
          </w:tcPr>
          <w:p w14:paraId="0BE53AB4" w14:textId="585F5E02" w:rsidR="00AA2566" w:rsidRDefault="00AA2566" w:rsidP="00E352C0">
            <w:r>
              <w:t>Deallocate VM and ensure traffic is still</w:t>
            </w:r>
            <w:r w:rsidR="001F47A8">
              <w:t xml:space="preserve"> being</w:t>
            </w:r>
            <w:r>
              <w:t xml:space="preserve"> rout</w:t>
            </w:r>
            <w:r w:rsidR="001F47A8">
              <w:t>ed.</w:t>
            </w:r>
          </w:p>
        </w:tc>
        <w:tc>
          <w:tcPr>
            <w:tcW w:w="3398" w:type="dxa"/>
          </w:tcPr>
          <w:p w14:paraId="7409B952" w14:textId="48BAFB7B" w:rsidR="00AA2566" w:rsidRDefault="000E3AC6" w:rsidP="00E352C0">
            <w:r>
              <w:t xml:space="preserve">You will receive a </w:t>
            </w:r>
            <w:r w:rsidR="002A5E8E">
              <w:t>502-error</w:t>
            </w:r>
            <w:r>
              <w:t xml:space="preserve"> message page and will not be able to access the web application.</w:t>
            </w:r>
          </w:p>
        </w:tc>
        <w:tc>
          <w:tcPr>
            <w:tcW w:w="3398" w:type="dxa"/>
          </w:tcPr>
          <w:p w14:paraId="39263D68" w14:textId="4EB06C32" w:rsidR="00AA2566" w:rsidRDefault="000E3AC6" w:rsidP="00E352C0">
            <w:r>
              <w:t>Traffic will be successfully routed to the secondary node and you will still be able to access the application.</w:t>
            </w:r>
          </w:p>
        </w:tc>
      </w:tr>
      <w:tr w:rsidR="00AA2566" w14:paraId="785632A2" w14:textId="66634715" w:rsidTr="007573DF">
        <w:trPr>
          <w:cnfStyle w:val="000000010000" w:firstRow="0" w:lastRow="0" w:firstColumn="0" w:lastColumn="0" w:oddVBand="0" w:evenVBand="0" w:oddHBand="0" w:evenHBand="1" w:firstRowFirstColumn="0" w:firstRowLastColumn="0" w:lastRowFirstColumn="0" w:lastRowLastColumn="0"/>
        </w:trPr>
        <w:tc>
          <w:tcPr>
            <w:tcW w:w="3398" w:type="dxa"/>
          </w:tcPr>
          <w:p w14:paraId="00ACB346" w14:textId="6A853041" w:rsidR="00AA2566" w:rsidRDefault="000E3AC6" w:rsidP="00E352C0">
            <w:r>
              <w:t>Traffic Manager Testing</w:t>
            </w:r>
          </w:p>
        </w:tc>
        <w:tc>
          <w:tcPr>
            <w:tcW w:w="3398" w:type="dxa"/>
          </w:tcPr>
          <w:p w14:paraId="7C6636EE" w14:textId="11F059B4" w:rsidR="00AA2566" w:rsidRDefault="00197AB4" w:rsidP="00E352C0">
            <w:r>
              <w:t>You will be unable to access the application and will likely only receive the maintenance page.</w:t>
            </w:r>
          </w:p>
        </w:tc>
        <w:tc>
          <w:tcPr>
            <w:tcW w:w="3398" w:type="dxa"/>
          </w:tcPr>
          <w:p w14:paraId="09AACCA5" w14:textId="0F991E27" w:rsidR="00AA2566" w:rsidRDefault="00197AB4" w:rsidP="00E352C0">
            <w:r>
              <w:t xml:space="preserve">The Traffic will </w:t>
            </w:r>
            <w:r w:rsidR="004B4B5C">
              <w:t>be routed</w:t>
            </w:r>
            <w:r>
              <w:t xml:space="preserve"> to the secondary region.</w:t>
            </w:r>
          </w:p>
        </w:tc>
      </w:tr>
      <w:tr w:rsidR="00AA2566" w14:paraId="6FC0583A" w14:textId="553E05F9" w:rsidTr="007573DF">
        <w:trPr>
          <w:cnfStyle w:val="000000100000" w:firstRow="0" w:lastRow="0" w:firstColumn="0" w:lastColumn="0" w:oddVBand="0" w:evenVBand="0" w:oddHBand="1" w:evenHBand="0" w:firstRowFirstColumn="0" w:firstRowLastColumn="0" w:lastRowFirstColumn="0" w:lastRowLastColumn="0"/>
        </w:trPr>
        <w:tc>
          <w:tcPr>
            <w:tcW w:w="3398" w:type="dxa"/>
          </w:tcPr>
          <w:p w14:paraId="1DE16511" w14:textId="77777777" w:rsidR="00AA2566" w:rsidRDefault="00AA2566" w:rsidP="00E352C0"/>
        </w:tc>
        <w:tc>
          <w:tcPr>
            <w:tcW w:w="3398" w:type="dxa"/>
          </w:tcPr>
          <w:p w14:paraId="6AEF0C86" w14:textId="77777777" w:rsidR="00AA2566" w:rsidRDefault="00AA2566" w:rsidP="00E352C0"/>
        </w:tc>
        <w:tc>
          <w:tcPr>
            <w:tcW w:w="3398" w:type="dxa"/>
          </w:tcPr>
          <w:p w14:paraId="4778081C" w14:textId="77777777" w:rsidR="00AA2566" w:rsidRDefault="00AA2566" w:rsidP="00E352C0"/>
        </w:tc>
      </w:tr>
    </w:tbl>
    <w:p w14:paraId="4BEC2BC4" w14:textId="2F78B998" w:rsidR="001E2DFF" w:rsidRDefault="002F1E8B" w:rsidP="008C196B">
      <w:pPr>
        <w:pStyle w:val="Heading1"/>
      </w:pPr>
      <w:bookmarkStart w:id="15" w:name="_Toc518295162"/>
      <w:r>
        <w:lastRenderedPageBreak/>
        <w:t>Application Tier Failover</w:t>
      </w:r>
      <w:bookmarkEnd w:id="15"/>
    </w:p>
    <w:p w14:paraId="2286829D" w14:textId="61E98585" w:rsidR="002F1E8B" w:rsidRDefault="000D4456" w:rsidP="001C6144">
      <w:pPr>
        <w:pStyle w:val="Heading3"/>
      </w:pPr>
      <w:bookmarkStart w:id="16" w:name="_Toc518295163"/>
      <w:r>
        <w:t>Application Tier VM Failure Test</w:t>
      </w:r>
      <w:bookmarkEnd w:id="16"/>
    </w:p>
    <w:p w14:paraId="56B435C7" w14:textId="69900145" w:rsidR="000D4456" w:rsidRDefault="00102C45" w:rsidP="000D4456">
      <w:r>
        <w:t xml:space="preserve">Each part of the application tier has two nodes within the same region which is fronted </w:t>
      </w:r>
      <w:r w:rsidR="004E5486">
        <w:t>an</w:t>
      </w:r>
      <w:r>
        <w:t xml:space="preserve"> Azure Internal Load Balancer, which will route the traffic to the available </w:t>
      </w:r>
      <w:r w:rsidR="004E5486">
        <w:t>application server</w:t>
      </w:r>
      <w:r w:rsidR="00B11B2E">
        <w:t xml:space="preserve">. The below test takes the primary application server offline to ensure that the VM successfully </w:t>
      </w:r>
      <w:r w:rsidR="00020C96">
        <w:t>fails over to the secondary node</w:t>
      </w:r>
      <w:r w:rsidR="007F021C">
        <w:t xml:space="preserve"> within the primary region:</w:t>
      </w:r>
    </w:p>
    <w:p w14:paraId="7C71DB2E" w14:textId="77777777" w:rsidR="00C5469C" w:rsidRDefault="00C5469C" w:rsidP="003016CE">
      <w:pPr>
        <w:pStyle w:val="ListParagraph"/>
      </w:pPr>
      <w:r>
        <w:t>Stop and deallocate the primary node, which pull shutdown the VM and deallocates it from the hypervisor, this will simulate the VM going offline.</w:t>
      </w:r>
    </w:p>
    <w:p w14:paraId="7D8B6268" w14:textId="513805A5" w:rsidR="004E5486" w:rsidRDefault="00C5469C" w:rsidP="003016CE">
      <w:pPr>
        <w:pStyle w:val="ListParagraph"/>
      </w:pPr>
      <w:r>
        <w:t xml:space="preserve">Then ensure with team responsible </w:t>
      </w:r>
      <w:r w:rsidR="001F3AC9">
        <w:t xml:space="preserve">for the </w:t>
      </w:r>
      <w:r>
        <w:t xml:space="preserve">application tier that </w:t>
      </w:r>
      <w:r w:rsidR="001C6144">
        <w:t>application is still functioning as expected.</w:t>
      </w:r>
    </w:p>
    <w:p w14:paraId="4AF562DD" w14:textId="77777777" w:rsidR="004E5486" w:rsidRPr="000D4456" w:rsidRDefault="004E5486" w:rsidP="000D4456"/>
    <w:p w14:paraId="51DD4EAA" w14:textId="58E1D660" w:rsidR="001C6144" w:rsidRDefault="00FF5522" w:rsidP="001C6144">
      <w:pPr>
        <w:pStyle w:val="Heading3"/>
      </w:pPr>
      <w:bookmarkStart w:id="17" w:name="_Toc518295164"/>
      <w:r>
        <w:t>Application Tier Region Failure Test</w:t>
      </w:r>
      <w:bookmarkEnd w:id="17"/>
    </w:p>
    <w:p w14:paraId="5483A25C" w14:textId="6D5A66BC" w:rsidR="009E0E18" w:rsidRDefault="00FF5522" w:rsidP="00FF5522">
      <w:r>
        <w:t>The application tier is being protected by Azure Site Recovery, which is replicating the VM to storage within the secondary Azure region (</w:t>
      </w:r>
      <w:r w:rsidR="00242D4A">
        <w:t>UK West</w:t>
      </w:r>
      <w:r>
        <w:t xml:space="preserve">). </w:t>
      </w:r>
      <w:r w:rsidR="00BE35B8">
        <w:t xml:space="preserve">The below test replicates </w:t>
      </w:r>
      <w:r w:rsidR="00BC6824">
        <w:t>fail’s</w:t>
      </w:r>
      <w:r w:rsidR="00BE35B8">
        <w:t xml:space="preserve"> over the application sever to the secondary region:</w:t>
      </w:r>
    </w:p>
    <w:p w14:paraId="22E29E3E" w14:textId="6873AE8C" w:rsidR="009E0E18" w:rsidRDefault="00FF5522" w:rsidP="003016CE">
      <w:pPr>
        <w:pStyle w:val="ListParagraph"/>
      </w:pPr>
      <w:r>
        <w:t xml:space="preserve"> </w:t>
      </w:r>
      <w:r w:rsidR="009E0E18">
        <w:t>Force a failover using Azure Site Recovery to the secondary region.</w:t>
      </w:r>
    </w:p>
    <w:p w14:paraId="38FC2DFE" w14:textId="28AC4E27" w:rsidR="009E0E18" w:rsidRDefault="009E0E18" w:rsidP="003016CE">
      <w:pPr>
        <w:pStyle w:val="ListParagraph"/>
      </w:pPr>
      <w:r>
        <w:t>Then handover to application team to test the VM and ensure the application is working.</w:t>
      </w:r>
    </w:p>
    <w:p w14:paraId="7F8C3C41" w14:textId="77777777" w:rsidR="00160C86" w:rsidRDefault="00160C86" w:rsidP="00160C86">
      <w:pPr>
        <w:pStyle w:val="Heading3"/>
      </w:pPr>
      <w:bookmarkStart w:id="18" w:name="_Toc518295165"/>
      <w:r>
        <w:t>Application Tier Failover Test Output</w:t>
      </w:r>
      <w:bookmarkEnd w:id="18"/>
    </w:p>
    <w:p w14:paraId="41F0876B" w14:textId="77777777" w:rsidR="00160C86" w:rsidRDefault="00160C86" w:rsidP="00160C86"/>
    <w:tbl>
      <w:tblPr>
        <w:tblStyle w:val="Inframontable1"/>
        <w:tblW w:w="0" w:type="auto"/>
        <w:tblLook w:val="04A0" w:firstRow="1" w:lastRow="0" w:firstColumn="1" w:lastColumn="0" w:noHBand="0" w:noVBand="1"/>
      </w:tblPr>
      <w:tblGrid>
        <w:gridCol w:w="3398"/>
        <w:gridCol w:w="3398"/>
        <w:gridCol w:w="3398"/>
      </w:tblGrid>
      <w:tr w:rsidR="00160C86" w14:paraId="26F94DB9" w14:textId="77777777" w:rsidTr="00406044">
        <w:trPr>
          <w:cnfStyle w:val="100000000000" w:firstRow="1" w:lastRow="0" w:firstColumn="0" w:lastColumn="0" w:oddVBand="0" w:evenVBand="0" w:oddHBand="0" w:evenHBand="0" w:firstRowFirstColumn="0" w:firstRowLastColumn="0" w:lastRowFirstColumn="0" w:lastRowLastColumn="0"/>
        </w:trPr>
        <w:tc>
          <w:tcPr>
            <w:tcW w:w="3398" w:type="dxa"/>
          </w:tcPr>
          <w:p w14:paraId="4387ECD0" w14:textId="77777777" w:rsidR="00160C86" w:rsidRDefault="00160C86" w:rsidP="00406044">
            <w:r>
              <w:t>Test</w:t>
            </w:r>
          </w:p>
        </w:tc>
        <w:tc>
          <w:tcPr>
            <w:tcW w:w="3398" w:type="dxa"/>
          </w:tcPr>
          <w:p w14:paraId="5094B257" w14:textId="77777777" w:rsidR="00160C86" w:rsidRDefault="00160C86" w:rsidP="00406044">
            <w:r>
              <w:t>Expected Failure Results</w:t>
            </w:r>
          </w:p>
        </w:tc>
        <w:tc>
          <w:tcPr>
            <w:tcW w:w="3398" w:type="dxa"/>
          </w:tcPr>
          <w:p w14:paraId="738A9815" w14:textId="77777777" w:rsidR="00160C86" w:rsidRDefault="00160C86" w:rsidP="00406044">
            <w:r>
              <w:t>Expected Pass Results</w:t>
            </w:r>
          </w:p>
        </w:tc>
      </w:tr>
      <w:tr w:rsidR="00160C86" w14:paraId="52B5BC42" w14:textId="77777777" w:rsidTr="00406044">
        <w:trPr>
          <w:cnfStyle w:val="000000100000" w:firstRow="0" w:lastRow="0" w:firstColumn="0" w:lastColumn="0" w:oddVBand="0" w:evenVBand="0" w:oddHBand="1" w:evenHBand="0" w:firstRowFirstColumn="0" w:firstRowLastColumn="0" w:lastRowFirstColumn="0" w:lastRowLastColumn="0"/>
        </w:trPr>
        <w:tc>
          <w:tcPr>
            <w:tcW w:w="3398" w:type="dxa"/>
          </w:tcPr>
          <w:p w14:paraId="452781DB" w14:textId="77777777" w:rsidR="00160C86" w:rsidRDefault="00160C86" w:rsidP="00406044">
            <w:r>
              <w:t>Deallocate VM and ensure traffic is being routed to secondary application server and verify that application continues to function correctly.</w:t>
            </w:r>
          </w:p>
        </w:tc>
        <w:tc>
          <w:tcPr>
            <w:tcW w:w="3398" w:type="dxa"/>
          </w:tcPr>
          <w:p w14:paraId="17AD8B9F" w14:textId="77777777" w:rsidR="00160C86" w:rsidRDefault="00160C86" w:rsidP="00406044">
            <w:r>
              <w:t>Traffic is not being routed to the secondary server and/or application is not functioning correctly.</w:t>
            </w:r>
          </w:p>
        </w:tc>
        <w:tc>
          <w:tcPr>
            <w:tcW w:w="3398" w:type="dxa"/>
          </w:tcPr>
          <w:p w14:paraId="77D21D2A" w14:textId="77777777" w:rsidR="00160C86" w:rsidRDefault="00160C86" w:rsidP="00406044">
            <w:r>
              <w:t xml:space="preserve">Traffic is routed to secondary application server and the application is functioning correctly. </w:t>
            </w:r>
          </w:p>
        </w:tc>
      </w:tr>
      <w:tr w:rsidR="00160C86" w14:paraId="4C1280D9" w14:textId="77777777" w:rsidTr="00406044">
        <w:trPr>
          <w:cnfStyle w:val="000000010000" w:firstRow="0" w:lastRow="0" w:firstColumn="0" w:lastColumn="0" w:oddVBand="0" w:evenVBand="0" w:oddHBand="0" w:evenHBand="1" w:firstRowFirstColumn="0" w:firstRowLastColumn="0" w:lastRowFirstColumn="0" w:lastRowLastColumn="0"/>
        </w:trPr>
        <w:tc>
          <w:tcPr>
            <w:tcW w:w="3398" w:type="dxa"/>
          </w:tcPr>
          <w:p w14:paraId="21040E50" w14:textId="77777777" w:rsidR="00160C86" w:rsidRDefault="00160C86" w:rsidP="00406044">
            <w:r>
              <w:t>Azure Site Recovery Failover</w:t>
            </w:r>
          </w:p>
        </w:tc>
        <w:tc>
          <w:tcPr>
            <w:tcW w:w="3398" w:type="dxa"/>
          </w:tcPr>
          <w:p w14:paraId="33A5E0D7" w14:textId="77777777" w:rsidR="00160C86" w:rsidRDefault="00160C86" w:rsidP="00406044">
            <w:r>
              <w:t>The Application is not functioning correctly after the failover.</w:t>
            </w:r>
          </w:p>
        </w:tc>
        <w:tc>
          <w:tcPr>
            <w:tcW w:w="3398" w:type="dxa"/>
          </w:tcPr>
          <w:p w14:paraId="7DAF6068" w14:textId="77777777" w:rsidR="00160C86" w:rsidRDefault="00160C86" w:rsidP="00406044">
            <w:r>
              <w:t>The application is functioning correctly after the failover.</w:t>
            </w:r>
          </w:p>
        </w:tc>
      </w:tr>
      <w:tr w:rsidR="00160C86" w14:paraId="477EC1AE" w14:textId="77777777" w:rsidTr="00406044">
        <w:trPr>
          <w:cnfStyle w:val="000000100000" w:firstRow="0" w:lastRow="0" w:firstColumn="0" w:lastColumn="0" w:oddVBand="0" w:evenVBand="0" w:oddHBand="1" w:evenHBand="0" w:firstRowFirstColumn="0" w:firstRowLastColumn="0" w:lastRowFirstColumn="0" w:lastRowLastColumn="0"/>
          <w:trHeight w:val="56"/>
        </w:trPr>
        <w:tc>
          <w:tcPr>
            <w:tcW w:w="3398" w:type="dxa"/>
          </w:tcPr>
          <w:p w14:paraId="7CE5E377" w14:textId="77777777" w:rsidR="00160C86" w:rsidRDefault="00160C86" w:rsidP="00406044"/>
        </w:tc>
        <w:tc>
          <w:tcPr>
            <w:tcW w:w="3398" w:type="dxa"/>
          </w:tcPr>
          <w:p w14:paraId="1A5435E2" w14:textId="77777777" w:rsidR="00160C86" w:rsidRDefault="00160C86" w:rsidP="00406044"/>
        </w:tc>
        <w:tc>
          <w:tcPr>
            <w:tcW w:w="3398" w:type="dxa"/>
          </w:tcPr>
          <w:p w14:paraId="2BA3D713" w14:textId="77777777" w:rsidR="00160C86" w:rsidRDefault="00160C86" w:rsidP="00406044"/>
        </w:tc>
      </w:tr>
    </w:tbl>
    <w:p w14:paraId="2EA8F4C8" w14:textId="174C869C" w:rsidR="00FF5522" w:rsidRDefault="00FF5522" w:rsidP="00FF5522"/>
    <w:p w14:paraId="52B9363A" w14:textId="75C7A89E" w:rsidR="00160C86" w:rsidRDefault="00160C86" w:rsidP="00FF5522"/>
    <w:p w14:paraId="079CA951" w14:textId="216E203F" w:rsidR="00160C86" w:rsidRDefault="00160C86" w:rsidP="00FF5522"/>
    <w:p w14:paraId="12004854" w14:textId="77777777" w:rsidR="00160C86" w:rsidRDefault="00160C86" w:rsidP="00160C86">
      <w:pPr>
        <w:pStyle w:val="Heading1"/>
      </w:pPr>
      <w:bookmarkStart w:id="19" w:name="_Toc518295166"/>
      <w:r>
        <w:lastRenderedPageBreak/>
        <w:t>Database Tier Failover</w:t>
      </w:r>
      <w:bookmarkEnd w:id="19"/>
    </w:p>
    <w:p w14:paraId="2FE38998" w14:textId="77777777" w:rsidR="00160C86" w:rsidRDefault="00160C86" w:rsidP="00160C86">
      <w:pPr>
        <w:pStyle w:val="Heading3"/>
      </w:pPr>
      <w:bookmarkStart w:id="20" w:name="_Toc518295167"/>
      <w:r>
        <w:t>Database Tier Primary Region Failover Test</w:t>
      </w:r>
      <w:bookmarkEnd w:id="20"/>
    </w:p>
    <w:p w14:paraId="47226635" w14:textId="77777777" w:rsidR="00160C86" w:rsidRDefault="00160C86" w:rsidP="00160C86">
      <w:pPr>
        <w:rPr>
          <w:lang w:val="en-US"/>
        </w:rPr>
      </w:pPr>
      <w:r>
        <w:rPr>
          <w:lang w:val="en-US"/>
        </w:rPr>
        <w:t>The database tier has been configured within an Availability Group SQL cluster with two fully synchronise nodes within the primary region and a secondary asynchronies replication to a sever within UK West. In front of the primary nodes is an Azure Internal Load Balancers which shares the same IP as the primary SQL listener, this is required within Azure to route traffic to active node. Due to limitations with connection drivers within the application the “MultiSubnet” feature will need to be disabled. This will affect the DR as this feature automatically fails over to the secondary SQL listener in the event of failure, therefore will require a manual internal DNS update to failover to secondary region. The below test forces a database failover within the primary region. This test simulates a VM failure within the primary region:</w:t>
      </w:r>
    </w:p>
    <w:p w14:paraId="0DB7DEDE" w14:textId="77777777" w:rsidR="00160C86" w:rsidRDefault="00160C86" w:rsidP="00160C86">
      <w:pPr>
        <w:pStyle w:val="ListParagraph"/>
        <w:rPr>
          <w:lang w:val="en-US"/>
        </w:rPr>
      </w:pPr>
      <w:r>
        <w:rPr>
          <w:lang w:val="en-US"/>
        </w:rPr>
        <w:t>Log into SQL Management Studio and connect to the primary SQL listener.</w:t>
      </w:r>
    </w:p>
    <w:p w14:paraId="61ED956E" w14:textId="77777777" w:rsidR="00160C86" w:rsidRDefault="00160C86" w:rsidP="00160C86">
      <w:pPr>
        <w:pStyle w:val="ListParagraph"/>
        <w:rPr>
          <w:lang w:val="en-US"/>
        </w:rPr>
      </w:pPr>
      <w:r>
        <w:rPr>
          <w:lang w:val="en-US"/>
        </w:rPr>
        <w:t>Expand AlwaysOn High Availability and the Availability groups node.</w:t>
      </w:r>
    </w:p>
    <w:p w14:paraId="728A924C" w14:textId="77777777" w:rsidR="00160C86" w:rsidRDefault="00160C86" w:rsidP="00160C86">
      <w:pPr>
        <w:pStyle w:val="ListParagraph"/>
        <w:rPr>
          <w:lang w:val="en-US"/>
        </w:rPr>
      </w:pPr>
      <w:r>
        <w:rPr>
          <w:lang w:val="en-US"/>
        </w:rPr>
        <w:t>Right click the availability group and select failover.</w:t>
      </w:r>
    </w:p>
    <w:p w14:paraId="491B58AF" w14:textId="77777777" w:rsidR="00160C86" w:rsidRDefault="00160C86" w:rsidP="00160C86">
      <w:pPr>
        <w:pStyle w:val="ListParagraph"/>
        <w:rPr>
          <w:lang w:val="en-US"/>
        </w:rPr>
      </w:pPr>
      <w:r>
        <w:rPr>
          <w:lang w:val="en-US"/>
        </w:rPr>
        <w:t>Then select the secondary node within the primary region, this will initiate a forced failover within the primary region.</w:t>
      </w:r>
    </w:p>
    <w:p w14:paraId="3925FAC8" w14:textId="77777777" w:rsidR="00160C86" w:rsidRDefault="00160C86" w:rsidP="00160C86">
      <w:pPr>
        <w:pStyle w:val="ListParagraph"/>
        <w:rPr>
          <w:lang w:val="en-US"/>
        </w:rPr>
      </w:pPr>
      <w:r>
        <w:rPr>
          <w:lang w:val="en-US"/>
        </w:rPr>
        <w:t xml:space="preserve">Then test the web and application tiers to ensure they are still functioning correctly. </w:t>
      </w:r>
    </w:p>
    <w:p w14:paraId="01128FE5" w14:textId="77777777" w:rsidR="00160C86" w:rsidRDefault="00160C86" w:rsidP="00160C86">
      <w:pPr>
        <w:rPr>
          <w:lang w:val="en-US"/>
        </w:rPr>
      </w:pPr>
    </w:p>
    <w:p w14:paraId="4026F160" w14:textId="77777777" w:rsidR="00160C86" w:rsidRDefault="00160C86" w:rsidP="00160C86">
      <w:pPr>
        <w:rPr>
          <w:lang w:val="en-US"/>
        </w:rPr>
      </w:pPr>
    </w:p>
    <w:p w14:paraId="3106B7A9" w14:textId="77777777" w:rsidR="00160C86" w:rsidRDefault="00160C86" w:rsidP="00160C86">
      <w:pPr>
        <w:rPr>
          <w:lang w:val="en-US"/>
        </w:rPr>
      </w:pPr>
    </w:p>
    <w:p w14:paraId="69C08DC8" w14:textId="77777777" w:rsidR="00160C86" w:rsidRDefault="00160C86" w:rsidP="00160C86">
      <w:pPr>
        <w:rPr>
          <w:lang w:val="en-US"/>
        </w:rPr>
      </w:pPr>
    </w:p>
    <w:p w14:paraId="18D7DF1D" w14:textId="31DF91CE" w:rsidR="00160C86" w:rsidRDefault="00160C86" w:rsidP="00FF5522"/>
    <w:p w14:paraId="68E9605A" w14:textId="39982195" w:rsidR="00160C86" w:rsidRDefault="00160C86" w:rsidP="00FF5522"/>
    <w:p w14:paraId="1C4D30BD" w14:textId="77777777" w:rsidR="00160C86" w:rsidRPr="00FF5522" w:rsidRDefault="00160C86" w:rsidP="00FF5522"/>
    <w:p w14:paraId="09C557AA" w14:textId="6604BA55" w:rsidR="009E0E18" w:rsidRDefault="009E0E18" w:rsidP="009E0E18"/>
    <w:p w14:paraId="084EC439" w14:textId="163274BF" w:rsidR="00E64E52" w:rsidRDefault="00E64E52" w:rsidP="00E64E52">
      <w:pPr>
        <w:rPr>
          <w:lang w:val="en-US"/>
        </w:rPr>
      </w:pPr>
    </w:p>
    <w:p w14:paraId="28B58ADF" w14:textId="4A8C5A3C" w:rsidR="00E64E52" w:rsidRDefault="00E64E52" w:rsidP="00E64E52">
      <w:pPr>
        <w:rPr>
          <w:lang w:val="en-US"/>
        </w:rPr>
      </w:pPr>
    </w:p>
    <w:p w14:paraId="056E8AD7" w14:textId="16FB471B" w:rsidR="00E64E52" w:rsidRDefault="00E64E52" w:rsidP="00E64E52">
      <w:pPr>
        <w:rPr>
          <w:lang w:val="en-US"/>
        </w:rPr>
      </w:pPr>
    </w:p>
    <w:p w14:paraId="40E3979F" w14:textId="0FE2BB32" w:rsidR="00E64E52" w:rsidRDefault="00E64E52" w:rsidP="00E64E52">
      <w:pPr>
        <w:rPr>
          <w:lang w:val="en-US"/>
        </w:rPr>
      </w:pPr>
    </w:p>
    <w:p w14:paraId="083432DA" w14:textId="77777777" w:rsidR="00E64E52" w:rsidRPr="00E64E52" w:rsidRDefault="00E64E52" w:rsidP="00E64E52">
      <w:pPr>
        <w:rPr>
          <w:lang w:val="en-US"/>
        </w:rPr>
      </w:pPr>
    </w:p>
    <w:p w14:paraId="43B17156" w14:textId="43A05896" w:rsidR="00A75FA0" w:rsidRDefault="001223F5" w:rsidP="00C04334">
      <w:pPr>
        <w:pStyle w:val="Heading3"/>
      </w:pPr>
      <w:bookmarkStart w:id="21" w:name="_Toc518295168"/>
      <w:r>
        <w:t>Data</w:t>
      </w:r>
      <w:r w:rsidR="00C51395">
        <w:t>base</w:t>
      </w:r>
      <w:r>
        <w:t xml:space="preserve"> Tier Region </w:t>
      </w:r>
      <w:r w:rsidR="00AD6E5D">
        <w:t>Failure Test</w:t>
      </w:r>
      <w:bookmarkEnd w:id="21"/>
    </w:p>
    <w:p w14:paraId="0ED47621" w14:textId="5D292958" w:rsidR="00EE2AE5" w:rsidRDefault="00EE2AE5" w:rsidP="001223F5">
      <w:r>
        <w:t>The secondary region (UK</w:t>
      </w:r>
      <w:r w:rsidR="009F1379">
        <w:t xml:space="preserve"> West</w:t>
      </w:r>
      <w:r>
        <w:t xml:space="preserve">) active node within the same cluster as primary region UK </w:t>
      </w:r>
      <w:r w:rsidR="009F1379">
        <w:t>South</w:t>
      </w:r>
      <w:r w:rsidR="00BC0FD8">
        <w:t>. The below test failovers over the data</w:t>
      </w:r>
      <w:r w:rsidR="00CF20C8">
        <w:t>base</w:t>
      </w:r>
      <w:r w:rsidR="00BC0FD8">
        <w:t xml:space="preserve"> to a secondary region</w:t>
      </w:r>
      <w:r w:rsidR="00CF20C8">
        <w:t>. This simulates a region failure:</w:t>
      </w:r>
    </w:p>
    <w:p w14:paraId="60CB1C92" w14:textId="77777777" w:rsidR="00B41C93" w:rsidRDefault="00B41C93" w:rsidP="00B41C93">
      <w:pPr>
        <w:pStyle w:val="ListParagraph"/>
        <w:rPr>
          <w:lang w:val="en-US"/>
        </w:rPr>
      </w:pPr>
      <w:r>
        <w:rPr>
          <w:lang w:val="en-US"/>
        </w:rPr>
        <w:t>Log into SQL Management Studio and connect to the primary SQL listener.</w:t>
      </w:r>
    </w:p>
    <w:p w14:paraId="6B13E6E0" w14:textId="77777777" w:rsidR="00B41C93" w:rsidRDefault="00B41C93" w:rsidP="00B41C93">
      <w:pPr>
        <w:pStyle w:val="ListParagraph"/>
        <w:rPr>
          <w:lang w:val="en-US"/>
        </w:rPr>
      </w:pPr>
      <w:r>
        <w:rPr>
          <w:lang w:val="en-US"/>
        </w:rPr>
        <w:t>Expand AlwaysOn High Availability and the Availability groups node.</w:t>
      </w:r>
    </w:p>
    <w:p w14:paraId="758D1768" w14:textId="40C7F0AF" w:rsidR="00B41C93" w:rsidRDefault="00B41C93" w:rsidP="00B41C93">
      <w:pPr>
        <w:pStyle w:val="ListParagraph"/>
        <w:rPr>
          <w:lang w:val="en-US"/>
        </w:rPr>
      </w:pPr>
      <w:r>
        <w:rPr>
          <w:lang w:val="en-US"/>
        </w:rPr>
        <w:t>Right click the availability group and select failover.</w:t>
      </w:r>
    </w:p>
    <w:p w14:paraId="516945CF" w14:textId="33BE624F" w:rsidR="00B41C93" w:rsidRDefault="00B41C93" w:rsidP="00B41C93">
      <w:pPr>
        <w:pStyle w:val="ListParagraph"/>
        <w:rPr>
          <w:lang w:val="en-US"/>
        </w:rPr>
      </w:pPr>
      <w:r>
        <w:rPr>
          <w:lang w:val="en-US"/>
        </w:rPr>
        <w:t xml:space="preserve">Then select the third node within the </w:t>
      </w:r>
      <w:r w:rsidR="00181EE3">
        <w:rPr>
          <w:lang w:val="en-US"/>
        </w:rPr>
        <w:t>secondary region</w:t>
      </w:r>
      <w:r w:rsidR="00003184">
        <w:rPr>
          <w:lang w:val="en-US"/>
        </w:rPr>
        <w:t xml:space="preserve"> node</w:t>
      </w:r>
      <w:r>
        <w:rPr>
          <w:lang w:val="en-US"/>
        </w:rPr>
        <w:t xml:space="preserve"> then press failover, this will initiate a forced failover to the secondary regio</w:t>
      </w:r>
      <w:r w:rsidR="00181EE3">
        <w:rPr>
          <w:lang w:val="en-US"/>
        </w:rPr>
        <w:t>n</w:t>
      </w:r>
      <w:r w:rsidR="001D12CB">
        <w:rPr>
          <w:lang w:val="en-US"/>
        </w:rPr>
        <w:t>.</w:t>
      </w:r>
    </w:p>
    <w:p w14:paraId="5C8759D3" w14:textId="4F1F8DCE" w:rsidR="00181EE3" w:rsidRDefault="00181EE3" w:rsidP="00B41C93">
      <w:pPr>
        <w:pStyle w:val="ListParagraph"/>
        <w:rPr>
          <w:lang w:val="en-US"/>
        </w:rPr>
      </w:pPr>
      <w:r>
        <w:rPr>
          <w:lang w:val="en-US"/>
        </w:rPr>
        <w:t xml:space="preserve">Then </w:t>
      </w:r>
      <w:r w:rsidR="006E369B">
        <w:rPr>
          <w:lang w:val="en-US"/>
        </w:rPr>
        <w:t>open DNS Management and update the internal DNS SQL Listener to point towards the IP of the secondary region</w:t>
      </w:r>
      <w:r w:rsidR="00E62436">
        <w:rPr>
          <w:lang w:val="en-US"/>
        </w:rPr>
        <w:t xml:space="preserve"> SQL listener</w:t>
      </w:r>
      <w:r w:rsidR="006E369B">
        <w:rPr>
          <w:lang w:val="en-US"/>
        </w:rPr>
        <w:t>, this is due to the MultiSubnet feature not being compatible with the application.</w:t>
      </w:r>
    </w:p>
    <w:p w14:paraId="089006BC" w14:textId="36C73A09" w:rsidR="006707E0" w:rsidRDefault="006707E0" w:rsidP="00B41C93">
      <w:pPr>
        <w:pStyle w:val="ListParagraph"/>
        <w:rPr>
          <w:lang w:val="en-US"/>
        </w:rPr>
      </w:pPr>
      <w:r>
        <w:rPr>
          <w:lang w:val="en-US"/>
        </w:rPr>
        <w:t>Then login to the application and web tiers and ensure the DNS record has</w:t>
      </w:r>
      <w:r w:rsidR="00687AB6">
        <w:rPr>
          <w:lang w:val="en-US"/>
        </w:rPr>
        <w:t xml:space="preserve"> been</w:t>
      </w:r>
      <w:r>
        <w:rPr>
          <w:lang w:val="en-US"/>
        </w:rPr>
        <w:t xml:space="preserve"> updated, you may need to flush the DNS cache on the servers.</w:t>
      </w:r>
    </w:p>
    <w:p w14:paraId="6A500A2F" w14:textId="4E3E8274" w:rsidR="00E62436" w:rsidRDefault="00E62436" w:rsidP="00B41C93">
      <w:pPr>
        <w:pStyle w:val="ListParagraph"/>
        <w:rPr>
          <w:lang w:val="en-US"/>
        </w:rPr>
      </w:pPr>
      <w:r>
        <w:rPr>
          <w:lang w:val="en-US"/>
        </w:rPr>
        <w:t xml:space="preserve">Then test the </w:t>
      </w:r>
      <w:r w:rsidR="009B1F10">
        <w:rPr>
          <w:lang w:val="en-US"/>
        </w:rPr>
        <w:t>web and application tiers to ensure they are still functioning correctly</w:t>
      </w:r>
      <w:r w:rsidR="006707E0">
        <w:rPr>
          <w:lang w:val="en-US"/>
        </w:rPr>
        <w:t>.</w:t>
      </w:r>
    </w:p>
    <w:p w14:paraId="02048B98" w14:textId="77777777" w:rsidR="009F1379" w:rsidRPr="001223F5" w:rsidRDefault="009F1379" w:rsidP="001223F5"/>
    <w:p w14:paraId="4ACE4A3C" w14:textId="63C4AE45" w:rsidR="000F0FCC" w:rsidRDefault="002209AA" w:rsidP="00C04334">
      <w:pPr>
        <w:pStyle w:val="Heading3"/>
      </w:pPr>
      <w:bookmarkStart w:id="22" w:name="_Toc518295169"/>
      <w:r>
        <w:t>Data Tier Failover Test Output</w:t>
      </w:r>
      <w:bookmarkEnd w:id="22"/>
    </w:p>
    <w:tbl>
      <w:tblPr>
        <w:tblStyle w:val="Inframontable1"/>
        <w:tblW w:w="0" w:type="auto"/>
        <w:tblLook w:val="04A0" w:firstRow="1" w:lastRow="0" w:firstColumn="1" w:lastColumn="0" w:noHBand="0" w:noVBand="1"/>
      </w:tblPr>
      <w:tblGrid>
        <w:gridCol w:w="3398"/>
        <w:gridCol w:w="3398"/>
        <w:gridCol w:w="3398"/>
      </w:tblGrid>
      <w:tr w:rsidR="002674D5" w14:paraId="599524B9" w14:textId="77777777" w:rsidTr="00E352C0">
        <w:trPr>
          <w:cnfStyle w:val="100000000000" w:firstRow="1" w:lastRow="0" w:firstColumn="0" w:lastColumn="0" w:oddVBand="0" w:evenVBand="0" w:oddHBand="0" w:evenHBand="0" w:firstRowFirstColumn="0" w:firstRowLastColumn="0" w:lastRowFirstColumn="0" w:lastRowLastColumn="0"/>
        </w:trPr>
        <w:tc>
          <w:tcPr>
            <w:tcW w:w="3398" w:type="dxa"/>
          </w:tcPr>
          <w:p w14:paraId="49E319CC" w14:textId="77777777" w:rsidR="002674D5" w:rsidRDefault="002674D5" w:rsidP="00E352C0">
            <w:r>
              <w:t>Test</w:t>
            </w:r>
          </w:p>
        </w:tc>
        <w:tc>
          <w:tcPr>
            <w:tcW w:w="3398" w:type="dxa"/>
          </w:tcPr>
          <w:p w14:paraId="28617A0F" w14:textId="417C680C" w:rsidR="002674D5" w:rsidRDefault="002B47F3" w:rsidP="00E352C0">
            <w:r>
              <w:t xml:space="preserve">Expected </w:t>
            </w:r>
            <w:r w:rsidR="002674D5">
              <w:t>Failure</w:t>
            </w:r>
            <w:r>
              <w:t xml:space="preserve"> Results</w:t>
            </w:r>
          </w:p>
        </w:tc>
        <w:tc>
          <w:tcPr>
            <w:tcW w:w="3398" w:type="dxa"/>
          </w:tcPr>
          <w:p w14:paraId="3E9447D9" w14:textId="25A0A23A" w:rsidR="002674D5" w:rsidRDefault="002B47F3" w:rsidP="00E352C0">
            <w:r>
              <w:t xml:space="preserve">Expected </w:t>
            </w:r>
            <w:r w:rsidR="002674D5">
              <w:t>Pass</w:t>
            </w:r>
            <w:r>
              <w:t xml:space="preserve"> Results</w:t>
            </w:r>
          </w:p>
        </w:tc>
      </w:tr>
      <w:tr w:rsidR="002674D5" w14:paraId="3CE801C4" w14:textId="77777777" w:rsidTr="00E352C0">
        <w:trPr>
          <w:cnfStyle w:val="000000100000" w:firstRow="0" w:lastRow="0" w:firstColumn="0" w:lastColumn="0" w:oddVBand="0" w:evenVBand="0" w:oddHBand="1" w:evenHBand="0" w:firstRowFirstColumn="0" w:firstRowLastColumn="0" w:lastRowFirstColumn="0" w:lastRowLastColumn="0"/>
        </w:trPr>
        <w:tc>
          <w:tcPr>
            <w:tcW w:w="3398" w:type="dxa"/>
          </w:tcPr>
          <w:p w14:paraId="49AEC5B1" w14:textId="28FEDAB1" w:rsidR="002674D5" w:rsidRDefault="002674D5" w:rsidP="00E352C0">
            <w:r>
              <w:t>Force Database failover within primary region.</w:t>
            </w:r>
          </w:p>
        </w:tc>
        <w:tc>
          <w:tcPr>
            <w:tcW w:w="3398" w:type="dxa"/>
          </w:tcPr>
          <w:p w14:paraId="50E2F423" w14:textId="79C39D01" w:rsidR="002674D5" w:rsidRDefault="002674D5" w:rsidP="00E352C0">
            <w:r>
              <w:t>Web and Application Tiers no longer able to access the database.</w:t>
            </w:r>
          </w:p>
        </w:tc>
        <w:tc>
          <w:tcPr>
            <w:tcW w:w="3398" w:type="dxa"/>
          </w:tcPr>
          <w:p w14:paraId="2DBCBE94" w14:textId="53D04678" w:rsidR="002674D5" w:rsidRDefault="002674D5" w:rsidP="00E352C0">
            <w:r>
              <w:t xml:space="preserve">Web and Application Tiers </w:t>
            </w:r>
            <w:r w:rsidR="006419BD">
              <w:t>continued to</w:t>
            </w:r>
            <w:r>
              <w:t xml:space="preserve"> function.</w:t>
            </w:r>
          </w:p>
        </w:tc>
      </w:tr>
      <w:tr w:rsidR="00812B86" w14:paraId="28DBDAF1" w14:textId="77777777" w:rsidTr="00E352C0">
        <w:trPr>
          <w:cnfStyle w:val="000000010000" w:firstRow="0" w:lastRow="0" w:firstColumn="0" w:lastColumn="0" w:oddVBand="0" w:evenVBand="0" w:oddHBand="0" w:evenHBand="1" w:firstRowFirstColumn="0" w:firstRowLastColumn="0" w:lastRowFirstColumn="0" w:lastRowLastColumn="0"/>
        </w:trPr>
        <w:tc>
          <w:tcPr>
            <w:tcW w:w="3398" w:type="dxa"/>
          </w:tcPr>
          <w:p w14:paraId="2B98996A" w14:textId="0A17F63E" w:rsidR="00812B86" w:rsidRDefault="00812B86" w:rsidP="00812B86">
            <w:r>
              <w:t>Force Database failover to</w:t>
            </w:r>
            <w:r w:rsidR="00BE5EB5">
              <w:t xml:space="preserve"> the</w:t>
            </w:r>
            <w:r>
              <w:t xml:space="preserve"> secondary region.</w:t>
            </w:r>
          </w:p>
        </w:tc>
        <w:tc>
          <w:tcPr>
            <w:tcW w:w="3398" w:type="dxa"/>
          </w:tcPr>
          <w:p w14:paraId="18424FDA" w14:textId="4CF815B7" w:rsidR="00812B86" w:rsidRDefault="00812B86" w:rsidP="00812B86">
            <w:r>
              <w:t>Web and Application Tiers no longer able to access the database.</w:t>
            </w:r>
          </w:p>
        </w:tc>
        <w:tc>
          <w:tcPr>
            <w:tcW w:w="3398" w:type="dxa"/>
          </w:tcPr>
          <w:p w14:paraId="42FE1797" w14:textId="52B8AB3C" w:rsidR="00812B86" w:rsidRDefault="00812B86" w:rsidP="00812B86">
            <w:r>
              <w:t>Web and Application Tiers continued to function.</w:t>
            </w:r>
          </w:p>
        </w:tc>
      </w:tr>
      <w:tr w:rsidR="002674D5" w14:paraId="7E0346D8" w14:textId="77777777" w:rsidTr="00E352C0">
        <w:trPr>
          <w:cnfStyle w:val="000000100000" w:firstRow="0" w:lastRow="0" w:firstColumn="0" w:lastColumn="0" w:oddVBand="0" w:evenVBand="0" w:oddHBand="1" w:evenHBand="0" w:firstRowFirstColumn="0" w:firstRowLastColumn="0" w:lastRowFirstColumn="0" w:lastRowLastColumn="0"/>
          <w:trHeight w:val="56"/>
        </w:trPr>
        <w:tc>
          <w:tcPr>
            <w:tcW w:w="3398" w:type="dxa"/>
          </w:tcPr>
          <w:p w14:paraId="156B1649" w14:textId="77777777" w:rsidR="002674D5" w:rsidRDefault="002674D5" w:rsidP="00E352C0"/>
        </w:tc>
        <w:tc>
          <w:tcPr>
            <w:tcW w:w="3398" w:type="dxa"/>
          </w:tcPr>
          <w:p w14:paraId="4842B3FA" w14:textId="77777777" w:rsidR="002674D5" w:rsidRDefault="002674D5" w:rsidP="00E352C0"/>
        </w:tc>
        <w:tc>
          <w:tcPr>
            <w:tcW w:w="3398" w:type="dxa"/>
          </w:tcPr>
          <w:p w14:paraId="41FF6645" w14:textId="77777777" w:rsidR="002674D5" w:rsidRDefault="002674D5" w:rsidP="00E352C0"/>
        </w:tc>
      </w:tr>
    </w:tbl>
    <w:p w14:paraId="0B5E6782" w14:textId="77777777" w:rsidR="002674D5" w:rsidRPr="002674D5" w:rsidRDefault="002674D5" w:rsidP="002674D5"/>
    <w:sectPr w:rsidR="002674D5" w:rsidRPr="002674D5" w:rsidSect="00E30DDD">
      <w:pgSz w:w="11906" w:h="16838"/>
      <w:pgMar w:top="1985"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86BE3" w14:textId="77777777" w:rsidR="00D735B9" w:rsidRDefault="00D735B9" w:rsidP="008633D4">
      <w:pPr>
        <w:spacing w:after="0" w:line="240" w:lineRule="auto"/>
      </w:pPr>
      <w:r>
        <w:separator/>
      </w:r>
    </w:p>
  </w:endnote>
  <w:endnote w:type="continuationSeparator" w:id="0">
    <w:p w14:paraId="41FC5033" w14:textId="77777777" w:rsidR="00D735B9" w:rsidRDefault="00D735B9" w:rsidP="008633D4">
      <w:pPr>
        <w:spacing w:after="0" w:line="240" w:lineRule="auto"/>
      </w:pPr>
      <w:r>
        <w:continuationSeparator/>
      </w:r>
    </w:p>
  </w:endnote>
  <w:endnote w:type="continuationNotice" w:id="1">
    <w:p w14:paraId="42C1B9F1" w14:textId="77777777" w:rsidR="00D735B9" w:rsidRDefault="00D735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Rg">
    <w:altName w:val="Candara"/>
    <w:charset w:val="00"/>
    <w:family w:val="auto"/>
    <w:pitch w:val="variable"/>
    <w:sig w:usb0="20000287" w:usb1="5000E0F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6EB6" w14:textId="77777777" w:rsidR="00D670F7" w:rsidRDefault="00D670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6D952" w14:textId="77777777" w:rsidR="00797B70" w:rsidRPr="000C4C87" w:rsidRDefault="00797B70" w:rsidP="002940BC">
    <w:pPr>
      <w:pStyle w:val="Header"/>
      <w:tabs>
        <w:tab w:val="left" w:pos="4483"/>
        <w:tab w:val="right" w:pos="9360"/>
      </w:tabs>
      <w:rPr>
        <w:rFonts w:ascii="Calibri Light" w:hAnsi="Calibri Light" w:cs="Arial"/>
        <w:sz w:val="20"/>
        <w:szCs w:val="20"/>
      </w:rPr>
    </w:pPr>
    <w:r>
      <w:rPr>
        <w:noProof/>
        <w:lang w:eastAsia="en-GB"/>
      </w:rPr>
      <w:drawing>
        <wp:anchor distT="0" distB="0" distL="114300" distR="114300" simplePos="0" relativeHeight="251661312" behindDoc="0" locked="0" layoutInCell="1" allowOverlap="1" wp14:anchorId="7C83B881" wp14:editId="6BBADEBF">
          <wp:simplePos x="0" y="0"/>
          <wp:positionH relativeFrom="page">
            <wp:posOffset>541867</wp:posOffset>
          </wp:positionH>
          <wp:positionV relativeFrom="page">
            <wp:posOffset>9931400</wp:posOffset>
          </wp:positionV>
          <wp:extent cx="2455333" cy="242138"/>
          <wp:effectExtent l="0" t="0" r="254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onoLogo-tagline-wide-CMYK-calibri.eps"/>
                  <pic:cNvPicPr/>
                </pic:nvPicPr>
                <pic:blipFill>
                  <a:blip r:embed="rId1">
                    <a:extLst>
                      <a:ext uri="{28A0092B-C50C-407E-A947-70E740481C1C}">
                        <a14:useLocalDpi xmlns:a14="http://schemas.microsoft.com/office/drawing/2010/main" val="0"/>
                      </a:ext>
                    </a:extLst>
                  </a:blip>
                  <a:stretch>
                    <a:fillRect/>
                  </a:stretch>
                </pic:blipFill>
                <pic:spPr>
                  <a:xfrm>
                    <a:off x="0" y="0"/>
                    <a:ext cx="2455333" cy="242138"/>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3360" behindDoc="0" locked="0" layoutInCell="1" allowOverlap="1" wp14:anchorId="1519B353" wp14:editId="6ED30572">
          <wp:simplePos x="0" y="0"/>
          <wp:positionH relativeFrom="column">
            <wp:posOffset>4039870</wp:posOffset>
          </wp:positionH>
          <wp:positionV relativeFrom="paragraph">
            <wp:posOffset>-75988</wp:posOffset>
          </wp:positionV>
          <wp:extent cx="2002366" cy="36603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ramon-logo-color-RGB.png"/>
                  <pic:cNvPicPr/>
                </pic:nvPicPr>
                <pic:blipFill>
                  <a:blip r:embed="rId2">
                    <a:extLst>
                      <a:ext uri="{28A0092B-C50C-407E-A947-70E740481C1C}">
                        <a14:useLocalDpi xmlns:a14="http://schemas.microsoft.com/office/drawing/2010/main" val="0"/>
                      </a:ext>
                    </a:extLst>
                  </a:blip>
                  <a:stretch>
                    <a:fillRect/>
                  </a:stretch>
                </pic:blipFill>
                <pic:spPr>
                  <a:xfrm>
                    <a:off x="0" y="0"/>
                    <a:ext cx="2002366" cy="366037"/>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5408" behindDoc="0" locked="0" layoutInCell="0" allowOverlap="1" wp14:anchorId="4B40F4CC" wp14:editId="58687C01">
              <wp:simplePos x="0" y="0"/>
              <wp:positionH relativeFrom="page">
                <wp:posOffset>0</wp:posOffset>
              </wp:positionH>
              <wp:positionV relativeFrom="page">
                <wp:posOffset>10227945</wp:posOffset>
              </wp:positionV>
              <wp:extent cx="7560310" cy="273050"/>
              <wp:effectExtent l="0" t="0" r="0" b="12700"/>
              <wp:wrapNone/>
              <wp:docPr id="12" name="MSIPCM5dcc4440b5166d282d3d4ca9" descr="{&quot;HashCode&quot;:12914881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9F7B14"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40F4CC" id="_x0000_t202" coordsize="21600,21600" o:spt="202" path="m,l,21600r21600,l21600,xe">
              <v:stroke joinstyle="miter"/>
              <v:path gradientshapeok="t" o:connecttype="rect"/>
            </v:shapetype>
            <v:shape id="MSIPCM5dcc4440b5166d282d3d4ca9" o:spid="_x0000_s1026" type="#_x0000_t202" alt="{&quot;HashCode&quot;:129148814,&quot;Height&quot;:841.0,&quot;Width&quot;:595.0,&quot;Placement&quot;:&quot;Footer&quot;,&quot;Index&quot;:&quot;Primary&quot;,&quot;Section&quot;:1,&quot;Top&quot;:0.0,&quot;Left&quot;:0.0}" style="position:absolute;left:0;text-align:left;margin-left:0;margin-top:805.35pt;width:595.3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" o:allowincell="f" filled="f" stroked="f" strokeweight=".5pt">
              <v:textbox inset=",0,,0">
                <w:txbxContent>
                  <w:p w14:paraId="459F7B14"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v:textbox>
              <w10:wrap anchorx="page" anchory="page"/>
            </v:shape>
          </w:pict>
        </mc:Fallback>
      </mc:AlternateContent>
    </w:r>
    <w:r w:rsidRPr="009B233D">
      <w:rPr>
        <w:noProof/>
        <w:lang w:eastAsia="en-GB"/>
      </w:rPr>
      <mc:AlternateContent>
        <mc:Choice Requires="wps">
          <w:drawing>
            <wp:anchor distT="0" distB="0" distL="114300" distR="114300" simplePos="0" relativeHeight="251651072" behindDoc="0" locked="0" layoutInCell="1" allowOverlap="1" wp14:anchorId="5D1D7907" wp14:editId="44F2490A">
              <wp:simplePos x="0" y="0"/>
              <wp:positionH relativeFrom="margin">
                <wp:posOffset>1270</wp:posOffset>
              </wp:positionH>
              <wp:positionV relativeFrom="bottomMargin">
                <wp:posOffset>-17780</wp:posOffset>
              </wp:positionV>
              <wp:extent cx="6430010" cy="8890"/>
              <wp:effectExtent l="0" t="0" r="27940" b="29210"/>
              <wp:wrapNone/>
              <wp:docPr id="6" name="Straight Connector 6"/>
              <wp:cNvGraphicFramePr/>
              <a:graphic xmlns:a="http://schemas.openxmlformats.org/drawingml/2006/main">
                <a:graphicData uri="http://schemas.microsoft.com/office/word/2010/wordprocessingShape">
                  <wps:wsp>
                    <wps:cNvCnPr/>
                    <wps:spPr>
                      <a:xfrm>
                        <a:off x="0" y="0"/>
                        <a:ext cx="6430010" cy="8890"/>
                      </a:xfrm>
                      <a:prstGeom prst="line">
                        <a:avLst/>
                      </a:prstGeom>
                      <a:ln w="12700">
                        <a:solidFill>
                          <a:srgbClr val="660066"/>
                        </a:solid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072EE"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 from=".1pt,-1.4pt" to="506.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" strokecolor="#606" strokeweight="1pt">
              <v:stroke joinstyle="miter"/>
              <w10:wrap anchorx="margin" anchory="margin"/>
            </v:line>
          </w:pict>
        </mc:Fallback>
      </mc:AlternateContent>
    </w:r>
    <w:r>
      <w:rPr>
        <w:noProof/>
        <w:lang w:eastAsia="en-GB"/>
      </w:rPr>
      <mc:AlternateContent>
        <mc:Choice Requires="wps">
          <w:drawing>
            <wp:anchor distT="0" distB="0" distL="114300" distR="114300" simplePos="0" relativeHeight="251659264" behindDoc="1" locked="0" layoutInCell="1" allowOverlap="1" wp14:anchorId="42214050" wp14:editId="4A8BCEC0">
              <wp:simplePos x="0" y="0"/>
              <wp:positionH relativeFrom="margin">
                <wp:posOffset>6160770</wp:posOffset>
              </wp:positionH>
              <wp:positionV relativeFrom="page">
                <wp:posOffset>9782810</wp:posOffset>
              </wp:positionV>
              <wp:extent cx="270510" cy="457200"/>
              <wp:effectExtent l="0" t="0" r="0" b="0"/>
              <wp:wrapNone/>
              <wp:docPr id="16" name="Rectangle 16"/>
              <wp:cNvGraphicFramePr/>
              <a:graphic xmlns:a="http://schemas.openxmlformats.org/drawingml/2006/main">
                <a:graphicData uri="http://schemas.microsoft.com/office/word/2010/wordprocessingShape">
                  <wps:wsp>
                    <wps:cNvSpPr/>
                    <wps:spPr>
                      <a:xfrm>
                        <a:off x="0" y="0"/>
                        <a:ext cx="270510" cy="457200"/>
                      </a:xfrm>
                      <a:prstGeom prst="rect">
                        <a:avLst/>
                      </a:prstGeom>
                      <a:solidFill>
                        <a:srgbClr val="642667"/>
                      </a:solidFill>
                      <a:ln>
                        <a:noFill/>
                      </a:ln>
                      <a:effectLst/>
                    </wps:spPr>
                    <wps:style>
                      <a:lnRef idx="1">
                        <a:schemeClr val="accent1"/>
                      </a:lnRef>
                      <a:fillRef idx="3">
                        <a:schemeClr val="accent1"/>
                      </a:fillRef>
                      <a:effectRef idx="2">
                        <a:schemeClr val="accent1"/>
                      </a:effectRef>
                      <a:fontRef idx="minor">
                        <a:schemeClr val="lt1"/>
                      </a:fontRef>
                    </wps:style>
                    <wps:txbx>
                      <w:txbxContent>
                        <w:p w14:paraId="08B950FD" w14:textId="11DF9AD8" w:rsidR="00797B70" w:rsidRPr="001B21A9" w:rsidRDefault="00797B70" w:rsidP="0031510C">
                          <w:pPr>
                            <w:spacing w:after="0" w:line="240" w:lineRule="auto"/>
                            <w:jc w:val="center"/>
                            <w:rPr>
                              <w:sz w:val="12"/>
                            </w:rPr>
                          </w:pPr>
                          <w:r w:rsidRPr="001B21A9">
                            <w:rPr>
                              <w:sz w:val="12"/>
                            </w:rPr>
                            <w:fldChar w:fldCharType="begin"/>
                          </w:r>
                          <w:r w:rsidRPr="001B21A9">
                            <w:rPr>
                              <w:sz w:val="12"/>
                            </w:rPr>
                            <w:instrText xml:space="preserve"> PAGE   \* MERGEFORMAT </w:instrText>
                          </w:r>
                          <w:r w:rsidRPr="001B21A9">
                            <w:rPr>
                              <w:sz w:val="12"/>
                            </w:rPr>
                            <w:fldChar w:fldCharType="separate"/>
                          </w:r>
                          <w:r w:rsidR="006F12BB">
                            <w:rPr>
                              <w:noProof/>
                              <w:sz w:val="12"/>
                            </w:rPr>
                            <w:t>19</w:t>
                          </w:r>
                          <w:r w:rsidRPr="001B21A9">
                            <w:rPr>
                              <w:noProof/>
                              <w:sz w:val="1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14050" id="Rectangle 16" o:spid="_x0000_s1027" style="position:absolute;left:0;text-align:left;margin-left:485.1pt;margin-top:770.3pt;width:21.3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" fillcolor="#642667" stroked="f" strokeweight=".5pt">
              <v:textbox>
                <w:txbxContent>
                  <w:p w14:paraId="08B950FD" w14:textId="11DF9AD8" w:rsidR="00797B70" w:rsidRPr="001B21A9" w:rsidRDefault="00797B70" w:rsidP="0031510C">
                    <w:pPr>
                      <w:spacing w:after="0" w:line="240" w:lineRule="auto"/>
                      <w:jc w:val="center"/>
                      <w:rPr>
                        <w:sz w:val="12"/>
                      </w:rPr>
                    </w:pPr>
                    <w:r w:rsidRPr="001B21A9">
                      <w:rPr>
                        <w:sz w:val="12"/>
                      </w:rPr>
                      <w:fldChar w:fldCharType="begin"/>
                    </w:r>
                    <w:r w:rsidRPr="001B21A9">
                      <w:rPr>
                        <w:sz w:val="12"/>
                      </w:rPr>
                      <w:instrText xml:space="preserve"> PAGE   \* MERGEFORMAT </w:instrText>
                    </w:r>
                    <w:r w:rsidRPr="001B21A9">
                      <w:rPr>
                        <w:sz w:val="12"/>
                      </w:rPr>
                      <w:fldChar w:fldCharType="separate"/>
                    </w:r>
                    <w:r w:rsidR="006F12BB">
                      <w:rPr>
                        <w:noProof/>
                        <w:sz w:val="12"/>
                      </w:rPr>
                      <w:t>19</w:t>
                    </w:r>
                    <w:r w:rsidRPr="001B21A9">
                      <w:rPr>
                        <w:noProof/>
                        <w:sz w:val="12"/>
                      </w:rPr>
                      <w:fldChar w:fldCharType="end"/>
                    </w:r>
                  </w:p>
                </w:txbxContent>
              </v:textbox>
              <w10:wrap anchorx="margin" anchory="page"/>
            </v:rect>
          </w:pict>
        </mc:Fallback>
      </mc:AlternateContent>
    </w:r>
    <w:r w:rsidRPr="000C4C87">
      <w:rPr>
        <w:rFonts w:ascii="Calibri Light" w:hAnsi="Calibri Light" w:cs="Arial"/>
        <w:sz w:val="20"/>
        <w:szCs w:val="20"/>
      </w:rPr>
      <w:tab/>
    </w:r>
    <w:r w:rsidRPr="000C4C87">
      <w:rPr>
        <w:rFonts w:ascii="Calibri Light" w:hAnsi="Calibri Light" w:cs="Arial"/>
        <w:sz w:val="20"/>
        <w:szCs w:val="20"/>
      </w:rPr>
      <w:tab/>
    </w:r>
  </w:p>
  <w:p w14:paraId="4864BC12" w14:textId="77777777" w:rsidR="00797B70" w:rsidRPr="0031510C" w:rsidRDefault="00797B70" w:rsidP="0031510C">
    <w:pPr>
      <w:pStyle w:val="Header"/>
      <w:tabs>
        <w:tab w:val="right" w:pos="9360"/>
      </w:tabs>
      <w:rPr>
        <w:rFonts w:ascii="Calibri Light" w:hAnsi="Calibri Light" w:cs="Arial"/>
        <w:sz w:val="20"/>
        <w:szCs w:val="20"/>
      </w:rPr>
    </w:pPr>
    <w:r w:rsidRPr="000C4C87">
      <w:rPr>
        <w:rFonts w:ascii="Calibri Light" w:hAnsi="Calibri Light" w:cs="Arial"/>
        <w:noProof/>
        <w:sz w:val="20"/>
        <w:szCs w:val="20"/>
        <w:lang w:eastAsia="en-GB"/>
      </w:rPr>
      <w:drawing>
        <wp:anchor distT="0" distB="0" distL="114300" distR="114300" simplePos="0" relativeHeight="251657216" behindDoc="0" locked="0" layoutInCell="1" allowOverlap="1" wp14:anchorId="33739E00" wp14:editId="4A1F373D">
          <wp:simplePos x="0" y="0"/>
          <wp:positionH relativeFrom="column">
            <wp:posOffset>3364865</wp:posOffset>
          </wp:positionH>
          <wp:positionV relativeFrom="page">
            <wp:posOffset>10112375</wp:posOffset>
          </wp:positionV>
          <wp:extent cx="213995" cy="129540"/>
          <wp:effectExtent l="0" t="0" r="0" b="3810"/>
          <wp:wrapTight wrapText="bothSides">
            <wp:wrapPolygon edited="0">
              <wp:start x="1923" y="0"/>
              <wp:lineTo x="0" y="6353"/>
              <wp:lineTo x="0" y="19059"/>
              <wp:lineTo x="19228" y="19059"/>
              <wp:lineTo x="19228" y="9529"/>
              <wp:lineTo x="17306" y="0"/>
              <wp:lineTo x="1923" y="0"/>
            </wp:wrapPolygon>
          </wp:wrapTight>
          <wp:docPr id="25" name="Picture 25" descr="Description: Clients:Acxiom:Brand Resources:Icon Library: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lients:Acxiom:Brand Resources:Icon Library:cloud.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3995" cy="129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C87">
      <w:rPr>
        <w:rFonts w:ascii="Calibri Light" w:hAnsi="Calibri Light" w:cs="Arial"/>
        <w:noProof/>
        <w:sz w:val="20"/>
        <w:szCs w:val="20"/>
        <w:lang w:eastAsia="en-GB"/>
      </w:rPr>
      <w:drawing>
        <wp:anchor distT="0" distB="0" distL="114300" distR="114300" simplePos="0" relativeHeight="251655168" behindDoc="0" locked="0" layoutInCell="1" allowOverlap="1" wp14:anchorId="19F15AFD" wp14:editId="53785344">
          <wp:simplePos x="0" y="0"/>
          <wp:positionH relativeFrom="column">
            <wp:posOffset>2908935</wp:posOffset>
          </wp:positionH>
          <wp:positionV relativeFrom="page">
            <wp:posOffset>10112375</wp:posOffset>
          </wp:positionV>
          <wp:extent cx="127635" cy="127635"/>
          <wp:effectExtent l="0" t="0" r="5715" b="5715"/>
          <wp:wrapTight wrapText="bothSides">
            <wp:wrapPolygon edited="0">
              <wp:start x="0" y="0"/>
              <wp:lineTo x="0" y="19343"/>
              <wp:lineTo x="19343" y="19343"/>
              <wp:lineTo x="19343" y="0"/>
              <wp:lineTo x="0" y="0"/>
            </wp:wrapPolygon>
          </wp:wrapTight>
          <wp:docPr id="26" name="Picture 26" descr="Description: Clients:Acxiom:Brand Resources:Icon Library:Ma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lients:Acxiom:Brand Resources:Icon Library:Mainfra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C87">
      <w:rPr>
        <w:rFonts w:ascii="Calibri Light" w:hAnsi="Calibri Light" w:cs="Arial"/>
        <w:noProof/>
        <w:sz w:val="20"/>
        <w:szCs w:val="20"/>
        <w:lang w:eastAsia="en-GB"/>
      </w:rPr>
      <w:drawing>
        <wp:anchor distT="0" distB="0" distL="114300" distR="114300" simplePos="0" relativeHeight="251653120" behindDoc="0" locked="0" layoutInCell="1" allowOverlap="1" wp14:anchorId="243DF65B" wp14:editId="147E7C6E">
          <wp:simplePos x="0" y="0"/>
          <wp:positionH relativeFrom="column">
            <wp:posOffset>3148965</wp:posOffset>
          </wp:positionH>
          <wp:positionV relativeFrom="page">
            <wp:posOffset>10112375</wp:posOffset>
          </wp:positionV>
          <wp:extent cx="127635" cy="127635"/>
          <wp:effectExtent l="0" t="0" r="5715" b="5715"/>
          <wp:wrapTight wrapText="bothSides">
            <wp:wrapPolygon edited="0">
              <wp:start x="0" y="0"/>
              <wp:lineTo x="0" y="19343"/>
              <wp:lineTo x="19343" y="19343"/>
              <wp:lineTo x="19343" y="0"/>
              <wp:lineTo x="0" y="0"/>
            </wp:wrapPolygon>
          </wp:wrapTight>
          <wp:docPr id="27" name="Picture 27" descr="Description: Clients:Acxiom:Brand Resources:Icon Library: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lients:Acxiom:Brand Resources:Icon Library:serv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C87">
      <w:rPr>
        <w:rFonts w:ascii="Calibri Light" w:hAnsi="Calibri Light" w:cs="Arial"/>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D95D8" w14:textId="77777777" w:rsidR="00797B70" w:rsidRDefault="00797B70">
    <w:pPr>
      <w:pStyle w:val="Footer"/>
    </w:pPr>
    <w:r>
      <w:rPr>
        <w:noProof/>
        <w:lang w:eastAsia="en-GB"/>
      </w:rPr>
      <mc:AlternateContent>
        <mc:Choice Requires="wps">
          <w:drawing>
            <wp:anchor distT="0" distB="0" distL="114300" distR="114300" simplePos="0" relativeHeight="251667456" behindDoc="0" locked="0" layoutInCell="0" allowOverlap="1" wp14:anchorId="302A5751" wp14:editId="2CE3E59B">
              <wp:simplePos x="0" y="0"/>
              <wp:positionH relativeFrom="page">
                <wp:posOffset>0</wp:posOffset>
              </wp:positionH>
              <wp:positionV relativeFrom="page">
                <wp:posOffset>10227945</wp:posOffset>
              </wp:positionV>
              <wp:extent cx="7560310" cy="273050"/>
              <wp:effectExtent l="0" t="0" r="0" b="12700"/>
              <wp:wrapNone/>
              <wp:docPr id="13" name="MSIPCM6cfc40d2a15181cc140e0aeb" descr="{&quot;HashCode&quot;:12914881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7DA237"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2A5751" id="_x0000_t202" coordsize="21600,21600" o:spt="202" path="m,l,21600r21600,l21600,xe">
              <v:stroke joinstyle="miter"/>
              <v:path gradientshapeok="t" o:connecttype="rect"/>
            </v:shapetype>
            <v:shape id="MSIPCM6cfc40d2a15181cc140e0aeb" o:spid="_x0000_s1028" type="#_x0000_t202" alt="{&quot;HashCode&quot;:129148814,&quot;Height&quot;:841.0,&quot;Width&quot;:595.0,&quot;Placement&quot;:&quot;Footer&quot;,&quot;Index&quot;:&quot;FirstPage&quot;,&quot;Section&quot;:1,&quot;Top&quot;:0.0,&quot;Left&quot;:0.0}" style="position:absolute;left:0;text-align:left;margin-left:0;margin-top:805.35pt;width:595.3pt;height:21.5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I+KkUBgDAAA/BgAADgAAAAAAAAAAAAAA&#10;AAAuAgAAZHJzL2Uyb0RvYy54bWxQSwECLQAUAAYACAAAACEAn9VB7N8AAAALAQAADwAAAAAAAAAA&#10;AAAAAAByBQAAZHJzL2Rvd25yZXYueG1sUEsFBgAAAAAEAAQA8wAAAH4GAAAAAA==&#10;" o:allowincell="f" filled="f" stroked="f" strokeweight=".5pt">
              <v:textbox inset=",0,,0">
                <w:txbxContent>
                  <w:p w14:paraId="4E7DA237"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v:textbox>
              <w10:wrap anchorx="page" anchory="page"/>
            </v:shape>
          </w:pict>
        </mc:Fallback>
      </mc:AlternateContent>
    </w:r>
    <w:r w:rsidRPr="008633D4">
      <w:rPr>
        <w:noProof/>
        <w:lang w:eastAsia="en-GB"/>
      </w:rPr>
      <mc:AlternateContent>
        <mc:Choice Requires="wps">
          <w:drawing>
            <wp:anchor distT="0" distB="0" distL="114300" distR="114300" simplePos="0" relativeHeight="251642880" behindDoc="0" locked="0" layoutInCell="1" allowOverlap="1" wp14:anchorId="5429B7D2" wp14:editId="5F7DE1E2">
              <wp:simplePos x="0" y="0"/>
              <wp:positionH relativeFrom="page">
                <wp:posOffset>0</wp:posOffset>
              </wp:positionH>
              <wp:positionV relativeFrom="page">
                <wp:posOffset>9034145</wp:posOffset>
              </wp:positionV>
              <wp:extent cx="165100" cy="499110"/>
              <wp:effectExtent l="0" t="0" r="6350" b="0"/>
              <wp:wrapNone/>
              <wp:docPr id="145" name="Rectangle 145"/>
              <wp:cNvGraphicFramePr/>
              <a:graphic xmlns:a="http://schemas.openxmlformats.org/drawingml/2006/main">
                <a:graphicData uri="http://schemas.microsoft.com/office/word/2010/wordprocessingShape">
                  <wps:wsp>
                    <wps:cNvSpPr/>
                    <wps:spPr>
                      <a:xfrm>
                        <a:off x="0" y="0"/>
                        <a:ext cx="165100" cy="49911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B52EC" id="Rectangle 145" o:spid="_x0000_s1026" style="position:absolute;margin-left:0;margin-top:711.35pt;width:13pt;height:39.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" fillcolor="#512d63 [3207]" stroked="f">
              <w10:wrap anchorx="page" anchory="page"/>
            </v:rect>
          </w:pict>
        </mc:Fallback>
      </mc:AlternateContent>
    </w:r>
    <w:r w:rsidRPr="008633D4">
      <w:rPr>
        <w:noProof/>
        <w:lang w:eastAsia="en-GB"/>
      </w:rPr>
      <mc:AlternateContent>
        <mc:Choice Requires="wps">
          <w:drawing>
            <wp:anchor distT="0" distB="0" distL="114300" distR="114300" simplePos="0" relativeHeight="251644928" behindDoc="0" locked="0" layoutInCell="1" allowOverlap="1" wp14:anchorId="7B4F78D5" wp14:editId="32DB8C80">
              <wp:simplePos x="0" y="0"/>
              <wp:positionH relativeFrom="column">
                <wp:posOffset>-357505</wp:posOffset>
              </wp:positionH>
              <wp:positionV relativeFrom="page">
                <wp:posOffset>9034145</wp:posOffset>
              </wp:positionV>
              <wp:extent cx="2919095" cy="723265"/>
              <wp:effectExtent l="0" t="0" r="0" b="635"/>
              <wp:wrapNone/>
              <wp:docPr id="147" name="Text Box 147"/>
              <wp:cNvGraphicFramePr/>
              <a:graphic xmlns:a="http://schemas.openxmlformats.org/drawingml/2006/main">
                <a:graphicData uri="http://schemas.microsoft.com/office/word/2010/wordprocessingShape">
                  <wps:wsp>
                    <wps:cNvSpPr txBox="1"/>
                    <wps:spPr>
                      <a:xfrm>
                        <a:off x="0" y="0"/>
                        <a:ext cx="2919095" cy="723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2A0EC" w14:textId="77777777" w:rsidR="00797B70" w:rsidRPr="008736E3" w:rsidRDefault="00797B70" w:rsidP="008633D4">
                          <w:pPr>
                            <w:pStyle w:val="Subtitle"/>
                          </w:pPr>
                          <w:r>
                            <w:t>CLIENT CONFIDENTIAL</w:t>
                          </w:r>
                        </w:p>
                        <w:p w14:paraId="020450E9" w14:textId="09821AEC" w:rsidR="00797B70" w:rsidRDefault="00797B70" w:rsidP="008633D4">
                          <w:r>
                            <w:fldChar w:fldCharType="begin"/>
                          </w:r>
                          <w:r>
                            <w:instrText xml:space="preserve"> DATE \@ "dddd, dd MMMM yyyy" </w:instrText>
                          </w:r>
                          <w:r>
                            <w:fldChar w:fldCharType="separate"/>
                          </w:r>
                          <w:r w:rsidR="00D670F7">
                            <w:rPr>
                              <w:noProof/>
                            </w:rPr>
                            <w:t>Wednesday, 04 July 2018</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F78D5" id="Text Box 147" o:spid="_x0000_s1029" type="#_x0000_t202" style="position:absolute;left:0;text-align:left;margin-left:-28.15pt;margin-top:711.35pt;width:229.85pt;height:56.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" filled="f" stroked="f" strokeweight=".5pt">
              <v:textbox>
                <w:txbxContent>
                  <w:p w14:paraId="28A2A0EC" w14:textId="77777777" w:rsidR="00797B70" w:rsidRPr="008736E3" w:rsidRDefault="00797B70" w:rsidP="008633D4">
                    <w:pPr>
                      <w:pStyle w:val="Subtitle"/>
                    </w:pPr>
                    <w:r>
                      <w:t>CLIENT CONFIDENTIAL</w:t>
                    </w:r>
                  </w:p>
                  <w:p w14:paraId="020450E9" w14:textId="09821AEC" w:rsidR="00797B70" w:rsidRDefault="00797B70" w:rsidP="008633D4">
                    <w:r>
                      <w:fldChar w:fldCharType="begin"/>
                    </w:r>
                    <w:r>
                      <w:instrText xml:space="preserve"> DATE \@ "dddd, dd MMMM yyyy" </w:instrText>
                    </w:r>
                    <w:r>
                      <w:fldChar w:fldCharType="separate"/>
                    </w:r>
                    <w:r w:rsidR="00D670F7">
                      <w:rPr>
                        <w:noProof/>
                      </w:rPr>
                      <w:t>Wednesday, 04 July 2018</w:t>
                    </w:r>
                    <w: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7863F" w14:textId="77777777" w:rsidR="00D735B9" w:rsidRDefault="00D735B9" w:rsidP="008633D4">
      <w:pPr>
        <w:spacing w:after="0" w:line="240" w:lineRule="auto"/>
      </w:pPr>
      <w:r>
        <w:separator/>
      </w:r>
    </w:p>
  </w:footnote>
  <w:footnote w:type="continuationSeparator" w:id="0">
    <w:p w14:paraId="586481AF" w14:textId="77777777" w:rsidR="00D735B9" w:rsidRDefault="00D735B9" w:rsidP="008633D4">
      <w:pPr>
        <w:spacing w:after="0" w:line="240" w:lineRule="auto"/>
      </w:pPr>
      <w:r>
        <w:continuationSeparator/>
      </w:r>
    </w:p>
  </w:footnote>
  <w:footnote w:type="continuationNotice" w:id="1">
    <w:p w14:paraId="1FF330EA" w14:textId="77777777" w:rsidR="00D735B9" w:rsidRDefault="00D735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D724" w14:textId="77777777" w:rsidR="00D670F7" w:rsidRDefault="00D67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279F" w14:textId="3CACB67D" w:rsidR="00797B70" w:rsidRPr="0020680C" w:rsidRDefault="00CF758F" w:rsidP="008D6B40">
    <w:pPr>
      <w:pStyle w:val="Header"/>
      <w:tabs>
        <w:tab w:val="clear" w:pos="4513"/>
        <w:tab w:val="clear" w:pos="9026"/>
        <w:tab w:val="left" w:pos="6480"/>
      </w:tabs>
    </w:pPr>
    <w:r>
      <w:rPr>
        <w:noProof/>
      </w:rPr>
      <w:drawing>
        <wp:anchor distT="0" distB="0" distL="114300" distR="114300" simplePos="0" relativeHeight="251673600" behindDoc="0" locked="0" layoutInCell="1" allowOverlap="1" wp14:anchorId="469536B2" wp14:editId="65601AC3">
          <wp:simplePos x="0" y="0"/>
          <wp:positionH relativeFrom="margin">
            <wp:posOffset>0</wp:posOffset>
          </wp:positionH>
          <wp:positionV relativeFrom="paragraph">
            <wp:posOffset>169545</wp:posOffset>
          </wp:positionV>
          <wp:extent cx="2530475" cy="1041400"/>
          <wp:effectExtent l="0" t="0" r="3175" b="6350"/>
          <wp:wrapTopAndBottom/>
          <wp:docPr id="2" name="Picture 2" descr="Image result for cal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l credit"/>
                  <pic:cNvPicPr>
                    <a:picLocks noChangeAspect="1" noChangeArrowheads="1"/>
                  </pic:cNvPicPr>
                </pic:nvPicPr>
                <pic:blipFill rotWithShape="1">
                  <a:blip r:embed="rId1">
                    <a:extLst>
                      <a:ext uri="{28A0092B-C50C-407E-A947-70E740481C1C}">
                        <a14:useLocalDpi xmlns:a14="http://schemas.microsoft.com/office/drawing/2010/main" val="0"/>
                      </a:ext>
                    </a:extLst>
                  </a:blip>
                  <a:srcRect l="4437" t="13625" r="-479" b="16070"/>
                  <a:stretch/>
                </pic:blipFill>
                <pic:spPr bwMode="auto">
                  <a:xfrm>
                    <a:off x="0" y="0"/>
                    <a:ext cx="2530475" cy="104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d="5" w:author="Joey Brakefield" w:date="2018-02-28T22:48:00Z">
      <w:r w:rsidR="00797B70">
        <w:rPr>
          <w:noProof/>
          <w:lang w:eastAsia="en-GB"/>
        </w:rPr>
        <mc:AlternateContent>
          <mc:Choice Requires="wpg">
            <w:drawing>
              <wp:anchor distT="0" distB="0" distL="114300" distR="114300" simplePos="0" relativeHeight="251671552" behindDoc="1" locked="0" layoutInCell="1" allowOverlap="1" wp14:anchorId="4FE1A00B" wp14:editId="2E471F58">
                <wp:simplePos x="0" y="0"/>
                <wp:positionH relativeFrom="page">
                  <wp:posOffset>5331073</wp:posOffset>
                </wp:positionH>
                <wp:positionV relativeFrom="page">
                  <wp:posOffset>-60436</wp:posOffset>
                </wp:positionV>
                <wp:extent cx="2251075" cy="131445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075" cy="1314450"/>
                          <a:chOff x="5749" y="0"/>
                          <a:chExt cx="6157" cy="3594"/>
                        </a:xfrm>
                      </wpg:grpSpPr>
                      <wps:wsp>
                        <wps:cNvPr id="181" name="Freeform 137"/>
                        <wps:cNvSpPr>
                          <a:spLocks/>
                        </wps:cNvSpPr>
                        <wps:spPr bwMode="auto">
                          <a:xfrm>
                            <a:off x="5749" y="0"/>
                            <a:ext cx="3559" cy="1461"/>
                          </a:xfrm>
                          <a:custGeom>
                            <a:avLst/>
                            <a:gdLst>
                              <a:gd name="T0" fmla="+- 0 9307 5749"/>
                              <a:gd name="T1" fmla="*/ T0 w 3559"/>
                              <a:gd name="T2" fmla="*/ 0 h 1461"/>
                              <a:gd name="T3" fmla="+- 0 5802 5749"/>
                              <a:gd name="T4" fmla="*/ T3 w 3559"/>
                              <a:gd name="T5" fmla="*/ 0 h 1461"/>
                              <a:gd name="T6" fmla="+- 0 5749 5749"/>
                              <a:gd name="T7" fmla="*/ T6 w 3559"/>
                              <a:gd name="T8" fmla="*/ 30 h 1461"/>
                              <a:gd name="T9" fmla="+- 0 8226 5749"/>
                              <a:gd name="T10" fmla="*/ T9 w 3559"/>
                              <a:gd name="T11" fmla="*/ 1460 h 1461"/>
                              <a:gd name="T12" fmla="+- 0 9307 5749"/>
                              <a:gd name="T13" fmla="*/ T12 w 3559"/>
                              <a:gd name="T14" fmla="*/ 0 h 1461"/>
                            </a:gdLst>
                            <a:ahLst/>
                            <a:cxnLst>
                              <a:cxn ang="0">
                                <a:pos x="T1" y="T2"/>
                              </a:cxn>
                              <a:cxn ang="0">
                                <a:pos x="T4" y="T5"/>
                              </a:cxn>
                              <a:cxn ang="0">
                                <a:pos x="T7" y="T8"/>
                              </a:cxn>
                              <a:cxn ang="0">
                                <a:pos x="T10" y="T11"/>
                              </a:cxn>
                              <a:cxn ang="0">
                                <a:pos x="T13" y="T14"/>
                              </a:cxn>
                            </a:cxnLst>
                            <a:rect l="0" t="0" r="r" b="b"/>
                            <a:pathLst>
                              <a:path w="3559" h="1461">
                                <a:moveTo>
                                  <a:pt x="3558" y="0"/>
                                </a:moveTo>
                                <a:lnTo>
                                  <a:pt x="53" y="0"/>
                                </a:lnTo>
                                <a:lnTo>
                                  <a:pt x="0" y="30"/>
                                </a:lnTo>
                                <a:lnTo>
                                  <a:pt x="2477" y="1460"/>
                                </a:lnTo>
                                <a:lnTo>
                                  <a:pt x="3558"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38"/>
                        <wps:cNvSpPr>
                          <a:spLocks/>
                        </wps:cNvSpPr>
                        <wps:spPr bwMode="auto">
                          <a:xfrm>
                            <a:off x="8224" y="0"/>
                            <a:ext cx="3682" cy="3594"/>
                          </a:xfrm>
                          <a:custGeom>
                            <a:avLst/>
                            <a:gdLst>
                              <a:gd name="T0" fmla="+- 0 9910 8224"/>
                              <a:gd name="T1" fmla="*/ T0 w 3682"/>
                              <a:gd name="T2" fmla="*/ 0 h 3594"/>
                              <a:gd name="T3" fmla="+- 0 9310 8224"/>
                              <a:gd name="T4" fmla="*/ T3 w 3682"/>
                              <a:gd name="T5" fmla="*/ 0 h 3594"/>
                              <a:gd name="T6" fmla="+- 0 8224 8224"/>
                              <a:gd name="T7" fmla="*/ T6 w 3682"/>
                              <a:gd name="T8" fmla="*/ 1468 h 3594"/>
                              <a:gd name="T9" fmla="+- 0 11906 8224"/>
                              <a:gd name="T10" fmla="*/ T9 w 3682"/>
                              <a:gd name="T11" fmla="*/ 3594 h 3594"/>
                              <a:gd name="T12" fmla="+- 0 11906 8224"/>
                              <a:gd name="T13" fmla="*/ T12 w 3682"/>
                              <a:gd name="T14" fmla="*/ 3550 h 3594"/>
                              <a:gd name="T15" fmla="+- 0 9910 8224"/>
                              <a:gd name="T16" fmla="*/ T15 w 3682"/>
                              <a:gd name="T17" fmla="*/ 0 h 3594"/>
                            </a:gdLst>
                            <a:ahLst/>
                            <a:cxnLst>
                              <a:cxn ang="0">
                                <a:pos x="T1" y="T2"/>
                              </a:cxn>
                              <a:cxn ang="0">
                                <a:pos x="T4" y="T5"/>
                              </a:cxn>
                              <a:cxn ang="0">
                                <a:pos x="T7" y="T8"/>
                              </a:cxn>
                              <a:cxn ang="0">
                                <a:pos x="T10" y="T11"/>
                              </a:cxn>
                              <a:cxn ang="0">
                                <a:pos x="T13" y="T14"/>
                              </a:cxn>
                              <a:cxn ang="0">
                                <a:pos x="T16" y="T17"/>
                              </a:cxn>
                            </a:cxnLst>
                            <a:rect l="0" t="0" r="r" b="b"/>
                            <a:pathLst>
                              <a:path w="3682" h="3594">
                                <a:moveTo>
                                  <a:pt x="1686" y="0"/>
                                </a:moveTo>
                                <a:lnTo>
                                  <a:pt x="1086" y="0"/>
                                </a:lnTo>
                                <a:lnTo>
                                  <a:pt x="0" y="1468"/>
                                </a:lnTo>
                                <a:lnTo>
                                  <a:pt x="3682" y="3594"/>
                                </a:lnTo>
                                <a:lnTo>
                                  <a:pt x="3682" y="3550"/>
                                </a:lnTo>
                                <a:lnTo>
                                  <a:pt x="1686" y="0"/>
                                </a:lnTo>
                                <a:close/>
                              </a:path>
                            </a:pathLst>
                          </a:custGeom>
                          <a:solidFill>
                            <a:srgbClr val="522E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39"/>
                        <wps:cNvSpPr>
                          <a:spLocks/>
                        </wps:cNvSpPr>
                        <wps:spPr bwMode="auto">
                          <a:xfrm>
                            <a:off x="9910" y="0"/>
                            <a:ext cx="1996" cy="3551"/>
                          </a:xfrm>
                          <a:custGeom>
                            <a:avLst/>
                            <a:gdLst>
                              <a:gd name="T0" fmla="+- 0 11906 9910"/>
                              <a:gd name="T1" fmla="*/ T0 w 1996"/>
                              <a:gd name="T2" fmla="*/ 0 h 3551"/>
                              <a:gd name="T3" fmla="+- 0 9910 9910"/>
                              <a:gd name="T4" fmla="*/ T3 w 1996"/>
                              <a:gd name="T5" fmla="*/ 0 h 3551"/>
                              <a:gd name="T6" fmla="+- 0 11906 9910"/>
                              <a:gd name="T7" fmla="*/ T6 w 1996"/>
                              <a:gd name="T8" fmla="*/ 3550 h 3551"/>
                              <a:gd name="T9" fmla="+- 0 11906 9910"/>
                              <a:gd name="T10" fmla="*/ T9 w 1996"/>
                              <a:gd name="T11" fmla="*/ 0 h 3551"/>
                            </a:gdLst>
                            <a:ahLst/>
                            <a:cxnLst>
                              <a:cxn ang="0">
                                <a:pos x="T1" y="T2"/>
                              </a:cxn>
                              <a:cxn ang="0">
                                <a:pos x="T4" y="T5"/>
                              </a:cxn>
                              <a:cxn ang="0">
                                <a:pos x="T7" y="T8"/>
                              </a:cxn>
                              <a:cxn ang="0">
                                <a:pos x="T10" y="T11"/>
                              </a:cxn>
                            </a:cxnLst>
                            <a:rect l="0" t="0" r="r" b="b"/>
                            <a:pathLst>
                              <a:path w="1996" h="3551">
                                <a:moveTo>
                                  <a:pt x="1996" y="0"/>
                                </a:moveTo>
                                <a:lnTo>
                                  <a:pt x="0" y="0"/>
                                </a:lnTo>
                                <a:lnTo>
                                  <a:pt x="1996" y="3550"/>
                                </a:lnTo>
                                <a:lnTo>
                                  <a:pt x="1996" y="0"/>
                                </a:lnTo>
                                <a:close/>
                              </a:path>
                            </a:pathLst>
                          </a:custGeom>
                          <a:solidFill>
                            <a:srgbClr val="DB91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581739" id="Group 180" o:spid="_x0000_s1026" style="position:absolute;margin-left:419.75pt;margin-top:-4.75pt;width:177.25pt;height:103.5pt;z-index:-251644928;mso-position-horizontal-relative:page;mso-position-vertical-relative:page" coordorigin="5749" coordsize="6157,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">
                <v:shape id="Freeform 137" o:spid="_x0000_s1027" style="position:absolute;left:5749;width:3559;height:1461;visibility:visible;mso-wrap-style:square;v-text-anchor:top" coordsize="3559,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" path="m3558,l53,,,30,2477,1460,3558,xe" fillcolor="#a6a6a6" stroked="f">
                  <v:path arrowok="t" o:connecttype="custom" o:connectlocs="3558,0;53,0;0,30;2477,1460;3558,0" o:connectangles="0,0,0,0,0"/>
                </v:shape>
                <v:shape id="Freeform 138" o:spid="_x0000_s1028" style="position:absolute;left:8224;width:3682;height:3594;visibility:visible;mso-wrap-style:square;v-text-anchor:top" coordsize="36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" path="m1686,l1086,,,1468,3682,3594r,-44l1686,xe" fillcolor="#522e64" stroked="f">
                  <v:path arrowok="t" o:connecttype="custom" o:connectlocs="1686,0;1086,0;0,1468;3682,3594;3682,3550;1686,0" o:connectangles="0,0,0,0,0,0"/>
                </v:shape>
                <v:shape id="Freeform 139" o:spid="_x0000_s1029" style="position:absolute;left:9910;width:1996;height:3551;visibility:visible;mso-wrap-style:square;v-text-anchor:top" coordsize="1996,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" path="m1996,l,,1996,3550,1996,xe" fillcolor="#db9125" stroked="f">
                  <v:path arrowok="t" o:connecttype="custom" o:connectlocs="1996,0;0,0;1996,3550;1996,0" o:connectangles="0,0,0,0"/>
                </v:shape>
                <w10:wrap anchorx="page" anchory="page"/>
              </v:group>
            </w:pict>
          </mc:Fallback>
        </mc:AlternateContent>
      </w:r>
    </w:ins>
    <w:del w:id="6" w:author="Joey Brakefield" w:date="2018-02-28T22:48:00Z">
      <w:r w:rsidR="00797B70">
        <w:rPr>
          <w:noProof/>
          <w:lang w:eastAsia="en-GB"/>
        </w:rPr>
        <mc:AlternateContent>
          <mc:Choice Requires="wpg">
            <w:drawing>
              <wp:anchor distT="0" distB="0" distL="114300" distR="114300" simplePos="0" relativeHeight="251669504" behindDoc="1" locked="0" layoutInCell="1" allowOverlap="1" wp14:anchorId="2D75F35A" wp14:editId="5BC8EF3C">
                <wp:simplePos x="0" y="0"/>
                <wp:positionH relativeFrom="page">
                  <wp:align>right</wp:align>
                </wp:positionH>
                <wp:positionV relativeFrom="page">
                  <wp:align>top</wp:align>
                </wp:positionV>
                <wp:extent cx="2250000" cy="1314000"/>
                <wp:effectExtent l="0" t="0" r="0" b="635"/>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0000" cy="1314000"/>
                          <a:chOff x="5749" y="0"/>
                          <a:chExt cx="6157" cy="3594"/>
                        </a:xfrm>
                      </wpg:grpSpPr>
                      <wps:wsp>
                        <wps:cNvPr id="159" name="Freeform 137"/>
                        <wps:cNvSpPr>
                          <a:spLocks/>
                        </wps:cNvSpPr>
                        <wps:spPr bwMode="auto">
                          <a:xfrm>
                            <a:off x="5749" y="0"/>
                            <a:ext cx="3559" cy="1461"/>
                          </a:xfrm>
                          <a:custGeom>
                            <a:avLst/>
                            <a:gdLst>
                              <a:gd name="T0" fmla="+- 0 9307 5749"/>
                              <a:gd name="T1" fmla="*/ T0 w 3559"/>
                              <a:gd name="T2" fmla="*/ 0 h 1461"/>
                              <a:gd name="T3" fmla="+- 0 5802 5749"/>
                              <a:gd name="T4" fmla="*/ T3 w 3559"/>
                              <a:gd name="T5" fmla="*/ 0 h 1461"/>
                              <a:gd name="T6" fmla="+- 0 5749 5749"/>
                              <a:gd name="T7" fmla="*/ T6 w 3559"/>
                              <a:gd name="T8" fmla="*/ 30 h 1461"/>
                              <a:gd name="T9" fmla="+- 0 8226 5749"/>
                              <a:gd name="T10" fmla="*/ T9 w 3559"/>
                              <a:gd name="T11" fmla="*/ 1460 h 1461"/>
                              <a:gd name="T12" fmla="+- 0 9307 5749"/>
                              <a:gd name="T13" fmla="*/ T12 w 3559"/>
                              <a:gd name="T14" fmla="*/ 0 h 1461"/>
                            </a:gdLst>
                            <a:ahLst/>
                            <a:cxnLst>
                              <a:cxn ang="0">
                                <a:pos x="T1" y="T2"/>
                              </a:cxn>
                              <a:cxn ang="0">
                                <a:pos x="T4" y="T5"/>
                              </a:cxn>
                              <a:cxn ang="0">
                                <a:pos x="T7" y="T8"/>
                              </a:cxn>
                              <a:cxn ang="0">
                                <a:pos x="T10" y="T11"/>
                              </a:cxn>
                              <a:cxn ang="0">
                                <a:pos x="T13" y="T14"/>
                              </a:cxn>
                            </a:cxnLst>
                            <a:rect l="0" t="0" r="r" b="b"/>
                            <a:pathLst>
                              <a:path w="3559" h="1461">
                                <a:moveTo>
                                  <a:pt x="3558" y="0"/>
                                </a:moveTo>
                                <a:lnTo>
                                  <a:pt x="53" y="0"/>
                                </a:lnTo>
                                <a:lnTo>
                                  <a:pt x="0" y="30"/>
                                </a:lnTo>
                                <a:lnTo>
                                  <a:pt x="2477" y="1460"/>
                                </a:lnTo>
                                <a:lnTo>
                                  <a:pt x="3558" y="0"/>
                                </a:lnTo>
                                <a:close/>
                              </a:path>
                            </a:pathLst>
                          </a:custGeom>
                          <a:solidFill>
                            <a:srgbClr val="E5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38"/>
                        <wps:cNvSpPr>
                          <a:spLocks/>
                        </wps:cNvSpPr>
                        <wps:spPr bwMode="auto">
                          <a:xfrm>
                            <a:off x="8224" y="0"/>
                            <a:ext cx="3682" cy="3594"/>
                          </a:xfrm>
                          <a:custGeom>
                            <a:avLst/>
                            <a:gdLst>
                              <a:gd name="T0" fmla="+- 0 9910 8224"/>
                              <a:gd name="T1" fmla="*/ T0 w 3682"/>
                              <a:gd name="T2" fmla="*/ 0 h 3594"/>
                              <a:gd name="T3" fmla="+- 0 9310 8224"/>
                              <a:gd name="T4" fmla="*/ T3 w 3682"/>
                              <a:gd name="T5" fmla="*/ 0 h 3594"/>
                              <a:gd name="T6" fmla="+- 0 8224 8224"/>
                              <a:gd name="T7" fmla="*/ T6 w 3682"/>
                              <a:gd name="T8" fmla="*/ 1468 h 3594"/>
                              <a:gd name="T9" fmla="+- 0 11906 8224"/>
                              <a:gd name="T10" fmla="*/ T9 w 3682"/>
                              <a:gd name="T11" fmla="*/ 3594 h 3594"/>
                              <a:gd name="T12" fmla="+- 0 11906 8224"/>
                              <a:gd name="T13" fmla="*/ T12 w 3682"/>
                              <a:gd name="T14" fmla="*/ 3550 h 3594"/>
                              <a:gd name="T15" fmla="+- 0 9910 8224"/>
                              <a:gd name="T16" fmla="*/ T15 w 3682"/>
                              <a:gd name="T17" fmla="*/ 0 h 3594"/>
                            </a:gdLst>
                            <a:ahLst/>
                            <a:cxnLst>
                              <a:cxn ang="0">
                                <a:pos x="T1" y="T2"/>
                              </a:cxn>
                              <a:cxn ang="0">
                                <a:pos x="T4" y="T5"/>
                              </a:cxn>
                              <a:cxn ang="0">
                                <a:pos x="T7" y="T8"/>
                              </a:cxn>
                              <a:cxn ang="0">
                                <a:pos x="T10" y="T11"/>
                              </a:cxn>
                              <a:cxn ang="0">
                                <a:pos x="T13" y="T14"/>
                              </a:cxn>
                              <a:cxn ang="0">
                                <a:pos x="T16" y="T17"/>
                              </a:cxn>
                            </a:cxnLst>
                            <a:rect l="0" t="0" r="r" b="b"/>
                            <a:pathLst>
                              <a:path w="3682" h="3594">
                                <a:moveTo>
                                  <a:pt x="1686" y="0"/>
                                </a:moveTo>
                                <a:lnTo>
                                  <a:pt x="1086" y="0"/>
                                </a:lnTo>
                                <a:lnTo>
                                  <a:pt x="0" y="1468"/>
                                </a:lnTo>
                                <a:lnTo>
                                  <a:pt x="3682" y="3594"/>
                                </a:lnTo>
                                <a:lnTo>
                                  <a:pt x="3682" y="3550"/>
                                </a:lnTo>
                                <a:lnTo>
                                  <a:pt x="1686" y="0"/>
                                </a:lnTo>
                                <a:close/>
                              </a:path>
                            </a:pathLst>
                          </a:custGeom>
                          <a:solidFill>
                            <a:srgbClr val="ADD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39"/>
                        <wps:cNvSpPr>
                          <a:spLocks/>
                        </wps:cNvSpPr>
                        <wps:spPr bwMode="auto">
                          <a:xfrm>
                            <a:off x="9910" y="0"/>
                            <a:ext cx="1996" cy="3551"/>
                          </a:xfrm>
                          <a:custGeom>
                            <a:avLst/>
                            <a:gdLst>
                              <a:gd name="T0" fmla="+- 0 11906 9910"/>
                              <a:gd name="T1" fmla="*/ T0 w 1996"/>
                              <a:gd name="T2" fmla="*/ 0 h 3551"/>
                              <a:gd name="T3" fmla="+- 0 9910 9910"/>
                              <a:gd name="T4" fmla="*/ T3 w 1996"/>
                              <a:gd name="T5" fmla="*/ 0 h 3551"/>
                              <a:gd name="T6" fmla="+- 0 11906 9910"/>
                              <a:gd name="T7" fmla="*/ T6 w 1996"/>
                              <a:gd name="T8" fmla="*/ 3550 h 3551"/>
                              <a:gd name="T9" fmla="+- 0 11906 9910"/>
                              <a:gd name="T10" fmla="*/ T9 w 1996"/>
                              <a:gd name="T11" fmla="*/ 0 h 3551"/>
                            </a:gdLst>
                            <a:ahLst/>
                            <a:cxnLst>
                              <a:cxn ang="0">
                                <a:pos x="T1" y="T2"/>
                              </a:cxn>
                              <a:cxn ang="0">
                                <a:pos x="T4" y="T5"/>
                              </a:cxn>
                              <a:cxn ang="0">
                                <a:pos x="T7" y="T8"/>
                              </a:cxn>
                              <a:cxn ang="0">
                                <a:pos x="T10" y="T11"/>
                              </a:cxn>
                            </a:cxnLst>
                            <a:rect l="0" t="0" r="r" b="b"/>
                            <a:pathLst>
                              <a:path w="1996" h="3551">
                                <a:moveTo>
                                  <a:pt x="1996" y="0"/>
                                </a:moveTo>
                                <a:lnTo>
                                  <a:pt x="0" y="0"/>
                                </a:lnTo>
                                <a:lnTo>
                                  <a:pt x="1996" y="3550"/>
                                </a:lnTo>
                                <a:lnTo>
                                  <a:pt x="1996" y="0"/>
                                </a:lnTo>
                                <a:close/>
                              </a:path>
                            </a:pathLst>
                          </a:custGeom>
                          <a:solidFill>
                            <a:srgbClr val="1926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A4372" id="Group 158" o:spid="_x0000_s1026" style="position:absolute;margin-left:125.95pt;margin-top:0;width:177.15pt;height:103.45pt;z-index:-251646976;mso-position-horizontal:right;mso-position-horizontal-relative:page;mso-position-vertical:top;mso-position-vertical-relative:page" coordorigin="5749" coordsize="6157,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">
                <v:shape id="Freeform 137" o:spid="_x0000_s1027" style="position:absolute;left:5749;width:3559;height:1461;visibility:visible;mso-wrap-style:square;v-text-anchor:top" coordsize="3559,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" path="m3558,l53,,,30,2477,1460,3558,xe" fillcolor="#e5e8e8" stroked="f">
                  <v:path arrowok="t" o:connecttype="custom" o:connectlocs="3558,0;53,0;0,30;2477,1460;3558,0" o:connectangles="0,0,0,0,0"/>
                </v:shape>
                <v:shape id="Freeform 138" o:spid="_x0000_s1028" style="position:absolute;left:8224;width:3682;height:3594;visibility:visible;mso-wrap-style:square;v-text-anchor:top" coordsize="36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" path="m1686,l1086,,,1468,3682,3594r,-44l1686,xe" fillcolor="#add135" stroked="f">
                  <v:path arrowok="t" o:connecttype="custom" o:connectlocs="1686,0;1086,0;0,1468;3682,3594;3682,3550;1686,0" o:connectangles="0,0,0,0,0,0"/>
                </v:shape>
                <v:shape id="Freeform 139" o:spid="_x0000_s1029" style="position:absolute;left:9910;width:1996;height:3551;visibility:visible;mso-wrap-style:square;v-text-anchor:top" coordsize="1996,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" path="m1996,l,,1996,3550,1996,xe" fillcolor="#19264f" stroked="f">
                  <v:path arrowok="t" o:connecttype="custom" o:connectlocs="1996,0;0,0;1996,3550;1996,0" o:connectangles="0,0,0,0"/>
                </v:shape>
                <w10:wrap anchorx="page" anchory="page"/>
              </v:group>
            </w:pict>
          </mc:Fallback>
        </mc:AlternateConten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8D92D" w14:textId="77777777" w:rsidR="00797B70" w:rsidRDefault="00797B70">
    <w:pPr>
      <w:pStyle w:val="Header"/>
    </w:pPr>
    <w:r>
      <w:rPr>
        <w:noProof/>
      </w:rPr>
      <w:drawing>
        <wp:anchor distT="0" distB="0" distL="114300" distR="114300" simplePos="0" relativeHeight="251649024" behindDoc="0" locked="0" layoutInCell="1" allowOverlap="1" wp14:anchorId="7938FB42" wp14:editId="58BE8EEF">
          <wp:simplePos x="0" y="0"/>
          <wp:positionH relativeFrom="column">
            <wp:posOffset>4261705</wp:posOffset>
          </wp:positionH>
          <wp:positionV relativeFrom="paragraph">
            <wp:posOffset>34346</wp:posOffset>
          </wp:positionV>
          <wp:extent cx="2174240" cy="397510"/>
          <wp:effectExtent l="0" t="0" r="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ramon-logo-color-RGB.png"/>
                  <pic:cNvPicPr/>
                </pic:nvPicPr>
                <pic:blipFill>
                  <a:blip r:embed="rId1">
                    <a:extLst>
                      <a:ext uri="{28A0092B-C50C-407E-A947-70E740481C1C}">
                        <a14:useLocalDpi xmlns:a14="http://schemas.microsoft.com/office/drawing/2010/main" val="0"/>
                      </a:ext>
                    </a:extLst>
                  </a:blip>
                  <a:stretch>
                    <a:fillRect/>
                  </a:stretch>
                </pic:blipFill>
                <pic:spPr>
                  <a:xfrm>
                    <a:off x="0" y="0"/>
                    <a:ext cx="2174240" cy="397510"/>
                  </a:xfrm>
                  <a:prstGeom prst="rect">
                    <a:avLst/>
                  </a:prstGeom>
                </pic:spPr>
              </pic:pic>
            </a:graphicData>
          </a:graphic>
        </wp:anchor>
      </w:drawing>
    </w:r>
    <w:r>
      <w:rPr>
        <w:noProof/>
        <w:lang w:eastAsia="en-GB"/>
      </w:rPr>
      <w:drawing>
        <wp:anchor distT="0" distB="0" distL="114300" distR="114300" simplePos="0" relativeHeight="251646976" behindDoc="0" locked="0" layoutInCell="1" allowOverlap="1" wp14:anchorId="5C6B1BE8" wp14:editId="141A688D">
          <wp:simplePos x="0" y="0"/>
          <wp:positionH relativeFrom="page">
            <wp:posOffset>542583</wp:posOffset>
          </wp:positionH>
          <wp:positionV relativeFrom="page">
            <wp:posOffset>460872</wp:posOffset>
          </wp:positionV>
          <wp:extent cx="3102356" cy="3070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onoLogo-tagline-wide-CMYK-calibri.eps"/>
                  <pic:cNvPicPr/>
                </pic:nvPicPr>
                <pic:blipFill>
                  <a:blip r:embed="rId2">
                    <a:extLst>
                      <a:ext uri="{28A0092B-C50C-407E-A947-70E740481C1C}">
                        <a14:useLocalDpi xmlns:a14="http://schemas.microsoft.com/office/drawing/2010/main" val="0"/>
                      </a:ext>
                    </a:extLst>
                  </a:blip>
                  <a:stretch>
                    <a:fillRect/>
                  </a:stretch>
                </pic:blipFill>
                <pic:spPr>
                  <a:xfrm>
                    <a:off x="0" y="0"/>
                    <a:ext cx="3102356" cy="307086"/>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7E3"/>
    <w:multiLevelType w:val="hybridMultilevel"/>
    <w:tmpl w:val="30A0F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0156F"/>
    <w:multiLevelType w:val="hybridMultilevel"/>
    <w:tmpl w:val="F6A60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765BF"/>
    <w:multiLevelType w:val="hybridMultilevel"/>
    <w:tmpl w:val="17A22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B1A0B"/>
    <w:multiLevelType w:val="multilevel"/>
    <w:tmpl w:val="5EC07C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8200EE"/>
    <w:multiLevelType w:val="hybridMultilevel"/>
    <w:tmpl w:val="C8CA7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04278E"/>
    <w:multiLevelType w:val="hybridMultilevel"/>
    <w:tmpl w:val="497A4D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1EB0C3E"/>
    <w:multiLevelType w:val="hybridMultilevel"/>
    <w:tmpl w:val="AD3C4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625C79"/>
    <w:multiLevelType w:val="hybridMultilevel"/>
    <w:tmpl w:val="C5724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C561AF"/>
    <w:multiLevelType w:val="hybridMultilevel"/>
    <w:tmpl w:val="1ED2C028"/>
    <w:lvl w:ilvl="0" w:tplc="39BE79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F701CB"/>
    <w:multiLevelType w:val="hybridMultilevel"/>
    <w:tmpl w:val="E038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FB5DB5"/>
    <w:multiLevelType w:val="hybridMultilevel"/>
    <w:tmpl w:val="FD880F68"/>
    <w:lvl w:ilvl="0" w:tplc="72521BC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2BD8"/>
    <w:multiLevelType w:val="hybridMultilevel"/>
    <w:tmpl w:val="B42A2026"/>
    <w:lvl w:ilvl="0" w:tplc="D9926B9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D00EF6"/>
    <w:multiLevelType w:val="hybridMultilevel"/>
    <w:tmpl w:val="808865DA"/>
    <w:lvl w:ilvl="0" w:tplc="DC566866">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B40B5F"/>
    <w:multiLevelType w:val="hybridMultilevel"/>
    <w:tmpl w:val="E11EC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452F23"/>
    <w:multiLevelType w:val="hybridMultilevel"/>
    <w:tmpl w:val="F2C289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8E306F"/>
    <w:multiLevelType w:val="hybridMultilevel"/>
    <w:tmpl w:val="B922C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DA4BA0"/>
    <w:multiLevelType w:val="hybridMultilevel"/>
    <w:tmpl w:val="DFC2B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D442C"/>
    <w:multiLevelType w:val="hybridMultilevel"/>
    <w:tmpl w:val="79C04CAC"/>
    <w:lvl w:ilvl="0" w:tplc="4F6C72F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FD12C8"/>
    <w:multiLevelType w:val="hybridMultilevel"/>
    <w:tmpl w:val="4AE216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2A6B55"/>
    <w:multiLevelType w:val="hybridMultilevel"/>
    <w:tmpl w:val="F4D8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D9232C"/>
    <w:multiLevelType w:val="hybridMultilevel"/>
    <w:tmpl w:val="723A87C6"/>
    <w:lvl w:ilvl="0" w:tplc="3DBCAD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B74404"/>
    <w:multiLevelType w:val="multilevel"/>
    <w:tmpl w:val="5EC07C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B7E3923"/>
    <w:multiLevelType w:val="hybridMultilevel"/>
    <w:tmpl w:val="FE4E8FC4"/>
    <w:lvl w:ilvl="0" w:tplc="F7867F1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B85629"/>
    <w:multiLevelType w:val="hybridMultilevel"/>
    <w:tmpl w:val="75188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636FE6"/>
    <w:multiLevelType w:val="hybridMultilevel"/>
    <w:tmpl w:val="57B40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F46FA"/>
    <w:multiLevelType w:val="hybridMultilevel"/>
    <w:tmpl w:val="6C7E9C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6503D2"/>
    <w:multiLevelType w:val="hybridMultilevel"/>
    <w:tmpl w:val="47C4770A"/>
    <w:lvl w:ilvl="0" w:tplc="4288CB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8F52E4"/>
    <w:multiLevelType w:val="hybridMultilevel"/>
    <w:tmpl w:val="73F284D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6D8324C"/>
    <w:multiLevelType w:val="hybridMultilevel"/>
    <w:tmpl w:val="9F1C7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D60BB5"/>
    <w:multiLevelType w:val="hybridMultilevel"/>
    <w:tmpl w:val="F2C289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EC2AFF"/>
    <w:multiLevelType w:val="hybridMultilevel"/>
    <w:tmpl w:val="8C169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F30BC7"/>
    <w:multiLevelType w:val="hybridMultilevel"/>
    <w:tmpl w:val="008C5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D852C4"/>
    <w:multiLevelType w:val="hybridMultilevel"/>
    <w:tmpl w:val="BFA23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1"/>
  </w:num>
  <w:num w:numId="15">
    <w:abstractNumId w:val="18"/>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6"/>
  </w:num>
  <w:num w:numId="19">
    <w:abstractNumId w:val="1"/>
  </w:num>
  <w:num w:numId="20">
    <w:abstractNumId w:val="6"/>
  </w:num>
  <w:num w:numId="21">
    <w:abstractNumId w:val="25"/>
  </w:num>
  <w:num w:numId="22">
    <w:abstractNumId w:val="16"/>
  </w:num>
  <w:num w:numId="23">
    <w:abstractNumId w:val="7"/>
  </w:num>
  <w:num w:numId="24">
    <w:abstractNumId w:val="30"/>
  </w:num>
  <w:num w:numId="25">
    <w:abstractNumId w:val="27"/>
  </w:num>
  <w:num w:numId="26">
    <w:abstractNumId w:val="2"/>
  </w:num>
  <w:num w:numId="27">
    <w:abstractNumId w:val="23"/>
  </w:num>
  <w:num w:numId="28">
    <w:abstractNumId w:val="4"/>
  </w:num>
  <w:num w:numId="29">
    <w:abstractNumId w:val="9"/>
  </w:num>
  <w:num w:numId="30">
    <w:abstractNumId w:val="31"/>
  </w:num>
  <w:num w:numId="31">
    <w:abstractNumId w:val="15"/>
  </w:num>
  <w:num w:numId="32">
    <w:abstractNumId w:val="5"/>
  </w:num>
  <w:num w:numId="33">
    <w:abstractNumId w:val="24"/>
  </w:num>
  <w:num w:numId="34">
    <w:abstractNumId w:val="17"/>
  </w:num>
  <w:num w:numId="35">
    <w:abstractNumId w:val="0"/>
  </w:num>
  <w:num w:numId="36">
    <w:abstractNumId w:val="32"/>
  </w:num>
  <w:num w:numId="37">
    <w:abstractNumId w:val="28"/>
  </w:num>
  <w:num w:numId="38">
    <w:abstractNumId w:val="20"/>
  </w:num>
  <w:num w:numId="39">
    <w:abstractNumId w:val="12"/>
  </w:num>
  <w:num w:numId="40">
    <w:abstractNumId w:val="12"/>
    <w:lvlOverride w:ilvl="0">
      <w:startOverride w:val="1"/>
    </w:lvlOverride>
  </w:num>
  <w:num w:numId="41">
    <w:abstractNumId w:val="29"/>
  </w:num>
  <w:num w:numId="42">
    <w:abstractNumId w:val="13"/>
  </w:num>
  <w:num w:numId="43">
    <w:abstractNumId w:val="11"/>
  </w:num>
  <w:num w:numId="44">
    <w:abstractNumId w:val="8"/>
  </w:num>
  <w:num w:numId="45">
    <w:abstractNumId w:val="14"/>
  </w:num>
  <w:num w:numId="46">
    <w:abstractNumId w:val="19"/>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BC"/>
    <w:rsid w:val="00003184"/>
    <w:rsid w:val="00004EE1"/>
    <w:rsid w:val="000053AB"/>
    <w:rsid w:val="00006A4A"/>
    <w:rsid w:val="00017E80"/>
    <w:rsid w:val="00020C96"/>
    <w:rsid w:val="0002294F"/>
    <w:rsid w:val="00022C40"/>
    <w:rsid w:val="00026ADB"/>
    <w:rsid w:val="0002769D"/>
    <w:rsid w:val="0003056A"/>
    <w:rsid w:val="00037C08"/>
    <w:rsid w:val="0004113C"/>
    <w:rsid w:val="000436A3"/>
    <w:rsid w:val="000455B9"/>
    <w:rsid w:val="00045EDF"/>
    <w:rsid w:val="00046D5E"/>
    <w:rsid w:val="00050F8F"/>
    <w:rsid w:val="00051E39"/>
    <w:rsid w:val="000562A3"/>
    <w:rsid w:val="000724F3"/>
    <w:rsid w:val="000801E0"/>
    <w:rsid w:val="00087221"/>
    <w:rsid w:val="000A06AD"/>
    <w:rsid w:val="000A2798"/>
    <w:rsid w:val="000C504A"/>
    <w:rsid w:val="000C5E46"/>
    <w:rsid w:val="000D27A3"/>
    <w:rsid w:val="000D2CA8"/>
    <w:rsid w:val="000D4456"/>
    <w:rsid w:val="000E144E"/>
    <w:rsid w:val="000E3AC6"/>
    <w:rsid w:val="000E65CC"/>
    <w:rsid w:val="000F0FCC"/>
    <w:rsid w:val="000F1014"/>
    <w:rsid w:val="000F2326"/>
    <w:rsid w:val="000F69F2"/>
    <w:rsid w:val="000F6A53"/>
    <w:rsid w:val="0010261A"/>
    <w:rsid w:val="0010276D"/>
    <w:rsid w:val="00102C45"/>
    <w:rsid w:val="00107A3B"/>
    <w:rsid w:val="00113DAF"/>
    <w:rsid w:val="001223F5"/>
    <w:rsid w:val="00123CD2"/>
    <w:rsid w:val="00133672"/>
    <w:rsid w:val="00142C40"/>
    <w:rsid w:val="001445E3"/>
    <w:rsid w:val="00145483"/>
    <w:rsid w:val="0015313E"/>
    <w:rsid w:val="0016028F"/>
    <w:rsid w:val="001609F6"/>
    <w:rsid w:val="00160C86"/>
    <w:rsid w:val="0016198E"/>
    <w:rsid w:val="0017216D"/>
    <w:rsid w:val="001755D3"/>
    <w:rsid w:val="001759E7"/>
    <w:rsid w:val="00181EE3"/>
    <w:rsid w:val="00182624"/>
    <w:rsid w:val="001837D0"/>
    <w:rsid w:val="001906A1"/>
    <w:rsid w:val="00190BA2"/>
    <w:rsid w:val="00191B3D"/>
    <w:rsid w:val="00193160"/>
    <w:rsid w:val="00196046"/>
    <w:rsid w:val="00197AB4"/>
    <w:rsid w:val="001A35D3"/>
    <w:rsid w:val="001A5E87"/>
    <w:rsid w:val="001A6C9C"/>
    <w:rsid w:val="001B46FC"/>
    <w:rsid w:val="001B6AD0"/>
    <w:rsid w:val="001B6ECE"/>
    <w:rsid w:val="001B6F3D"/>
    <w:rsid w:val="001C150D"/>
    <w:rsid w:val="001C6144"/>
    <w:rsid w:val="001D12CB"/>
    <w:rsid w:val="001E2DFF"/>
    <w:rsid w:val="001F3AC9"/>
    <w:rsid w:val="001F3B06"/>
    <w:rsid w:val="001F47A8"/>
    <w:rsid w:val="00200D37"/>
    <w:rsid w:val="00203C1F"/>
    <w:rsid w:val="0020680C"/>
    <w:rsid w:val="00214BFF"/>
    <w:rsid w:val="0022032A"/>
    <w:rsid w:val="002209AA"/>
    <w:rsid w:val="00223E40"/>
    <w:rsid w:val="00230726"/>
    <w:rsid w:val="00231FD1"/>
    <w:rsid w:val="00242D4A"/>
    <w:rsid w:val="00243AF8"/>
    <w:rsid w:val="0025015B"/>
    <w:rsid w:val="00250A92"/>
    <w:rsid w:val="00251317"/>
    <w:rsid w:val="002543E6"/>
    <w:rsid w:val="00254B99"/>
    <w:rsid w:val="00256D89"/>
    <w:rsid w:val="002674D5"/>
    <w:rsid w:val="00277EAE"/>
    <w:rsid w:val="00280329"/>
    <w:rsid w:val="0028123E"/>
    <w:rsid w:val="00282BA0"/>
    <w:rsid w:val="00282DE5"/>
    <w:rsid w:val="00282DED"/>
    <w:rsid w:val="00285CF2"/>
    <w:rsid w:val="00291998"/>
    <w:rsid w:val="002936C3"/>
    <w:rsid w:val="002940BC"/>
    <w:rsid w:val="002961E3"/>
    <w:rsid w:val="002A5E8E"/>
    <w:rsid w:val="002A7D10"/>
    <w:rsid w:val="002B47F3"/>
    <w:rsid w:val="002B5336"/>
    <w:rsid w:val="002B685E"/>
    <w:rsid w:val="002D1540"/>
    <w:rsid w:val="002D2B9A"/>
    <w:rsid w:val="002D3DD1"/>
    <w:rsid w:val="002E391D"/>
    <w:rsid w:val="002F033B"/>
    <w:rsid w:val="002F1E8B"/>
    <w:rsid w:val="002F45CD"/>
    <w:rsid w:val="002F4D5E"/>
    <w:rsid w:val="003016CE"/>
    <w:rsid w:val="0030640C"/>
    <w:rsid w:val="00311CDF"/>
    <w:rsid w:val="00313426"/>
    <w:rsid w:val="0031510C"/>
    <w:rsid w:val="00325961"/>
    <w:rsid w:val="00330373"/>
    <w:rsid w:val="00333EA5"/>
    <w:rsid w:val="003355D2"/>
    <w:rsid w:val="00335E12"/>
    <w:rsid w:val="003362A9"/>
    <w:rsid w:val="0033773E"/>
    <w:rsid w:val="00360C8D"/>
    <w:rsid w:val="00361CBB"/>
    <w:rsid w:val="00362778"/>
    <w:rsid w:val="00363387"/>
    <w:rsid w:val="00364A9D"/>
    <w:rsid w:val="00376C70"/>
    <w:rsid w:val="00381576"/>
    <w:rsid w:val="0038347D"/>
    <w:rsid w:val="00386704"/>
    <w:rsid w:val="00386D18"/>
    <w:rsid w:val="00387555"/>
    <w:rsid w:val="00393BD3"/>
    <w:rsid w:val="003A0BEB"/>
    <w:rsid w:val="003A52F6"/>
    <w:rsid w:val="003A6529"/>
    <w:rsid w:val="003B7DFB"/>
    <w:rsid w:val="003C0A80"/>
    <w:rsid w:val="003C2580"/>
    <w:rsid w:val="003E07AD"/>
    <w:rsid w:val="003E2989"/>
    <w:rsid w:val="003E7F70"/>
    <w:rsid w:val="00406F04"/>
    <w:rsid w:val="00407D4E"/>
    <w:rsid w:val="004122C7"/>
    <w:rsid w:val="004163DC"/>
    <w:rsid w:val="00421EA8"/>
    <w:rsid w:val="00426E54"/>
    <w:rsid w:val="00433E28"/>
    <w:rsid w:val="004346D8"/>
    <w:rsid w:val="00437F0E"/>
    <w:rsid w:val="004435F6"/>
    <w:rsid w:val="00443B0E"/>
    <w:rsid w:val="004466C1"/>
    <w:rsid w:val="00446C1B"/>
    <w:rsid w:val="00450586"/>
    <w:rsid w:val="00451A03"/>
    <w:rsid w:val="00453948"/>
    <w:rsid w:val="00453F4D"/>
    <w:rsid w:val="004627E2"/>
    <w:rsid w:val="00474148"/>
    <w:rsid w:val="00477C6D"/>
    <w:rsid w:val="00477DD2"/>
    <w:rsid w:val="004810EB"/>
    <w:rsid w:val="00493841"/>
    <w:rsid w:val="004A3972"/>
    <w:rsid w:val="004A6F96"/>
    <w:rsid w:val="004B17AF"/>
    <w:rsid w:val="004B4B5C"/>
    <w:rsid w:val="004B5243"/>
    <w:rsid w:val="004B52F3"/>
    <w:rsid w:val="004C0465"/>
    <w:rsid w:val="004C4649"/>
    <w:rsid w:val="004C4A17"/>
    <w:rsid w:val="004C6916"/>
    <w:rsid w:val="004D21E0"/>
    <w:rsid w:val="004D78F2"/>
    <w:rsid w:val="004E2B4F"/>
    <w:rsid w:val="004E5486"/>
    <w:rsid w:val="004E6BDD"/>
    <w:rsid w:val="004E7923"/>
    <w:rsid w:val="004F3F0B"/>
    <w:rsid w:val="004F463A"/>
    <w:rsid w:val="004F5127"/>
    <w:rsid w:val="005019E0"/>
    <w:rsid w:val="00502F52"/>
    <w:rsid w:val="00511A63"/>
    <w:rsid w:val="00511E48"/>
    <w:rsid w:val="005125FB"/>
    <w:rsid w:val="00515AEC"/>
    <w:rsid w:val="00515EDB"/>
    <w:rsid w:val="00516CE1"/>
    <w:rsid w:val="00521A91"/>
    <w:rsid w:val="005220E5"/>
    <w:rsid w:val="00526B3E"/>
    <w:rsid w:val="005354F1"/>
    <w:rsid w:val="00535CF8"/>
    <w:rsid w:val="00541828"/>
    <w:rsid w:val="005452BE"/>
    <w:rsid w:val="00546127"/>
    <w:rsid w:val="00546FCD"/>
    <w:rsid w:val="0055257A"/>
    <w:rsid w:val="00561D26"/>
    <w:rsid w:val="005651EE"/>
    <w:rsid w:val="005703B6"/>
    <w:rsid w:val="005733DF"/>
    <w:rsid w:val="00575033"/>
    <w:rsid w:val="005765B9"/>
    <w:rsid w:val="00576B3A"/>
    <w:rsid w:val="00581CEA"/>
    <w:rsid w:val="00591327"/>
    <w:rsid w:val="005917B4"/>
    <w:rsid w:val="005A0E49"/>
    <w:rsid w:val="005A67DD"/>
    <w:rsid w:val="005A7C16"/>
    <w:rsid w:val="005B06D2"/>
    <w:rsid w:val="005B131F"/>
    <w:rsid w:val="005B3B64"/>
    <w:rsid w:val="005B55EB"/>
    <w:rsid w:val="005C2D6B"/>
    <w:rsid w:val="005C4F03"/>
    <w:rsid w:val="005C4F88"/>
    <w:rsid w:val="005C5BA1"/>
    <w:rsid w:val="005C6FFB"/>
    <w:rsid w:val="005D5A73"/>
    <w:rsid w:val="005D627F"/>
    <w:rsid w:val="005E5A36"/>
    <w:rsid w:val="005F07E7"/>
    <w:rsid w:val="005F4C7C"/>
    <w:rsid w:val="00600687"/>
    <w:rsid w:val="00610340"/>
    <w:rsid w:val="00632189"/>
    <w:rsid w:val="00641477"/>
    <w:rsid w:val="006419BD"/>
    <w:rsid w:val="00645A92"/>
    <w:rsid w:val="00653CCB"/>
    <w:rsid w:val="00662422"/>
    <w:rsid w:val="00663C8B"/>
    <w:rsid w:val="006707E0"/>
    <w:rsid w:val="00675E4D"/>
    <w:rsid w:val="00677BF1"/>
    <w:rsid w:val="00681CC4"/>
    <w:rsid w:val="006832E0"/>
    <w:rsid w:val="006855CD"/>
    <w:rsid w:val="00687AB6"/>
    <w:rsid w:val="00694410"/>
    <w:rsid w:val="006A2793"/>
    <w:rsid w:val="006A2C3D"/>
    <w:rsid w:val="006A3484"/>
    <w:rsid w:val="006A4EF5"/>
    <w:rsid w:val="006A5789"/>
    <w:rsid w:val="006A5A04"/>
    <w:rsid w:val="006A6B5B"/>
    <w:rsid w:val="006A75C9"/>
    <w:rsid w:val="006B26A9"/>
    <w:rsid w:val="006C2752"/>
    <w:rsid w:val="006C4063"/>
    <w:rsid w:val="006D2404"/>
    <w:rsid w:val="006D4B0A"/>
    <w:rsid w:val="006E0D03"/>
    <w:rsid w:val="006E0FAE"/>
    <w:rsid w:val="006E369B"/>
    <w:rsid w:val="006E75F9"/>
    <w:rsid w:val="006F12BB"/>
    <w:rsid w:val="006F30BE"/>
    <w:rsid w:val="006F3EAE"/>
    <w:rsid w:val="006F55D9"/>
    <w:rsid w:val="00714D96"/>
    <w:rsid w:val="007158A7"/>
    <w:rsid w:val="00720EEC"/>
    <w:rsid w:val="00723B2D"/>
    <w:rsid w:val="00734CAB"/>
    <w:rsid w:val="0073652F"/>
    <w:rsid w:val="007379ED"/>
    <w:rsid w:val="00740197"/>
    <w:rsid w:val="007410B9"/>
    <w:rsid w:val="00743492"/>
    <w:rsid w:val="00743B7E"/>
    <w:rsid w:val="00745A12"/>
    <w:rsid w:val="00750E17"/>
    <w:rsid w:val="00752003"/>
    <w:rsid w:val="00760CF1"/>
    <w:rsid w:val="0076149B"/>
    <w:rsid w:val="00764B0F"/>
    <w:rsid w:val="00774B86"/>
    <w:rsid w:val="00775E92"/>
    <w:rsid w:val="007847D1"/>
    <w:rsid w:val="00785D2E"/>
    <w:rsid w:val="00794608"/>
    <w:rsid w:val="00797B70"/>
    <w:rsid w:val="007A0816"/>
    <w:rsid w:val="007B0A6B"/>
    <w:rsid w:val="007B22C0"/>
    <w:rsid w:val="007B46F4"/>
    <w:rsid w:val="007C21C2"/>
    <w:rsid w:val="007C54F6"/>
    <w:rsid w:val="007C6FDD"/>
    <w:rsid w:val="007D0A4D"/>
    <w:rsid w:val="007D24DB"/>
    <w:rsid w:val="007D2EC8"/>
    <w:rsid w:val="007D3C64"/>
    <w:rsid w:val="007D747C"/>
    <w:rsid w:val="007E0279"/>
    <w:rsid w:val="007E17E4"/>
    <w:rsid w:val="007E59D8"/>
    <w:rsid w:val="007F021C"/>
    <w:rsid w:val="007F0681"/>
    <w:rsid w:val="007F5B4E"/>
    <w:rsid w:val="007F6AB6"/>
    <w:rsid w:val="008101AD"/>
    <w:rsid w:val="00811E6D"/>
    <w:rsid w:val="00812B86"/>
    <w:rsid w:val="008166C3"/>
    <w:rsid w:val="00820647"/>
    <w:rsid w:val="00822868"/>
    <w:rsid w:val="00823815"/>
    <w:rsid w:val="00834D1A"/>
    <w:rsid w:val="008425C0"/>
    <w:rsid w:val="00844B3B"/>
    <w:rsid w:val="0085197F"/>
    <w:rsid w:val="008633D4"/>
    <w:rsid w:val="0086642C"/>
    <w:rsid w:val="008719FD"/>
    <w:rsid w:val="008732DA"/>
    <w:rsid w:val="008879E4"/>
    <w:rsid w:val="00896BB4"/>
    <w:rsid w:val="008A0277"/>
    <w:rsid w:val="008A1D0F"/>
    <w:rsid w:val="008B4AB8"/>
    <w:rsid w:val="008B68AF"/>
    <w:rsid w:val="008C196B"/>
    <w:rsid w:val="008C4928"/>
    <w:rsid w:val="008C5B1B"/>
    <w:rsid w:val="008C7A94"/>
    <w:rsid w:val="008D5399"/>
    <w:rsid w:val="008D6B40"/>
    <w:rsid w:val="008E4AB4"/>
    <w:rsid w:val="008F2C56"/>
    <w:rsid w:val="009055ED"/>
    <w:rsid w:val="009073FB"/>
    <w:rsid w:val="00913758"/>
    <w:rsid w:val="00917334"/>
    <w:rsid w:val="00921784"/>
    <w:rsid w:val="00924018"/>
    <w:rsid w:val="00931C13"/>
    <w:rsid w:val="00937FEF"/>
    <w:rsid w:val="00940658"/>
    <w:rsid w:val="00954654"/>
    <w:rsid w:val="009564B6"/>
    <w:rsid w:val="0095688A"/>
    <w:rsid w:val="009575CD"/>
    <w:rsid w:val="0096130E"/>
    <w:rsid w:val="00963FBB"/>
    <w:rsid w:val="00964D4B"/>
    <w:rsid w:val="00966323"/>
    <w:rsid w:val="00973101"/>
    <w:rsid w:val="00977495"/>
    <w:rsid w:val="009778F4"/>
    <w:rsid w:val="00980E96"/>
    <w:rsid w:val="00982465"/>
    <w:rsid w:val="00983AF4"/>
    <w:rsid w:val="009948F4"/>
    <w:rsid w:val="009A1519"/>
    <w:rsid w:val="009A6FCB"/>
    <w:rsid w:val="009B10E2"/>
    <w:rsid w:val="009B1F10"/>
    <w:rsid w:val="009B22C1"/>
    <w:rsid w:val="009B3757"/>
    <w:rsid w:val="009B4107"/>
    <w:rsid w:val="009B57DE"/>
    <w:rsid w:val="009B6389"/>
    <w:rsid w:val="009C1D14"/>
    <w:rsid w:val="009C612A"/>
    <w:rsid w:val="009C7145"/>
    <w:rsid w:val="009D24DD"/>
    <w:rsid w:val="009E0E18"/>
    <w:rsid w:val="009E3483"/>
    <w:rsid w:val="009F1379"/>
    <w:rsid w:val="009F72F0"/>
    <w:rsid w:val="00A025B3"/>
    <w:rsid w:val="00A06FF7"/>
    <w:rsid w:val="00A107B3"/>
    <w:rsid w:val="00A1202B"/>
    <w:rsid w:val="00A129F6"/>
    <w:rsid w:val="00A12DF7"/>
    <w:rsid w:val="00A164CD"/>
    <w:rsid w:val="00A177E9"/>
    <w:rsid w:val="00A20E19"/>
    <w:rsid w:val="00A26A33"/>
    <w:rsid w:val="00A40E2A"/>
    <w:rsid w:val="00A41716"/>
    <w:rsid w:val="00A41957"/>
    <w:rsid w:val="00A4333F"/>
    <w:rsid w:val="00A53F04"/>
    <w:rsid w:val="00A54F0A"/>
    <w:rsid w:val="00A603D4"/>
    <w:rsid w:val="00A75FA0"/>
    <w:rsid w:val="00A91D31"/>
    <w:rsid w:val="00A932EC"/>
    <w:rsid w:val="00A95AEC"/>
    <w:rsid w:val="00A9600F"/>
    <w:rsid w:val="00A9679A"/>
    <w:rsid w:val="00A971E4"/>
    <w:rsid w:val="00A97EA7"/>
    <w:rsid w:val="00AA2566"/>
    <w:rsid w:val="00AA328C"/>
    <w:rsid w:val="00AB616D"/>
    <w:rsid w:val="00AB7B08"/>
    <w:rsid w:val="00AD07C0"/>
    <w:rsid w:val="00AD2118"/>
    <w:rsid w:val="00AD25AD"/>
    <w:rsid w:val="00AD2AB0"/>
    <w:rsid w:val="00AD6E5D"/>
    <w:rsid w:val="00AE24AE"/>
    <w:rsid w:val="00AE2A4D"/>
    <w:rsid w:val="00AE48A5"/>
    <w:rsid w:val="00AE69FD"/>
    <w:rsid w:val="00AE760A"/>
    <w:rsid w:val="00AF0FF8"/>
    <w:rsid w:val="00AF1456"/>
    <w:rsid w:val="00AF3530"/>
    <w:rsid w:val="00AF68FB"/>
    <w:rsid w:val="00B058BA"/>
    <w:rsid w:val="00B11B2E"/>
    <w:rsid w:val="00B16801"/>
    <w:rsid w:val="00B205FF"/>
    <w:rsid w:val="00B23A7B"/>
    <w:rsid w:val="00B31FE3"/>
    <w:rsid w:val="00B32C07"/>
    <w:rsid w:val="00B36B1E"/>
    <w:rsid w:val="00B377A9"/>
    <w:rsid w:val="00B41C93"/>
    <w:rsid w:val="00B46333"/>
    <w:rsid w:val="00B46457"/>
    <w:rsid w:val="00B56EB5"/>
    <w:rsid w:val="00B623C0"/>
    <w:rsid w:val="00B63B81"/>
    <w:rsid w:val="00B7135A"/>
    <w:rsid w:val="00B72685"/>
    <w:rsid w:val="00B768DD"/>
    <w:rsid w:val="00B80CC8"/>
    <w:rsid w:val="00B8296A"/>
    <w:rsid w:val="00B84C9D"/>
    <w:rsid w:val="00B86FF0"/>
    <w:rsid w:val="00B87162"/>
    <w:rsid w:val="00B90846"/>
    <w:rsid w:val="00B96FB3"/>
    <w:rsid w:val="00BA0327"/>
    <w:rsid w:val="00BA13BC"/>
    <w:rsid w:val="00BA32C6"/>
    <w:rsid w:val="00BA3CFA"/>
    <w:rsid w:val="00BA4C60"/>
    <w:rsid w:val="00BA5A1E"/>
    <w:rsid w:val="00BB3E3F"/>
    <w:rsid w:val="00BB7AEC"/>
    <w:rsid w:val="00BC0808"/>
    <w:rsid w:val="00BC0FD8"/>
    <w:rsid w:val="00BC13E5"/>
    <w:rsid w:val="00BC1C50"/>
    <w:rsid w:val="00BC1FEF"/>
    <w:rsid w:val="00BC5F39"/>
    <w:rsid w:val="00BC6824"/>
    <w:rsid w:val="00BD1E0A"/>
    <w:rsid w:val="00BE08CA"/>
    <w:rsid w:val="00BE3381"/>
    <w:rsid w:val="00BE35B8"/>
    <w:rsid w:val="00BE5EB5"/>
    <w:rsid w:val="00BE666A"/>
    <w:rsid w:val="00BF2764"/>
    <w:rsid w:val="00C01676"/>
    <w:rsid w:val="00C02065"/>
    <w:rsid w:val="00C04334"/>
    <w:rsid w:val="00C0443A"/>
    <w:rsid w:val="00C1037C"/>
    <w:rsid w:val="00C10A12"/>
    <w:rsid w:val="00C137C4"/>
    <w:rsid w:val="00C205C0"/>
    <w:rsid w:val="00C23BFD"/>
    <w:rsid w:val="00C23C03"/>
    <w:rsid w:val="00C310E1"/>
    <w:rsid w:val="00C36581"/>
    <w:rsid w:val="00C43FE0"/>
    <w:rsid w:val="00C44DD4"/>
    <w:rsid w:val="00C51395"/>
    <w:rsid w:val="00C5257F"/>
    <w:rsid w:val="00C5469C"/>
    <w:rsid w:val="00C55925"/>
    <w:rsid w:val="00C61225"/>
    <w:rsid w:val="00C63A89"/>
    <w:rsid w:val="00C663DC"/>
    <w:rsid w:val="00C70ABB"/>
    <w:rsid w:val="00C77A72"/>
    <w:rsid w:val="00C85791"/>
    <w:rsid w:val="00C857B8"/>
    <w:rsid w:val="00C90CFB"/>
    <w:rsid w:val="00CA1D0F"/>
    <w:rsid w:val="00CA3A6B"/>
    <w:rsid w:val="00CB6A01"/>
    <w:rsid w:val="00CB7052"/>
    <w:rsid w:val="00CB7208"/>
    <w:rsid w:val="00CC3DD2"/>
    <w:rsid w:val="00CC4640"/>
    <w:rsid w:val="00CC5825"/>
    <w:rsid w:val="00CC78B3"/>
    <w:rsid w:val="00CD4AAA"/>
    <w:rsid w:val="00CD5B42"/>
    <w:rsid w:val="00CE0163"/>
    <w:rsid w:val="00CE12B3"/>
    <w:rsid w:val="00CF20C8"/>
    <w:rsid w:val="00CF5982"/>
    <w:rsid w:val="00CF758F"/>
    <w:rsid w:val="00D017E2"/>
    <w:rsid w:val="00D049E2"/>
    <w:rsid w:val="00D05149"/>
    <w:rsid w:val="00D117BE"/>
    <w:rsid w:val="00D123C1"/>
    <w:rsid w:val="00D15F5B"/>
    <w:rsid w:val="00D246BC"/>
    <w:rsid w:val="00D37274"/>
    <w:rsid w:val="00D41009"/>
    <w:rsid w:val="00D428BA"/>
    <w:rsid w:val="00D44942"/>
    <w:rsid w:val="00D670F7"/>
    <w:rsid w:val="00D7129C"/>
    <w:rsid w:val="00D72785"/>
    <w:rsid w:val="00D735B9"/>
    <w:rsid w:val="00D741FB"/>
    <w:rsid w:val="00D7784F"/>
    <w:rsid w:val="00D81428"/>
    <w:rsid w:val="00D854E1"/>
    <w:rsid w:val="00DA410B"/>
    <w:rsid w:val="00DA6918"/>
    <w:rsid w:val="00DA69FD"/>
    <w:rsid w:val="00DA7B38"/>
    <w:rsid w:val="00DB63DC"/>
    <w:rsid w:val="00DC7978"/>
    <w:rsid w:val="00DD03C9"/>
    <w:rsid w:val="00DD6ED4"/>
    <w:rsid w:val="00DE23DD"/>
    <w:rsid w:val="00DF0AAA"/>
    <w:rsid w:val="00DF35B9"/>
    <w:rsid w:val="00DF4FE0"/>
    <w:rsid w:val="00E07F46"/>
    <w:rsid w:val="00E124D7"/>
    <w:rsid w:val="00E13264"/>
    <w:rsid w:val="00E2050A"/>
    <w:rsid w:val="00E20F30"/>
    <w:rsid w:val="00E261C0"/>
    <w:rsid w:val="00E267E4"/>
    <w:rsid w:val="00E26D52"/>
    <w:rsid w:val="00E30DDD"/>
    <w:rsid w:val="00E3277E"/>
    <w:rsid w:val="00E374A6"/>
    <w:rsid w:val="00E376FD"/>
    <w:rsid w:val="00E41483"/>
    <w:rsid w:val="00E46C4E"/>
    <w:rsid w:val="00E4757C"/>
    <w:rsid w:val="00E51C6F"/>
    <w:rsid w:val="00E615D6"/>
    <w:rsid w:val="00E62436"/>
    <w:rsid w:val="00E64E52"/>
    <w:rsid w:val="00E71CE7"/>
    <w:rsid w:val="00E7435E"/>
    <w:rsid w:val="00E74E90"/>
    <w:rsid w:val="00E77292"/>
    <w:rsid w:val="00E85637"/>
    <w:rsid w:val="00E87853"/>
    <w:rsid w:val="00EA1725"/>
    <w:rsid w:val="00EA1A48"/>
    <w:rsid w:val="00EA5BFD"/>
    <w:rsid w:val="00EB7820"/>
    <w:rsid w:val="00EC3419"/>
    <w:rsid w:val="00EC6956"/>
    <w:rsid w:val="00EC6EA4"/>
    <w:rsid w:val="00EC7F07"/>
    <w:rsid w:val="00ED26C1"/>
    <w:rsid w:val="00EE1091"/>
    <w:rsid w:val="00EE2AE5"/>
    <w:rsid w:val="00EE70F7"/>
    <w:rsid w:val="00EF5680"/>
    <w:rsid w:val="00EF64B7"/>
    <w:rsid w:val="00F01859"/>
    <w:rsid w:val="00F01AE1"/>
    <w:rsid w:val="00F0465F"/>
    <w:rsid w:val="00F07501"/>
    <w:rsid w:val="00F160EF"/>
    <w:rsid w:val="00F162D7"/>
    <w:rsid w:val="00F30485"/>
    <w:rsid w:val="00F37904"/>
    <w:rsid w:val="00F50363"/>
    <w:rsid w:val="00F52D3A"/>
    <w:rsid w:val="00F53575"/>
    <w:rsid w:val="00F537E1"/>
    <w:rsid w:val="00F53CE7"/>
    <w:rsid w:val="00F6097C"/>
    <w:rsid w:val="00F60AD6"/>
    <w:rsid w:val="00F64322"/>
    <w:rsid w:val="00F64711"/>
    <w:rsid w:val="00F65BED"/>
    <w:rsid w:val="00F66355"/>
    <w:rsid w:val="00F7404C"/>
    <w:rsid w:val="00F815BE"/>
    <w:rsid w:val="00F84ADA"/>
    <w:rsid w:val="00F869DF"/>
    <w:rsid w:val="00F929BF"/>
    <w:rsid w:val="00F95322"/>
    <w:rsid w:val="00FA12CC"/>
    <w:rsid w:val="00FA2E96"/>
    <w:rsid w:val="00FB2750"/>
    <w:rsid w:val="00FD1C39"/>
    <w:rsid w:val="00FD264B"/>
    <w:rsid w:val="00FD4E5B"/>
    <w:rsid w:val="00FD5772"/>
    <w:rsid w:val="00FE2247"/>
    <w:rsid w:val="00FE5245"/>
    <w:rsid w:val="00FF2668"/>
    <w:rsid w:val="00FF3E3C"/>
    <w:rsid w:val="00FF55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3968EB"/>
  <w15:chartTrackingRefBased/>
  <w15:docId w15:val="{BCADA728-B33A-4295-BF0D-5FD5C078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0BC"/>
    <w:pPr>
      <w:spacing w:after="120" w:line="360" w:lineRule="auto"/>
      <w:jc w:val="both"/>
    </w:pPr>
    <w:rPr>
      <w:rFonts w:ascii="Calibri" w:hAnsi="Calibri"/>
    </w:rPr>
  </w:style>
  <w:style w:type="paragraph" w:styleId="Heading1">
    <w:name w:val="heading 1"/>
    <w:next w:val="Normal"/>
    <w:link w:val="Heading1Char"/>
    <w:autoRedefine/>
    <w:uiPriority w:val="99"/>
    <w:qFormat/>
    <w:rsid w:val="000F1014"/>
    <w:pPr>
      <w:keepNext/>
      <w:keepLines/>
      <w:pageBreakBefore/>
      <w:widowControl w:val="0"/>
      <w:numPr>
        <w:numId w:val="13"/>
      </w:numPr>
      <w:spacing w:after="120" w:line="240" w:lineRule="auto"/>
      <w:outlineLvl w:val="0"/>
    </w:pPr>
    <w:rPr>
      <w:rFonts w:ascii="Calibri Light" w:eastAsia="Calibri" w:hAnsi="Calibri Light" w:cs="Proxima Nova Rg"/>
      <w:b/>
      <w:bCs/>
      <w:caps/>
      <w:color w:val="642667"/>
      <w:sz w:val="36"/>
      <w:szCs w:val="84"/>
      <w:lang w:val="en-US"/>
    </w:rPr>
  </w:style>
  <w:style w:type="paragraph" w:styleId="Heading2">
    <w:name w:val="heading 2"/>
    <w:next w:val="Normal"/>
    <w:link w:val="Heading2Char"/>
    <w:autoRedefine/>
    <w:uiPriority w:val="9"/>
    <w:unhideWhenUsed/>
    <w:qFormat/>
    <w:rsid w:val="000F1014"/>
    <w:pPr>
      <w:keepNext/>
      <w:keepLines/>
      <w:numPr>
        <w:ilvl w:val="1"/>
        <w:numId w:val="13"/>
      </w:numPr>
      <w:spacing w:before="120" w:after="120" w:line="276" w:lineRule="auto"/>
      <w:ind w:left="578" w:hanging="578"/>
      <w:outlineLvl w:val="1"/>
    </w:pPr>
    <w:rPr>
      <w:rFonts w:ascii="Calibri Light" w:eastAsiaTheme="majorEastAsia" w:hAnsi="Calibri Light" w:cstheme="majorBidi"/>
      <w:bCs/>
      <w:color w:val="642667"/>
      <w:sz w:val="32"/>
      <w:szCs w:val="26"/>
    </w:rPr>
  </w:style>
  <w:style w:type="paragraph" w:styleId="Heading3">
    <w:name w:val="heading 3"/>
    <w:next w:val="Normal"/>
    <w:link w:val="Heading3Char"/>
    <w:autoRedefine/>
    <w:uiPriority w:val="9"/>
    <w:unhideWhenUsed/>
    <w:qFormat/>
    <w:rsid w:val="000F1014"/>
    <w:pPr>
      <w:keepNext/>
      <w:keepLines/>
      <w:numPr>
        <w:ilvl w:val="2"/>
        <w:numId w:val="13"/>
      </w:numPr>
      <w:spacing w:before="120" w:after="120" w:line="276" w:lineRule="auto"/>
      <w:outlineLvl w:val="2"/>
    </w:pPr>
    <w:rPr>
      <w:rFonts w:ascii="Calibri Light" w:eastAsiaTheme="majorEastAsia" w:hAnsi="Calibri Light" w:cstheme="majorBidi"/>
      <w:bCs/>
      <w:color w:val="642667"/>
      <w:sz w:val="28"/>
    </w:rPr>
  </w:style>
  <w:style w:type="paragraph" w:styleId="Heading4">
    <w:name w:val="heading 4"/>
    <w:basedOn w:val="Heading3"/>
    <w:next w:val="Normal"/>
    <w:link w:val="Heading4Char"/>
    <w:autoRedefine/>
    <w:uiPriority w:val="9"/>
    <w:unhideWhenUsed/>
    <w:qFormat/>
    <w:rsid w:val="000F1014"/>
    <w:pPr>
      <w:numPr>
        <w:ilvl w:val="3"/>
      </w:numPr>
      <w:ind w:left="1134" w:hanging="1134"/>
      <w:outlineLvl w:val="3"/>
    </w:pPr>
    <w:rPr>
      <w:iCs/>
    </w:rPr>
  </w:style>
  <w:style w:type="paragraph" w:styleId="Heading5">
    <w:name w:val="heading 5"/>
    <w:basedOn w:val="Heading4"/>
    <w:next w:val="Normal"/>
    <w:link w:val="Heading5Char"/>
    <w:autoRedefine/>
    <w:uiPriority w:val="9"/>
    <w:unhideWhenUsed/>
    <w:qFormat/>
    <w:rsid w:val="000F1014"/>
    <w:pPr>
      <w:numPr>
        <w:ilvl w:val="4"/>
      </w:numPr>
      <w:outlineLvl w:val="4"/>
    </w:pPr>
  </w:style>
  <w:style w:type="paragraph" w:styleId="Heading6">
    <w:name w:val="heading 6"/>
    <w:basedOn w:val="Normal"/>
    <w:next w:val="Normal"/>
    <w:link w:val="Heading6Char"/>
    <w:uiPriority w:val="9"/>
    <w:unhideWhenUsed/>
    <w:qFormat/>
    <w:rsid w:val="000F1014"/>
    <w:pPr>
      <w:keepNext/>
      <w:keepLines/>
      <w:numPr>
        <w:ilvl w:val="5"/>
        <w:numId w:val="13"/>
      </w:numPr>
      <w:spacing w:before="120"/>
      <w:outlineLvl w:val="5"/>
    </w:pPr>
    <w:rPr>
      <w:rFonts w:ascii="Calibri Light" w:eastAsiaTheme="majorEastAsia" w:hAnsi="Calibri Light" w:cstheme="majorBidi"/>
      <w:color w:val="642667"/>
      <w:sz w:val="28"/>
    </w:rPr>
  </w:style>
  <w:style w:type="paragraph" w:styleId="Heading7">
    <w:name w:val="heading 7"/>
    <w:basedOn w:val="Normal"/>
    <w:next w:val="Normal"/>
    <w:link w:val="Heading7Char"/>
    <w:uiPriority w:val="9"/>
    <w:unhideWhenUsed/>
    <w:qFormat/>
    <w:rsid w:val="000F1014"/>
    <w:pPr>
      <w:keepNext/>
      <w:keepLines/>
      <w:numPr>
        <w:ilvl w:val="6"/>
        <w:numId w:val="13"/>
      </w:numPr>
      <w:spacing w:before="120"/>
      <w:outlineLvl w:val="6"/>
    </w:pPr>
    <w:rPr>
      <w:rFonts w:ascii="Calibri Light" w:eastAsiaTheme="majorEastAsia" w:hAnsi="Calibri Light" w:cstheme="majorBidi"/>
      <w:iCs/>
      <w:color w:val="64266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Decision">
    <w:name w:val="Design Decision"/>
    <w:basedOn w:val="Normal"/>
    <w:link w:val="DesignDecisionChar"/>
    <w:qFormat/>
    <w:rsid w:val="00256D89"/>
    <w:pPr>
      <w:pBdr>
        <w:left w:val="single" w:sz="24" w:space="4" w:color="512D63" w:themeColor="text2"/>
      </w:pBdr>
      <w:shd w:val="clear" w:color="auto" w:fill="FFFFFF"/>
      <w:spacing w:after="150" w:line="240" w:lineRule="auto"/>
      <w:ind w:left="1134" w:right="1134"/>
    </w:pPr>
    <w:rPr>
      <w:rFonts w:cs="Arial"/>
      <w:sz w:val="20"/>
      <w:szCs w:val="16"/>
      <w:lang w:eastAsia="en-GB"/>
    </w:rPr>
  </w:style>
  <w:style w:type="character" w:customStyle="1" w:styleId="DesignDecisionChar">
    <w:name w:val="Design Decision Char"/>
    <w:basedOn w:val="DefaultParagraphFont"/>
    <w:link w:val="DesignDecision"/>
    <w:rsid w:val="00256D89"/>
    <w:rPr>
      <w:rFonts w:ascii="Calibri" w:hAnsi="Calibri" w:cs="Arial"/>
      <w:sz w:val="20"/>
      <w:szCs w:val="16"/>
      <w:shd w:val="clear" w:color="auto" w:fill="FFFFFF"/>
      <w:lang w:eastAsia="en-GB"/>
    </w:rPr>
  </w:style>
  <w:style w:type="table" w:customStyle="1" w:styleId="Inframontable1">
    <w:name w:val="Inframon table 1"/>
    <w:basedOn w:val="TableNormal"/>
    <w:uiPriority w:val="99"/>
    <w:rsid w:val="00D017E2"/>
    <w:pPr>
      <w:spacing w:before="60" w:after="60" w:line="240" w:lineRule="auto"/>
    </w:pPr>
    <w:rPr>
      <w:sz w:val="20"/>
    </w:rPr>
    <w:tblPr>
      <w:tblStyleRowBandSize w:val="1"/>
      <w:jc w:val="center"/>
      <w:tblBorders>
        <w:top w:val="single" w:sz="4" w:space="0" w:color="000000" w:themeColor="text1"/>
        <w:insideH w:val="single" w:sz="4" w:space="0" w:color="000000" w:themeColor="text1"/>
      </w:tblBorders>
    </w:tblPr>
    <w:trPr>
      <w:jc w:val="center"/>
    </w:trPr>
    <w:tcPr>
      <w:shd w:val="clear" w:color="auto" w:fill="auto"/>
    </w:tcPr>
    <w:tblStylePr w:type="firstRow">
      <w:pPr>
        <w:wordWrap/>
        <w:spacing w:beforeLines="0" w:before="60" w:beforeAutospacing="0" w:afterLines="0" w:after="60" w:afterAutospacing="0" w:line="240" w:lineRule="auto"/>
        <w:contextualSpacing/>
        <w:jc w:val="left"/>
      </w:pPr>
      <w:rPr>
        <w:rFonts w:ascii="Calibri" w:hAnsi="Calibri"/>
        <w:b/>
        <w:caps w:val="0"/>
        <w:smallCaps w:val="0"/>
        <w:color w:val="FFFFFF"/>
        <w:sz w:val="22"/>
        <w:u w:val="none"/>
      </w:rPr>
      <w:tblPr/>
      <w:trPr>
        <w:cantSplit/>
        <w:tblHeader/>
      </w:trPr>
      <w:tcPr>
        <w:shd w:val="clear" w:color="auto" w:fill="512D63" w:themeFill="text2"/>
        <w:vAlign w:val="center"/>
      </w:tcPr>
    </w:tblStylePr>
    <w:tblStylePr w:type="band1Horz">
      <w:pPr>
        <w:wordWrap/>
        <w:spacing w:beforeLines="0" w:before="60" w:beforeAutospacing="0" w:afterLines="0" w:after="60" w:afterAutospacing="0" w:line="240" w:lineRule="auto"/>
        <w:contextualSpacing/>
      </w:pPr>
      <w:rPr>
        <w:rFonts w:ascii="Calibri" w:hAnsi="Calibri"/>
        <w:sz w:val="20"/>
      </w:rPr>
    </w:tblStylePr>
    <w:tblStylePr w:type="band2Horz">
      <w:pPr>
        <w:wordWrap/>
        <w:spacing w:beforeLines="0" w:before="60" w:beforeAutospacing="0" w:afterLines="0" w:after="60" w:afterAutospacing="0" w:line="360" w:lineRule="auto"/>
        <w:contextualSpacing/>
      </w:pPr>
      <w:rPr>
        <w:rFonts w:ascii="Calibri" w:hAnsi="Calibri"/>
        <w:sz w:val="20"/>
      </w:rPr>
    </w:tblStylePr>
  </w:style>
  <w:style w:type="table" w:customStyle="1" w:styleId="Inframontable3">
    <w:name w:val="Inframon table 3"/>
    <w:basedOn w:val="Inframontable1"/>
    <w:uiPriority w:val="99"/>
    <w:rsid w:val="008633D4"/>
    <w:tblPr/>
    <w:tcPr>
      <w:shd w:val="clear" w:color="auto" w:fill="auto"/>
    </w:tcPr>
    <w:tblStylePr w:type="firstRow">
      <w:pPr>
        <w:wordWrap/>
        <w:spacing w:beforeLines="0" w:before="60" w:beforeAutospacing="0" w:afterLines="0" w:after="60" w:afterAutospacing="0" w:line="240" w:lineRule="auto"/>
        <w:contextualSpacing w:val="0"/>
        <w:jc w:val="left"/>
      </w:pPr>
      <w:rPr>
        <w:rFonts w:ascii="Calibri" w:hAnsi="Calibri"/>
        <w:b/>
        <w:caps w:val="0"/>
        <w:smallCaps w:val="0"/>
        <w:color w:val="FFFFFF"/>
        <w:sz w:val="24"/>
        <w:u w:val="none"/>
      </w:rPr>
      <w:tblPr/>
      <w:trPr>
        <w:cantSplit/>
        <w:tblHeader/>
      </w:trPr>
      <w:tcPr>
        <w:shd w:val="clear" w:color="auto" w:fill="512D63" w:themeFill="text2"/>
        <w:vAlign w:val="center"/>
      </w:tcPr>
    </w:tblStylePr>
    <w:tblStylePr w:type="firstCol">
      <w:pPr>
        <w:jc w:val="left"/>
      </w:pPr>
      <w:rPr>
        <w:b/>
      </w:rPr>
    </w:tblStylePr>
    <w:tblStylePr w:type="band1Horz">
      <w:pPr>
        <w:wordWrap/>
        <w:spacing w:beforeLines="0" w:before="60" w:beforeAutospacing="0" w:afterLines="0" w:after="60" w:afterAutospacing="0" w:line="360" w:lineRule="auto"/>
        <w:contextualSpacing/>
      </w:pPr>
      <w:rPr>
        <w:rFonts w:ascii="Calibri" w:hAnsi="Calibri"/>
        <w:sz w:val="20"/>
      </w:rPr>
    </w:tblStylePr>
    <w:tblStylePr w:type="band2Horz">
      <w:pPr>
        <w:wordWrap/>
        <w:spacing w:beforeLines="0" w:before="60" w:beforeAutospacing="0" w:afterLines="0" w:after="60" w:afterAutospacing="0" w:line="360" w:lineRule="auto"/>
        <w:contextualSpacing/>
      </w:pPr>
      <w:rPr>
        <w:rFonts w:ascii="Calibri" w:hAnsi="Calibri"/>
        <w:sz w:val="20"/>
      </w:rPr>
    </w:tblStylePr>
  </w:style>
  <w:style w:type="character" w:customStyle="1" w:styleId="Heading2Char">
    <w:name w:val="Heading 2 Char"/>
    <w:basedOn w:val="DefaultParagraphFont"/>
    <w:link w:val="Heading2"/>
    <w:uiPriority w:val="9"/>
    <w:rsid w:val="000F1014"/>
    <w:rPr>
      <w:rFonts w:ascii="Calibri Light" w:eastAsiaTheme="majorEastAsia" w:hAnsi="Calibri Light" w:cstheme="majorBidi"/>
      <w:bCs/>
      <w:color w:val="642667"/>
      <w:sz w:val="32"/>
      <w:szCs w:val="26"/>
    </w:rPr>
  </w:style>
  <w:style w:type="character" w:customStyle="1" w:styleId="Heading3Char">
    <w:name w:val="Heading 3 Char"/>
    <w:basedOn w:val="DefaultParagraphFont"/>
    <w:link w:val="Heading3"/>
    <w:uiPriority w:val="9"/>
    <w:rsid w:val="000F1014"/>
    <w:rPr>
      <w:rFonts w:ascii="Calibri Light" w:eastAsiaTheme="majorEastAsia" w:hAnsi="Calibri Light" w:cstheme="majorBidi"/>
      <w:bCs/>
      <w:color w:val="642667"/>
      <w:sz w:val="28"/>
    </w:rPr>
  </w:style>
  <w:style w:type="character" w:customStyle="1" w:styleId="Heading4Char">
    <w:name w:val="Heading 4 Char"/>
    <w:basedOn w:val="DefaultParagraphFont"/>
    <w:link w:val="Heading4"/>
    <w:uiPriority w:val="9"/>
    <w:rsid w:val="000F1014"/>
    <w:rPr>
      <w:rFonts w:ascii="Calibri Light" w:eastAsiaTheme="majorEastAsia" w:hAnsi="Calibri Light" w:cstheme="majorBidi"/>
      <w:bCs/>
      <w:iCs/>
      <w:color w:val="642667"/>
      <w:sz w:val="28"/>
    </w:rPr>
  </w:style>
  <w:style w:type="character" w:customStyle="1" w:styleId="Heading5Char">
    <w:name w:val="Heading 5 Char"/>
    <w:basedOn w:val="DefaultParagraphFont"/>
    <w:link w:val="Heading5"/>
    <w:uiPriority w:val="9"/>
    <w:rsid w:val="000F1014"/>
    <w:rPr>
      <w:rFonts w:ascii="Calibri Light" w:eastAsiaTheme="majorEastAsia" w:hAnsi="Calibri Light" w:cstheme="majorBidi"/>
      <w:bCs/>
      <w:iCs/>
      <w:color w:val="642667"/>
      <w:sz w:val="28"/>
    </w:rPr>
  </w:style>
  <w:style w:type="character" w:customStyle="1" w:styleId="Heading1Char">
    <w:name w:val="Heading 1 Char"/>
    <w:basedOn w:val="DefaultParagraphFont"/>
    <w:link w:val="Heading1"/>
    <w:uiPriority w:val="99"/>
    <w:rsid w:val="000F1014"/>
    <w:rPr>
      <w:rFonts w:ascii="Calibri Light" w:eastAsia="Calibri" w:hAnsi="Calibri Light" w:cs="Proxima Nova Rg"/>
      <w:b/>
      <w:bCs/>
      <w:caps/>
      <w:color w:val="642667"/>
      <w:sz w:val="36"/>
      <w:szCs w:val="84"/>
      <w:lang w:val="en-US"/>
    </w:rPr>
  </w:style>
  <w:style w:type="character" w:customStyle="1" w:styleId="Heading6Char">
    <w:name w:val="Heading 6 Char"/>
    <w:basedOn w:val="DefaultParagraphFont"/>
    <w:link w:val="Heading6"/>
    <w:uiPriority w:val="9"/>
    <w:rsid w:val="000F1014"/>
    <w:rPr>
      <w:rFonts w:ascii="Calibri Light" w:eastAsiaTheme="majorEastAsia" w:hAnsi="Calibri Light" w:cstheme="majorBidi"/>
      <w:color w:val="642667"/>
      <w:sz w:val="28"/>
    </w:rPr>
  </w:style>
  <w:style w:type="character" w:customStyle="1" w:styleId="Heading7Char">
    <w:name w:val="Heading 7 Char"/>
    <w:basedOn w:val="DefaultParagraphFont"/>
    <w:link w:val="Heading7"/>
    <w:uiPriority w:val="9"/>
    <w:rsid w:val="000F1014"/>
    <w:rPr>
      <w:rFonts w:ascii="Calibri Light" w:eastAsiaTheme="majorEastAsia" w:hAnsi="Calibri Light" w:cstheme="majorBidi"/>
      <w:iCs/>
      <w:color w:val="642667"/>
      <w:sz w:val="28"/>
    </w:rPr>
  </w:style>
  <w:style w:type="table" w:customStyle="1" w:styleId="Inframontable2">
    <w:name w:val="Inframon table 2"/>
    <w:basedOn w:val="TableNormal"/>
    <w:uiPriority w:val="99"/>
    <w:rsid w:val="008633D4"/>
    <w:pPr>
      <w:spacing w:after="0" w:line="240" w:lineRule="auto"/>
      <w:jc w:val="center"/>
    </w:pPr>
    <w:rPr>
      <w:color w:val="512D63" w:themeColor="text2"/>
      <w:sz w:val="20"/>
    </w:rPr>
    <w:tblPr>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rPr>
      <w:jc w:val="center"/>
    </w:trPr>
    <w:tcPr>
      <w:shd w:val="clear" w:color="auto" w:fill="D1F3FF"/>
      <w:vAlign w:val="center"/>
    </w:tcPr>
    <w:tblStylePr w:type="firstRow">
      <w:rPr>
        <w:b/>
      </w:rPr>
      <w:tblPr/>
      <w:tcPr>
        <w:shd w:val="clear" w:color="auto" w:fill="512D63" w:themeFill="text2"/>
      </w:tcPr>
    </w:tblStylePr>
  </w:style>
  <w:style w:type="table" w:customStyle="1" w:styleId="Inframontable4">
    <w:name w:val="Inframon table 4"/>
    <w:basedOn w:val="Inframontable1"/>
    <w:uiPriority w:val="99"/>
    <w:rsid w:val="008633D4"/>
    <w:tblPr/>
    <w:tcPr>
      <w:shd w:val="clear" w:color="auto" w:fill="auto"/>
    </w:tcPr>
    <w:tblStylePr w:type="firstRow">
      <w:pPr>
        <w:wordWrap/>
        <w:spacing w:beforeLines="0" w:before="60" w:beforeAutospacing="0" w:afterLines="0" w:after="60" w:afterAutospacing="0" w:line="240" w:lineRule="auto"/>
        <w:contextualSpacing w:val="0"/>
        <w:jc w:val="left"/>
      </w:pPr>
      <w:rPr>
        <w:rFonts w:ascii="Calibri" w:hAnsi="Calibri"/>
        <w:b/>
        <w:caps w:val="0"/>
        <w:smallCaps w:val="0"/>
        <w:color w:val="FFFFFF"/>
        <w:sz w:val="24"/>
        <w:u w:val="none"/>
      </w:rPr>
      <w:tblPr/>
      <w:trPr>
        <w:cantSplit/>
        <w:tblHeader/>
      </w:trPr>
      <w:tcPr>
        <w:shd w:val="clear" w:color="auto" w:fill="512D63" w:themeFill="text2"/>
        <w:vAlign w:val="center"/>
      </w:tcPr>
    </w:tblStylePr>
    <w:tblStylePr w:type="band1Horz">
      <w:pPr>
        <w:wordWrap/>
        <w:spacing w:beforeLines="0" w:before="0" w:beforeAutospacing="0" w:afterLines="0" w:after="0" w:afterAutospacing="0" w:line="240" w:lineRule="auto"/>
        <w:contextualSpacing/>
      </w:pPr>
      <w:rPr>
        <w:rFonts w:ascii="Calibri" w:hAnsi="Calibri"/>
        <w:sz w:val="20"/>
      </w:rPr>
    </w:tblStylePr>
    <w:tblStylePr w:type="band2Horz">
      <w:pPr>
        <w:wordWrap/>
        <w:spacing w:beforeLines="0" w:before="0" w:beforeAutospacing="0" w:afterLines="0" w:after="0" w:afterAutospacing="0" w:line="240" w:lineRule="auto"/>
        <w:contextualSpacing/>
      </w:pPr>
      <w:rPr>
        <w:rFonts w:ascii="Calibri" w:hAnsi="Calibri"/>
        <w:sz w:val="20"/>
      </w:rPr>
    </w:tblStylePr>
  </w:style>
  <w:style w:type="paragraph" w:styleId="Header">
    <w:name w:val="header"/>
    <w:basedOn w:val="Normal"/>
    <w:link w:val="HeaderChar"/>
    <w:uiPriority w:val="99"/>
    <w:unhideWhenUsed/>
    <w:rsid w:val="00863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3D4"/>
    <w:rPr>
      <w:rFonts w:ascii="Arial" w:hAnsi="Arial"/>
    </w:rPr>
  </w:style>
  <w:style w:type="paragraph" w:styleId="Footer">
    <w:name w:val="footer"/>
    <w:basedOn w:val="Normal"/>
    <w:link w:val="FooterChar"/>
    <w:uiPriority w:val="99"/>
    <w:unhideWhenUsed/>
    <w:rsid w:val="00E30DDD"/>
    <w:pPr>
      <w:tabs>
        <w:tab w:val="center" w:pos="4513"/>
        <w:tab w:val="right" w:pos="9026"/>
      </w:tabs>
      <w:spacing w:after="0" w:line="240" w:lineRule="auto"/>
    </w:pPr>
    <w:rPr>
      <w:color w:val="361E42" w:themeColor="accent5"/>
    </w:rPr>
  </w:style>
  <w:style w:type="character" w:customStyle="1" w:styleId="FooterChar">
    <w:name w:val="Footer Char"/>
    <w:basedOn w:val="DefaultParagraphFont"/>
    <w:link w:val="Footer"/>
    <w:uiPriority w:val="99"/>
    <w:rsid w:val="00E30DDD"/>
    <w:rPr>
      <w:rFonts w:ascii="Arial" w:hAnsi="Arial"/>
      <w:color w:val="361E42" w:themeColor="accent5"/>
    </w:rPr>
  </w:style>
  <w:style w:type="paragraph" w:styleId="Title">
    <w:name w:val="Title"/>
    <w:basedOn w:val="Normal"/>
    <w:next w:val="Normal"/>
    <w:link w:val="TitleChar"/>
    <w:autoRedefine/>
    <w:uiPriority w:val="10"/>
    <w:qFormat/>
    <w:rsid w:val="000F1014"/>
    <w:pPr>
      <w:spacing w:after="0" w:line="240" w:lineRule="auto"/>
      <w:contextualSpacing/>
    </w:pPr>
    <w:rPr>
      <w:rFonts w:ascii="Calibri Light" w:eastAsiaTheme="majorEastAsia" w:hAnsi="Calibri Light" w:cstheme="majorBidi"/>
      <w:b/>
      <w:color w:val="642667"/>
      <w:spacing w:val="-10"/>
      <w:kern w:val="28"/>
      <w:sz w:val="72"/>
      <w:szCs w:val="56"/>
    </w:rPr>
  </w:style>
  <w:style w:type="character" w:customStyle="1" w:styleId="TitleChar">
    <w:name w:val="Title Char"/>
    <w:basedOn w:val="DefaultParagraphFont"/>
    <w:link w:val="Title"/>
    <w:uiPriority w:val="10"/>
    <w:rsid w:val="000F1014"/>
    <w:rPr>
      <w:rFonts w:ascii="Calibri Light" w:eastAsiaTheme="majorEastAsia" w:hAnsi="Calibri Light" w:cstheme="majorBidi"/>
      <w:b/>
      <w:color w:val="642667"/>
      <w:spacing w:val="-10"/>
      <w:kern w:val="28"/>
      <w:sz w:val="72"/>
      <w:szCs w:val="56"/>
    </w:rPr>
  </w:style>
  <w:style w:type="character" w:styleId="PlaceholderText">
    <w:name w:val="Placeholder Text"/>
    <w:basedOn w:val="DefaultParagraphFont"/>
    <w:uiPriority w:val="99"/>
    <w:semiHidden/>
    <w:rsid w:val="00C857B8"/>
    <w:rPr>
      <w:color w:val="808080"/>
    </w:rPr>
  </w:style>
  <w:style w:type="paragraph" w:customStyle="1" w:styleId="Proposal">
    <w:name w:val="Proposal"/>
    <w:basedOn w:val="Title"/>
    <w:qFormat/>
    <w:rsid w:val="00E30DDD"/>
    <w:rPr>
      <w:b w:val="0"/>
      <w:color w:val="000000" w:themeColor="text1"/>
      <w:sz w:val="56"/>
    </w:rPr>
  </w:style>
  <w:style w:type="paragraph" w:styleId="Subtitle">
    <w:name w:val="Subtitle"/>
    <w:basedOn w:val="Normal"/>
    <w:next w:val="Normal"/>
    <w:link w:val="SubtitleChar"/>
    <w:autoRedefine/>
    <w:uiPriority w:val="11"/>
    <w:qFormat/>
    <w:rsid w:val="000F1014"/>
    <w:pPr>
      <w:numPr>
        <w:ilvl w:val="1"/>
      </w:numPr>
    </w:pPr>
    <w:rPr>
      <w:rFonts w:asciiTheme="minorHAnsi" w:eastAsiaTheme="minorEastAsia" w:hAnsiTheme="minorHAnsi"/>
      <w:b/>
      <w:color w:val="642667"/>
      <w:spacing w:val="15"/>
    </w:rPr>
  </w:style>
  <w:style w:type="character" w:customStyle="1" w:styleId="SubtitleChar">
    <w:name w:val="Subtitle Char"/>
    <w:basedOn w:val="DefaultParagraphFont"/>
    <w:link w:val="Subtitle"/>
    <w:uiPriority w:val="11"/>
    <w:rsid w:val="000F1014"/>
    <w:rPr>
      <w:rFonts w:eastAsiaTheme="minorEastAsia"/>
      <w:b/>
      <w:color w:val="642667"/>
      <w:spacing w:val="15"/>
    </w:rPr>
  </w:style>
  <w:style w:type="paragraph" w:customStyle="1" w:styleId="HeadingNotinToC">
    <w:name w:val="Heading (Not in ToC)"/>
    <w:basedOn w:val="Heading1"/>
    <w:next w:val="Normal"/>
    <w:qFormat/>
    <w:rsid w:val="000F1014"/>
    <w:pPr>
      <w:numPr>
        <w:numId w:val="0"/>
      </w:numPr>
      <w:spacing w:before="120"/>
      <w:outlineLvl w:val="9"/>
    </w:pPr>
  </w:style>
  <w:style w:type="paragraph" w:styleId="TOCHeading">
    <w:name w:val="TOC Heading"/>
    <w:basedOn w:val="Heading1"/>
    <w:next w:val="Normal"/>
    <w:uiPriority w:val="39"/>
    <w:unhideWhenUsed/>
    <w:qFormat/>
    <w:rsid w:val="000F1014"/>
    <w:pPr>
      <w:pageBreakBefore w:val="0"/>
      <w:widowControl/>
      <w:numPr>
        <w:numId w:val="0"/>
      </w:numPr>
      <w:spacing w:before="240" w:after="0" w:line="259" w:lineRule="auto"/>
      <w:outlineLvl w:val="9"/>
    </w:pPr>
    <w:rPr>
      <w:rFonts w:eastAsiaTheme="majorEastAsia" w:cstheme="majorBidi"/>
      <w:bCs w:val="0"/>
      <w:szCs w:val="32"/>
    </w:rPr>
  </w:style>
  <w:style w:type="character" w:styleId="SubtleEmphasis">
    <w:name w:val="Subtle Emphasis"/>
    <w:basedOn w:val="DefaultParagraphFont"/>
    <w:uiPriority w:val="19"/>
    <w:qFormat/>
    <w:rsid w:val="00E30DDD"/>
    <w:rPr>
      <w:i/>
      <w:iCs/>
      <w:color w:val="404040" w:themeColor="text1" w:themeTint="BF"/>
    </w:rPr>
  </w:style>
  <w:style w:type="paragraph" w:styleId="TOC1">
    <w:name w:val="toc 1"/>
    <w:basedOn w:val="Normal"/>
    <w:next w:val="Normal"/>
    <w:autoRedefine/>
    <w:uiPriority w:val="39"/>
    <w:unhideWhenUsed/>
    <w:rsid w:val="00E30DDD"/>
    <w:pPr>
      <w:spacing w:after="100"/>
    </w:pPr>
  </w:style>
  <w:style w:type="paragraph" w:styleId="TOC3">
    <w:name w:val="toc 3"/>
    <w:basedOn w:val="Normal"/>
    <w:next w:val="Normal"/>
    <w:autoRedefine/>
    <w:uiPriority w:val="39"/>
    <w:unhideWhenUsed/>
    <w:rsid w:val="00E30DDD"/>
    <w:pPr>
      <w:spacing w:after="100"/>
      <w:ind w:left="440"/>
    </w:pPr>
  </w:style>
  <w:style w:type="character" w:styleId="Hyperlink">
    <w:name w:val="Hyperlink"/>
    <w:basedOn w:val="DefaultParagraphFont"/>
    <w:uiPriority w:val="99"/>
    <w:unhideWhenUsed/>
    <w:rsid w:val="00E30DDD"/>
    <w:rPr>
      <w:color w:val="7030A0" w:themeColor="hyperlink"/>
      <w:u w:val="single"/>
    </w:rPr>
  </w:style>
  <w:style w:type="table" w:styleId="TableGrid">
    <w:name w:val="Table Grid"/>
    <w:basedOn w:val="TableNormal"/>
    <w:uiPriority w:val="39"/>
    <w:rsid w:val="00E30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FooterText"/>
    <w:basedOn w:val="Normal"/>
    <w:link w:val="ListParagraphChar"/>
    <w:autoRedefine/>
    <w:uiPriority w:val="34"/>
    <w:qFormat/>
    <w:rsid w:val="003016CE"/>
    <w:pPr>
      <w:numPr>
        <w:numId w:val="47"/>
      </w:numPr>
      <w:contextualSpacing/>
    </w:pPr>
  </w:style>
  <w:style w:type="character" w:customStyle="1" w:styleId="ListParagraphChar">
    <w:name w:val="List Paragraph Char"/>
    <w:aliases w:val="Bullet List Char,FooterText Char"/>
    <w:link w:val="ListParagraph"/>
    <w:uiPriority w:val="34"/>
    <w:locked/>
    <w:rsid w:val="003016CE"/>
    <w:rPr>
      <w:rFonts w:ascii="Calibri" w:hAnsi="Calibri"/>
    </w:rPr>
  </w:style>
  <w:style w:type="paragraph" w:styleId="TOC2">
    <w:name w:val="toc 2"/>
    <w:basedOn w:val="Normal"/>
    <w:next w:val="Normal"/>
    <w:autoRedefine/>
    <w:uiPriority w:val="39"/>
    <w:unhideWhenUsed/>
    <w:rsid w:val="0017216D"/>
    <w:pPr>
      <w:spacing w:after="100"/>
      <w:ind w:left="220"/>
    </w:pPr>
  </w:style>
  <w:style w:type="paragraph" w:styleId="BalloonText">
    <w:name w:val="Balloon Text"/>
    <w:basedOn w:val="Normal"/>
    <w:link w:val="BalloonTextChar"/>
    <w:uiPriority w:val="99"/>
    <w:semiHidden/>
    <w:unhideWhenUsed/>
    <w:rsid w:val="00407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D4E"/>
    <w:rPr>
      <w:rFonts w:ascii="Segoe UI" w:hAnsi="Segoe UI" w:cs="Segoe UI"/>
      <w:sz w:val="18"/>
      <w:szCs w:val="18"/>
    </w:rPr>
  </w:style>
  <w:style w:type="table" w:customStyle="1" w:styleId="InframonTable5">
    <w:name w:val="Inframon Table 5"/>
    <w:basedOn w:val="TableNormal"/>
    <w:uiPriority w:val="99"/>
    <w:rsid w:val="00745A12"/>
    <w:pPr>
      <w:spacing w:after="0" w:line="240" w:lineRule="auto"/>
      <w:contextualSpacing/>
    </w:pPr>
    <w:rPr>
      <w:rFonts w:ascii="Calibri" w:hAnsi="Calibri"/>
      <w:sz w:val="20"/>
    </w:rPr>
    <w:tblPr>
      <w:tblStyleRowBandSize w:val="1"/>
      <w:tblStyleColBandSize w:val="1"/>
      <w:tblBorders>
        <w:top w:val="single" w:sz="4" w:space="0" w:color="auto"/>
        <w:bottom w:val="single" w:sz="4" w:space="0" w:color="auto"/>
        <w:insideH w:val="single" w:sz="4" w:space="0" w:color="auto"/>
      </w:tblBorders>
    </w:tblPr>
    <w:tblStylePr w:type="firstRow">
      <w:pPr>
        <w:wordWrap/>
        <w:spacing w:beforeLines="0" w:before="0" w:beforeAutospacing="0" w:afterLines="0" w:after="0" w:afterAutospacing="0" w:line="240" w:lineRule="auto"/>
        <w:contextualSpacing/>
      </w:pPr>
      <w:rPr>
        <w:rFonts w:ascii="Calibri" w:hAnsi="Calibri"/>
        <w:b/>
        <w:color w:val="FFFFFF" w:themeColor="background1"/>
        <w:sz w:val="22"/>
      </w:rPr>
      <w:tblPr/>
      <w:tcPr>
        <w:shd w:val="clear" w:color="auto" w:fill="512D63" w:themeFill="accent4"/>
      </w:tcPr>
    </w:tblStylePr>
    <w:tblStylePr w:type="band1Horz">
      <w:pPr>
        <w:wordWrap/>
        <w:spacing w:beforeLines="0" w:before="0" w:beforeAutospacing="0" w:afterLines="0" w:after="0" w:afterAutospacing="0" w:line="240" w:lineRule="auto"/>
        <w:contextualSpacing/>
      </w:pPr>
      <w:rPr>
        <w:rFonts w:ascii="Calibri" w:hAnsi="Calibri"/>
        <w:sz w:val="20"/>
      </w:rPr>
      <w:tblPr/>
      <w:tcPr>
        <w:tcBorders>
          <w:top w:val="nil"/>
        </w:tcBorders>
      </w:tcPr>
    </w:tblStylePr>
    <w:tblStylePr w:type="band2Horz">
      <w:pPr>
        <w:wordWrap/>
        <w:spacing w:beforeLines="0" w:before="0" w:beforeAutospacing="0" w:afterLines="0" w:after="0" w:afterAutospacing="0" w:line="240" w:lineRule="auto"/>
        <w:contextualSpacing/>
      </w:pPr>
      <w:rPr>
        <w:rFonts w:ascii="Calibri" w:hAnsi="Calibri"/>
        <w:sz w:val="20"/>
      </w:rPr>
    </w:tblStylePr>
  </w:style>
  <w:style w:type="character" w:styleId="UnresolvedMention">
    <w:name w:val="Unresolved Mention"/>
    <w:basedOn w:val="DefaultParagraphFont"/>
    <w:uiPriority w:val="99"/>
    <w:semiHidden/>
    <w:unhideWhenUsed/>
    <w:rsid w:val="00251317"/>
    <w:rPr>
      <w:color w:val="808080"/>
      <w:shd w:val="clear" w:color="auto" w:fill="E6E6E6"/>
    </w:rPr>
  </w:style>
  <w:style w:type="character" w:styleId="CommentReference">
    <w:name w:val="annotation reference"/>
    <w:basedOn w:val="DefaultParagraphFont"/>
    <w:uiPriority w:val="99"/>
    <w:semiHidden/>
    <w:unhideWhenUsed/>
    <w:rsid w:val="008C196B"/>
    <w:rPr>
      <w:sz w:val="16"/>
      <w:szCs w:val="16"/>
    </w:rPr>
  </w:style>
  <w:style w:type="paragraph" w:styleId="CommentText">
    <w:name w:val="annotation text"/>
    <w:basedOn w:val="Normal"/>
    <w:link w:val="CommentTextChar"/>
    <w:uiPriority w:val="99"/>
    <w:semiHidden/>
    <w:unhideWhenUsed/>
    <w:rsid w:val="008C196B"/>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C19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468">
      <w:bodyDiv w:val="1"/>
      <w:marLeft w:val="0"/>
      <w:marRight w:val="0"/>
      <w:marTop w:val="0"/>
      <w:marBottom w:val="0"/>
      <w:divBdr>
        <w:top w:val="none" w:sz="0" w:space="0" w:color="auto"/>
        <w:left w:val="none" w:sz="0" w:space="0" w:color="auto"/>
        <w:bottom w:val="none" w:sz="0" w:space="0" w:color="auto"/>
        <w:right w:val="none" w:sz="0" w:space="0" w:color="auto"/>
      </w:divBdr>
    </w:div>
    <w:div w:id="30304873">
      <w:bodyDiv w:val="1"/>
      <w:marLeft w:val="0"/>
      <w:marRight w:val="0"/>
      <w:marTop w:val="0"/>
      <w:marBottom w:val="0"/>
      <w:divBdr>
        <w:top w:val="none" w:sz="0" w:space="0" w:color="auto"/>
        <w:left w:val="none" w:sz="0" w:space="0" w:color="auto"/>
        <w:bottom w:val="none" w:sz="0" w:space="0" w:color="auto"/>
        <w:right w:val="none" w:sz="0" w:space="0" w:color="auto"/>
      </w:divBdr>
    </w:div>
    <w:div w:id="80151027">
      <w:bodyDiv w:val="1"/>
      <w:marLeft w:val="0"/>
      <w:marRight w:val="0"/>
      <w:marTop w:val="0"/>
      <w:marBottom w:val="0"/>
      <w:divBdr>
        <w:top w:val="none" w:sz="0" w:space="0" w:color="auto"/>
        <w:left w:val="none" w:sz="0" w:space="0" w:color="auto"/>
        <w:bottom w:val="none" w:sz="0" w:space="0" w:color="auto"/>
        <w:right w:val="none" w:sz="0" w:space="0" w:color="auto"/>
      </w:divBdr>
      <w:divsChild>
        <w:div w:id="182089029">
          <w:marLeft w:val="0"/>
          <w:marRight w:val="0"/>
          <w:marTop w:val="0"/>
          <w:marBottom w:val="0"/>
          <w:divBdr>
            <w:top w:val="none" w:sz="0" w:space="0" w:color="auto"/>
            <w:left w:val="none" w:sz="0" w:space="0" w:color="auto"/>
            <w:bottom w:val="none" w:sz="0" w:space="0" w:color="auto"/>
            <w:right w:val="none" w:sz="0" w:space="0" w:color="auto"/>
          </w:divBdr>
          <w:divsChild>
            <w:div w:id="16952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190">
      <w:bodyDiv w:val="1"/>
      <w:marLeft w:val="0"/>
      <w:marRight w:val="0"/>
      <w:marTop w:val="0"/>
      <w:marBottom w:val="0"/>
      <w:divBdr>
        <w:top w:val="none" w:sz="0" w:space="0" w:color="auto"/>
        <w:left w:val="none" w:sz="0" w:space="0" w:color="auto"/>
        <w:bottom w:val="none" w:sz="0" w:space="0" w:color="auto"/>
        <w:right w:val="none" w:sz="0" w:space="0" w:color="auto"/>
      </w:divBdr>
    </w:div>
    <w:div w:id="237713899">
      <w:bodyDiv w:val="1"/>
      <w:marLeft w:val="0"/>
      <w:marRight w:val="0"/>
      <w:marTop w:val="0"/>
      <w:marBottom w:val="0"/>
      <w:divBdr>
        <w:top w:val="none" w:sz="0" w:space="0" w:color="auto"/>
        <w:left w:val="none" w:sz="0" w:space="0" w:color="auto"/>
        <w:bottom w:val="none" w:sz="0" w:space="0" w:color="auto"/>
        <w:right w:val="none" w:sz="0" w:space="0" w:color="auto"/>
      </w:divBdr>
    </w:div>
    <w:div w:id="450131728">
      <w:bodyDiv w:val="1"/>
      <w:marLeft w:val="0"/>
      <w:marRight w:val="0"/>
      <w:marTop w:val="0"/>
      <w:marBottom w:val="0"/>
      <w:divBdr>
        <w:top w:val="none" w:sz="0" w:space="0" w:color="auto"/>
        <w:left w:val="none" w:sz="0" w:space="0" w:color="auto"/>
        <w:bottom w:val="none" w:sz="0" w:space="0" w:color="auto"/>
        <w:right w:val="none" w:sz="0" w:space="0" w:color="auto"/>
      </w:divBdr>
    </w:div>
    <w:div w:id="455951163">
      <w:bodyDiv w:val="1"/>
      <w:marLeft w:val="0"/>
      <w:marRight w:val="0"/>
      <w:marTop w:val="0"/>
      <w:marBottom w:val="0"/>
      <w:divBdr>
        <w:top w:val="none" w:sz="0" w:space="0" w:color="auto"/>
        <w:left w:val="none" w:sz="0" w:space="0" w:color="auto"/>
        <w:bottom w:val="none" w:sz="0" w:space="0" w:color="auto"/>
        <w:right w:val="none" w:sz="0" w:space="0" w:color="auto"/>
      </w:divBdr>
    </w:div>
    <w:div w:id="588269594">
      <w:bodyDiv w:val="1"/>
      <w:marLeft w:val="0"/>
      <w:marRight w:val="0"/>
      <w:marTop w:val="0"/>
      <w:marBottom w:val="0"/>
      <w:divBdr>
        <w:top w:val="none" w:sz="0" w:space="0" w:color="auto"/>
        <w:left w:val="none" w:sz="0" w:space="0" w:color="auto"/>
        <w:bottom w:val="none" w:sz="0" w:space="0" w:color="auto"/>
        <w:right w:val="none" w:sz="0" w:space="0" w:color="auto"/>
      </w:divBdr>
    </w:div>
    <w:div w:id="1002243106">
      <w:bodyDiv w:val="1"/>
      <w:marLeft w:val="0"/>
      <w:marRight w:val="0"/>
      <w:marTop w:val="0"/>
      <w:marBottom w:val="0"/>
      <w:divBdr>
        <w:top w:val="none" w:sz="0" w:space="0" w:color="auto"/>
        <w:left w:val="none" w:sz="0" w:space="0" w:color="auto"/>
        <w:bottom w:val="none" w:sz="0" w:space="0" w:color="auto"/>
        <w:right w:val="none" w:sz="0" w:space="0" w:color="auto"/>
      </w:divBdr>
    </w:div>
    <w:div w:id="1015428025">
      <w:bodyDiv w:val="1"/>
      <w:marLeft w:val="0"/>
      <w:marRight w:val="0"/>
      <w:marTop w:val="0"/>
      <w:marBottom w:val="0"/>
      <w:divBdr>
        <w:top w:val="none" w:sz="0" w:space="0" w:color="auto"/>
        <w:left w:val="none" w:sz="0" w:space="0" w:color="auto"/>
        <w:bottom w:val="none" w:sz="0" w:space="0" w:color="auto"/>
        <w:right w:val="none" w:sz="0" w:space="0" w:color="auto"/>
      </w:divBdr>
    </w:div>
    <w:div w:id="1049770460">
      <w:bodyDiv w:val="1"/>
      <w:marLeft w:val="0"/>
      <w:marRight w:val="0"/>
      <w:marTop w:val="0"/>
      <w:marBottom w:val="0"/>
      <w:divBdr>
        <w:top w:val="none" w:sz="0" w:space="0" w:color="auto"/>
        <w:left w:val="none" w:sz="0" w:space="0" w:color="auto"/>
        <w:bottom w:val="none" w:sz="0" w:space="0" w:color="auto"/>
        <w:right w:val="none" w:sz="0" w:space="0" w:color="auto"/>
      </w:divBdr>
      <w:divsChild>
        <w:div w:id="662583171">
          <w:marLeft w:val="0"/>
          <w:marRight w:val="0"/>
          <w:marTop w:val="0"/>
          <w:marBottom w:val="0"/>
          <w:divBdr>
            <w:top w:val="none" w:sz="0" w:space="0" w:color="auto"/>
            <w:left w:val="none" w:sz="0" w:space="0" w:color="auto"/>
            <w:bottom w:val="none" w:sz="0" w:space="0" w:color="auto"/>
            <w:right w:val="none" w:sz="0" w:space="0" w:color="auto"/>
          </w:divBdr>
          <w:divsChild>
            <w:div w:id="240216292">
              <w:marLeft w:val="0"/>
              <w:marRight w:val="0"/>
              <w:marTop w:val="0"/>
              <w:marBottom w:val="0"/>
              <w:divBdr>
                <w:top w:val="none" w:sz="0" w:space="0" w:color="auto"/>
                <w:left w:val="none" w:sz="0" w:space="0" w:color="auto"/>
                <w:bottom w:val="none" w:sz="0" w:space="0" w:color="auto"/>
                <w:right w:val="none" w:sz="0" w:space="0" w:color="auto"/>
              </w:divBdr>
            </w:div>
            <w:div w:id="659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8014">
      <w:bodyDiv w:val="1"/>
      <w:marLeft w:val="0"/>
      <w:marRight w:val="0"/>
      <w:marTop w:val="0"/>
      <w:marBottom w:val="0"/>
      <w:divBdr>
        <w:top w:val="none" w:sz="0" w:space="0" w:color="auto"/>
        <w:left w:val="none" w:sz="0" w:space="0" w:color="auto"/>
        <w:bottom w:val="none" w:sz="0" w:space="0" w:color="auto"/>
        <w:right w:val="none" w:sz="0" w:space="0" w:color="auto"/>
      </w:divBdr>
    </w:div>
    <w:div w:id="1135221367">
      <w:bodyDiv w:val="1"/>
      <w:marLeft w:val="0"/>
      <w:marRight w:val="0"/>
      <w:marTop w:val="0"/>
      <w:marBottom w:val="0"/>
      <w:divBdr>
        <w:top w:val="none" w:sz="0" w:space="0" w:color="auto"/>
        <w:left w:val="none" w:sz="0" w:space="0" w:color="auto"/>
        <w:bottom w:val="none" w:sz="0" w:space="0" w:color="auto"/>
        <w:right w:val="none" w:sz="0" w:space="0" w:color="auto"/>
      </w:divBdr>
      <w:divsChild>
        <w:div w:id="1738043875">
          <w:marLeft w:val="0"/>
          <w:marRight w:val="0"/>
          <w:marTop w:val="0"/>
          <w:marBottom w:val="240"/>
          <w:divBdr>
            <w:top w:val="none" w:sz="0" w:space="0" w:color="auto"/>
            <w:left w:val="none" w:sz="0" w:space="0" w:color="auto"/>
            <w:bottom w:val="none" w:sz="0" w:space="0" w:color="auto"/>
            <w:right w:val="none" w:sz="0" w:space="0" w:color="auto"/>
          </w:divBdr>
        </w:div>
      </w:divsChild>
    </w:div>
    <w:div w:id="1397624666">
      <w:bodyDiv w:val="1"/>
      <w:marLeft w:val="0"/>
      <w:marRight w:val="0"/>
      <w:marTop w:val="0"/>
      <w:marBottom w:val="0"/>
      <w:divBdr>
        <w:top w:val="none" w:sz="0" w:space="0" w:color="auto"/>
        <w:left w:val="none" w:sz="0" w:space="0" w:color="auto"/>
        <w:bottom w:val="none" w:sz="0" w:space="0" w:color="auto"/>
        <w:right w:val="none" w:sz="0" w:space="0" w:color="auto"/>
      </w:divBdr>
      <w:divsChild>
        <w:div w:id="915898339">
          <w:marLeft w:val="0"/>
          <w:marRight w:val="0"/>
          <w:marTop w:val="0"/>
          <w:marBottom w:val="0"/>
          <w:divBdr>
            <w:top w:val="none" w:sz="0" w:space="0" w:color="auto"/>
            <w:left w:val="none" w:sz="0" w:space="0" w:color="auto"/>
            <w:bottom w:val="none" w:sz="0" w:space="0" w:color="auto"/>
            <w:right w:val="none" w:sz="0" w:space="0" w:color="auto"/>
          </w:divBdr>
          <w:divsChild>
            <w:div w:id="4885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699">
      <w:bodyDiv w:val="1"/>
      <w:marLeft w:val="0"/>
      <w:marRight w:val="0"/>
      <w:marTop w:val="0"/>
      <w:marBottom w:val="0"/>
      <w:divBdr>
        <w:top w:val="none" w:sz="0" w:space="0" w:color="auto"/>
        <w:left w:val="none" w:sz="0" w:space="0" w:color="auto"/>
        <w:bottom w:val="none" w:sz="0" w:space="0" w:color="auto"/>
        <w:right w:val="none" w:sz="0" w:space="0" w:color="auto"/>
      </w:divBdr>
      <w:divsChild>
        <w:div w:id="1977754515">
          <w:marLeft w:val="0"/>
          <w:marRight w:val="0"/>
          <w:marTop w:val="0"/>
          <w:marBottom w:val="240"/>
          <w:divBdr>
            <w:top w:val="none" w:sz="0" w:space="0" w:color="auto"/>
            <w:left w:val="none" w:sz="0" w:space="0" w:color="auto"/>
            <w:bottom w:val="none" w:sz="0" w:space="0" w:color="auto"/>
            <w:right w:val="none" w:sz="0" w:space="0" w:color="auto"/>
          </w:divBdr>
        </w:div>
      </w:divsChild>
    </w:div>
    <w:div w:id="1504585280">
      <w:bodyDiv w:val="1"/>
      <w:marLeft w:val="0"/>
      <w:marRight w:val="0"/>
      <w:marTop w:val="0"/>
      <w:marBottom w:val="0"/>
      <w:divBdr>
        <w:top w:val="none" w:sz="0" w:space="0" w:color="auto"/>
        <w:left w:val="none" w:sz="0" w:space="0" w:color="auto"/>
        <w:bottom w:val="none" w:sz="0" w:space="0" w:color="auto"/>
        <w:right w:val="none" w:sz="0" w:space="0" w:color="auto"/>
      </w:divBdr>
      <w:divsChild>
        <w:div w:id="709962674">
          <w:marLeft w:val="0"/>
          <w:marRight w:val="0"/>
          <w:marTop w:val="0"/>
          <w:marBottom w:val="0"/>
          <w:divBdr>
            <w:top w:val="none" w:sz="0" w:space="0" w:color="auto"/>
            <w:left w:val="none" w:sz="0" w:space="0" w:color="auto"/>
            <w:bottom w:val="none" w:sz="0" w:space="0" w:color="auto"/>
            <w:right w:val="none" w:sz="0" w:space="0" w:color="auto"/>
          </w:divBdr>
          <w:divsChild>
            <w:div w:id="269970775">
              <w:marLeft w:val="0"/>
              <w:marRight w:val="0"/>
              <w:marTop w:val="0"/>
              <w:marBottom w:val="0"/>
              <w:divBdr>
                <w:top w:val="none" w:sz="0" w:space="0" w:color="auto"/>
                <w:left w:val="none" w:sz="0" w:space="0" w:color="auto"/>
                <w:bottom w:val="none" w:sz="0" w:space="0" w:color="auto"/>
                <w:right w:val="none" w:sz="0" w:space="0" w:color="auto"/>
              </w:divBdr>
            </w:div>
            <w:div w:id="998189611">
              <w:marLeft w:val="0"/>
              <w:marRight w:val="0"/>
              <w:marTop w:val="0"/>
              <w:marBottom w:val="0"/>
              <w:divBdr>
                <w:top w:val="none" w:sz="0" w:space="0" w:color="auto"/>
                <w:left w:val="none" w:sz="0" w:space="0" w:color="auto"/>
                <w:bottom w:val="none" w:sz="0" w:space="0" w:color="auto"/>
                <w:right w:val="none" w:sz="0" w:space="0" w:color="auto"/>
              </w:divBdr>
            </w:div>
            <w:div w:id="1245453931">
              <w:marLeft w:val="0"/>
              <w:marRight w:val="0"/>
              <w:marTop w:val="0"/>
              <w:marBottom w:val="0"/>
              <w:divBdr>
                <w:top w:val="none" w:sz="0" w:space="0" w:color="auto"/>
                <w:left w:val="none" w:sz="0" w:space="0" w:color="auto"/>
                <w:bottom w:val="none" w:sz="0" w:space="0" w:color="auto"/>
                <w:right w:val="none" w:sz="0" w:space="0" w:color="auto"/>
              </w:divBdr>
            </w:div>
            <w:div w:id="1907301554">
              <w:marLeft w:val="0"/>
              <w:marRight w:val="0"/>
              <w:marTop w:val="0"/>
              <w:marBottom w:val="0"/>
              <w:divBdr>
                <w:top w:val="none" w:sz="0" w:space="0" w:color="auto"/>
                <w:left w:val="none" w:sz="0" w:space="0" w:color="auto"/>
                <w:bottom w:val="none" w:sz="0" w:space="0" w:color="auto"/>
                <w:right w:val="none" w:sz="0" w:space="0" w:color="auto"/>
              </w:divBdr>
            </w:div>
            <w:div w:id="20257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875">
      <w:bodyDiv w:val="1"/>
      <w:marLeft w:val="0"/>
      <w:marRight w:val="0"/>
      <w:marTop w:val="0"/>
      <w:marBottom w:val="0"/>
      <w:divBdr>
        <w:top w:val="none" w:sz="0" w:space="0" w:color="auto"/>
        <w:left w:val="none" w:sz="0" w:space="0" w:color="auto"/>
        <w:bottom w:val="none" w:sz="0" w:space="0" w:color="auto"/>
        <w:right w:val="none" w:sz="0" w:space="0" w:color="auto"/>
      </w:divBdr>
    </w:div>
    <w:div w:id="1706904507">
      <w:bodyDiv w:val="1"/>
      <w:marLeft w:val="0"/>
      <w:marRight w:val="0"/>
      <w:marTop w:val="0"/>
      <w:marBottom w:val="0"/>
      <w:divBdr>
        <w:top w:val="none" w:sz="0" w:space="0" w:color="auto"/>
        <w:left w:val="none" w:sz="0" w:space="0" w:color="auto"/>
        <w:bottom w:val="none" w:sz="0" w:space="0" w:color="auto"/>
        <w:right w:val="none" w:sz="0" w:space="0" w:color="auto"/>
      </w:divBdr>
    </w:div>
    <w:div w:id="1909073553">
      <w:bodyDiv w:val="1"/>
      <w:marLeft w:val="0"/>
      <w:marRight w:val="0"/>
      <w:marTop w:val="0"/>
      <w:marBottom w:val="0"/>
      <w:divBdr>
        <w:top w:val="none" w:sz="0" w:space="0" w:color="auto"/>
        <w:left w:val="none" w:sz="0" w:space="0" w:color="auto"/>
        <w:bottom w:val="none" w:sz="0" w:space="0" w:color="auto"/>
        <w:right w:val="none" w:sz="0" w:space="0" w:color="auto"/>
      </w:divBdr>
    </w:div>
    <w:div w:id="1934775901">
      <w:bodyDiv w:val="1"/>
      <w:marLeft w:val="0"/>
      <w:marRight w:val="0"/>
      <w:marTop w:val="0"/>
      <w:marBottom w:val="0"/>
      <w:divBdr>
        <w:top w:val="none" w:sz="0" w:space="0" w:color="auto"/>
        <w:left w:val="none" w:sz="0" w:space="0" w:color="auto"/>
        <w:bottom w:val="none" w:sz="0" w:space="0" w:color="auto"/>
        <w:right w:val="none" w:sz="0" w:space="0" w:color="auto"/>
      </w:divBdr>
    </w:div>
    <w:div w:id="1946422006">
      <w:bodyDiv w:val="1"/>
      <w:marLeft w:val="0"/>
      <w:marRight w:val="0"/>
      <w:marTop w:val="0"/>
      <w:marBottom w:val="0"/>
      <w:divBdr>
        <w:top w:val="none" w:sz="0" w:space="0" w:color="auto"/>
        <w:left w:val="none" w:sz="0" w:space="0" w:color="auto"/>
        <w:bottom w:val="none" w:sz="0" w:space="0" w:color="auto"/>
        <w:right w:val="none" w:sz="0" w:space="0" w:color="auto"/>
      </w:divBdr>
    </w:div>
    <w:div w:id="2099708899">
      <w:bodyDiv w:val="1"/>
      <w:marLeft w:val="0"/>
      <w:marRight w:val="0"/>
      <w:marTop w:val="0"/>
      <w:marBottom w:val="0"/>
      <w:divBdr>
        <w:top w:val="none" w:sz="0" w:space="0" w:color="auto"/>
        <w:left w:val="none" w:sz="0" w:space="0" w:color="auto"/>
        <w:bottom w:val="none" w:sz="0" w:space="0" w:color="auto"/>
        <w:right w:val="none" w:sz="0" w:space="0" w:color="auto"/>
      </w:divBdr>
      <w:divsChild>
        <w:div w:id="75371147">
          <w:marLeft w:val="0"/>
          <w:marRight w:val="0"/>
          <w:marTop w:val="0"/>
          <w:marBottom w:val="0"/>
          <w:divBdr>
            <w:top w:val="none" w:sz="0" w:space="0" w:color="auto"/>
            <w:left w:val="none" w:sz="0" w:space="0" w:color="auto"/>
            <w:bottom w:val="none" w:sz="0" w:space="0" w:color="auto"/>
            <w:right w:val="none" w:sz="0" w:space="0" w:color="auto"/>
          </w:divBdr>
          <w:divsChild>
            <w:div w:id="20003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emf"/><Relationship Id="rId5" Type="http://schemas.openxmlformats.org/officeDocument/2006/relationships/image" Target="media/image7.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todd\Documents\My%20Received%20Files\Blank%20Ensono%20+%20Infram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B94A3BA2E940309233FC866936D3BF"/>
        <w:category>
          <w:name w:val="General"/>
          <w:gallery w:val="placeholder"/>
        </w:category>
        <w:types>
          <w:type w:val="bbPlcHdr"/>
        </w:types>
        <w:behaviors>
          <w:behavior w:val="content"/>
        </w:behaviors>
        <w:guid w:val="{F1CF2FFF-E5DD-404B-A12F-0E8FD9865A02}"/>
      </w:docPartPr>
      <w:docPartBody>
        <w:p w:rsidR="00704365" w:rsidRDefault="00704365">
          <w:pPr>
            <w:pStyle w:val="19B94A3BA2E940309233FC866936D3BF"/>
          </w:pPr>
          <w:r w:rsidRPr="00823317">
            <w:rPr>
              <w:rStyle w:val="PlaceholderText"/>
            </w:rPr>
            <w:t>[Title]</w:t>
          </w:r>
        </w:p>
      </w:docPartBody>
    </w:docPart>
    <w:docPart>
      <w:docPartPr>
        <w:name w:val="AEA12468AE0A464A90B2590DC4A89E0B"/>
        <w:category>
          <w:name w:val="General"/>
          <w:gallery w:val="placeholder"/>
        </w:category>
        <w:types>
          <w:type w:val="bbPlcHdr"/>
        </w:types>
        <w:behaviors>
          <w:behavior w:val="content"/>
        </w:behaviors>
        <w:guid w:val="{936A042C-0425-4081-AFFC-15CCC5EAA015}"/>
      </w:docPartPr>
      <w:docPartBody>
        <w:p w:rsidR="00704365" w:rsidRDefault="00704365">
          <w:pPr>
            <w:pStyle w:val="AEA12468AE0A464A90B2590DC4A89E0B"/>
          </w:pPr>
          <w:r w:rsidRPr="00823317">
            <w:rPr>
              <w:rStyle w:val="PlaceholderText"/>
            </w:rPr>
            <w:t>[Company]</w:t>
          </w:r>
        </w:p>
      </w:docPartBody>
    </w:docPart>
    <w:docPart>
      <w:docPartPr>
        <w:name w:val="2590B503123C434C8BF3388B23F3AB31"/>
        <w:category>
          <w:name w:val="General"/>
          <w:gallery w:val="placeholder"/>
        </w:category>
        <w:types>
          <w:type w:val="bbPlcHdr"/>
        </w:types>
        <w:behaviors>
          <w:behavior w:val="content"/>
        </w:behaviors>
        <w:guid w:val="{69688CE0-442A-4D78-BE46-95D371C0BBEE}"/>
      </w:docPartPr>
      <w:docPartBody>
        <w:p w:rsidR="00704365" w:rsidRDefault="00704365">
          <w:r w:rsidRPr="001B5034">
            <w:rPr>
              <w:rStyle w:val="PlaceholderText"/>
            </w:rPr>
            <w:t>[Company]</w:t>
          </w:r>
        </w:p>
      </w:docPartBody>
    </w:docPart>
    <w:docPart>
      <w:docPartPr>
        <w:name w:val="CCA89637AA1E4BE697E8504286D2660D"/>
        <w:category>
          <w:name w:val="General"/>
          <w:gallery w:val="placeholder"/>
        </w:category>
        <w:types>
          <w:type w:val="bbPlcHdr"/>
        </w:types>
        <w:behaviors>
          <w:behavior w:val="content"/>
        </w:behaviors>
        <w:guid w:val="{643DF29C-8197-4DD9-A4B0-02EB9414E6EB}"/>
      </w:docPartPr>
      <w:docPartBody>
        <w:p w:rsidR="00704365" w:rsidRDefault="00704365">
          <w:r w:rsidRPr="001B5034">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Rg">
    <w:altName w:val="Candara"/>
    <w:charset w:val="00"/>
    <w:family w:val="auto"/>
    <w:pitch w:val="variable"/>
    <w:sig w:usb0="20000287" w:usb1="5000E0F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365"/>
    <w:rsid w:val="000502A6"/>
    <w:rsid w:val="00152A4A"/>
    <w:rsid w:val="001A562E"/>
    <w:rsid w:val="002F23CF"/>
    <w:rsid w:val="00335030"/>
    <w:rsid w:val="00336995"/>
    <w:rsid w:val="00603D0B"/>
    <w:rsid w:val="00630299"/>
    <w:rsid w:val="00704365"/>
    <w:rsid w:val="009A3D4A"/>
    <w:rsid w:val="00C36074"/>
    <w:rsid w:val="00C8383B"/>
    <w:rsid w:val="00D53CA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3CF"/>
    <w:rPr>
      <w:color w:val="808080"/>
    </w:rPr>
  </w:style>
  <w:style w:type="paragraph" w:customStyle="1" w:styleId="19B94A3BA2E940309233FC866936D3BF">
    <w:name w:val="19B94A3BA2E940309233FC866936D3BF"/>
  </w:style>
  <w:style w:type="paragraph" w:customStyle="1" w:styleId="AEA12468AE0A464A90B2590DC4A89E0B">
    <w:name w:val="AEA12468AE0A464A90B2590DC4A89E0B"/>
  </w:style>
  <w:style w:type="paragraph" w:customStyle="1" w:styleId="AE53E239610543DB89AC222733441F37">
    <w:name w:val="AE53E239610543DB89AC222733441F37"/>
    <w:rsid w:val="00704365"/>
  </w:style>
  <w:style w:type="paragraph" w:customStyle="1" w:styleId="B81B9A9B11AA4C0D9D451B8B0A2E00E9">
    <w:name w:val="B81B9A9B11AA4C0D9D451B8B0A2E00E9"/>
    <w:rsid w:val="00704365"/>
  </w:style>
  <w:style w:type="paragraph" w:customStyle="1" w:styleId="42C37FB0EB8C468D81FD94BE0096DAFC">
    <w:name w:val="42C37FB0EB8C468D81FD94BE0096DAFC"/>
    <w:rsid w:val="00704365"/>
  </w:style>
  <w:style w:type="paragraph" w:customStyle="1" w:styleId="A84D59E902414C42B35A9B36B6C51621">
    <w:name w:val="A84D59E902414C42B35A9B36B6C51621"/>
    <w:rsid w:val="00C8383B"/>
  </w:style>
  <w:style w:type="paragraph" w:customStyle="1" w:styleId="7AFC7BA59DC14C319FEFB8287C4A6FBA">
    <w:name w:val="7AFC7BA59DC14C319FEFB8287C4A6FBA"/>
    <w:rsid w:val="00C8383B"/>
  </w:style>
  <w:style w:type="paragraph" w:customStyle="1" w:styleId="2F54CAF3FF9E4B5C924F8F3C0B26B246">
    <w:name w:val="2F54CAF3FF9E4B5C924F8F3C0B26B246"/>
    <w:rsid w:val="00C8383B"/>
  </w:style>
  <w:style w:type="paragraph" w:customStyle="1" w:styleId="17DFBF57402E4AB0805DA03C2A68D982">
    <w:name w:val="17DFBF57402E4AB0805DA03C2A68D982"/>
    <w:rsid w:val="00C8383B"/>
  </w:style>
  <w:style w:type="paragraph" w:customStyle="1" w:styleId="EBCC4D0FA0BD435285C7FDE3557043CA">
    <w:name w:val="EBCC4D0FA0BD435285C7FDE3557043CA"/>
    <w:rsid w:val="00C8383B"/>
  </w:style>
  <w:style w:type="paragraph" w:customStyle="1" w:styleId="DC136A4D43DF492F93A06D1F3DE5E04E">
    <w:name w:val="DC136A4D43DF492F93A06D1F3DE5E04E"/>
    <w:rsid w:val="00C8383B"/>
  </w:style>
  <w:style w:type="paragraph" w:customStyle="1" w:styleId="A26E4E76D3F843E1BC50DD1433964031">
    <w:name w:val="A26E4E76D3F843E1BC50DD1433964031"/>
    <w:rsid w:val="00C8383B"/>
  </w:style>
  <w:style w:type="paragraph" w:customStyle="1" w:styleId="E8C03837CB8D4EC788796044544778E4">
    <w:name w:val="E8C03837CB8D4EC788796044544778E4"/>
    <w:rsid w:val="00C8383B"/>
  </w:style>
  <w:style w:type="paragraph" w:customStyle="1" w:styleId="C94092CA25AE4E01888860E051BC0D4D">
    <w:name w:val="C94092CA25AE4E01888860E051BC0D4D"/>
    <w:rsid w:val="00C8383B"/>
  </w:style>
  <w:style w:type="paragraph" w:customStyle="1" w:styleId="BD8CF25390AB4F85AD87E11CE1A0839C">
    <w:name w:val="BD8CF25390AB4F85AD87E11CE1A0839C"/>
    <w:rsid w:val="00C8383B"/>
  </w:style>
  <w:style w:type="paragraph" w:customStyle="1" w:styleId="6A41F7167F5642519650A435C486C838">
    <w:name w:val="6A41F7167F5642519650A435C486C838"/>
    <w:rsid w:val="00C8383B"/>
  </w:style>
  <w:style w:type="paragraph" w:customStyle="1" w:styleId="0DF678C89C594DA7B320888D16DD5DD9">
    <w:name w:val="0DF678C89C594DA7B320888D16DD5DD9"/>
    <w:rsid w:val="00C8383B"/>
  </w:style>
  <w:style w:type="paragraph" w:customStyle="1" w:styleId="1DC977230CDE4399BFA200838923ECE0">
    <w:name w:val="1DC977230CDE4399BFA200838923ECE0"/>
    <w:rsid w:val="00C8383B"/>
  </w:style>
  <w:style w:type="paragraph" w:customStyle="1" w:styleId="694B3CDF72294DBDAAA841B376048AD9">
    <w:name w:val="694B3CDF72294DBDAAA841B376048AD9"/>
    <w:rsid w:val="00C8383B"/>
  </w:style>
  <w:style w:type="paragraph" w:customStyle="1" w:styleId="90B2458EEF054D948F719738EA65C6DB">
    <w:name w:val="90B2458EEF054D948F719738EA65C6DB"/>
    <w:rsid w:val="00C8383B"/>
  </w:style>
  <w:style w:type="paragraph" w:customStyle="1" w:styleId="E717E567392A46E2BBAB7483BFF8368C">
    <w:name w:val="E717E567392A46E2BBAB7483BFF8368C"/>
    <w:rsid w:val="00C8383B"/>
  </w:style>
  <w:style w:type="paragraph" w:customStyle="1" w:styleId="BB70D56F84DC4014AF7C7156BCBCD168">
    <w:name w:val="BB70D56F84DC4014AF7C7156BCBCD168"/>
    <w:rsid w:val="00C8383B"/>
  </w:style>
  <w:style w:type="paragraph" w:customStyle="1" w:styleId="5B082E792C194236B2AF3730045FDB69">
    <w:name w:val="5B082E792C194236B2AF3730045FDB69"/>
    <w:rsid w:val="00C8383B"/>
  </w:style>
  <w:style w:type="paragraph" w:customStyle="1" w:styleId="C11C529EA81F4A648DC77ADD5FAEA387">
    <w:name w:val="C11C529EA81F4A648DC77ADD5FAEA387"/>
    <w:rsid w:val="00C8383B"/>
  </w:style>
  <w:style w:type="paragraph" w:customStyle="1" w:styleId="639AEC3DAF5742BA889B6A8515D1A899">
    <w:name w:val="639AEC3DAF5742BA889B6A8515D1A899"/>
    <w:rsid w:val="00C8383B"/>
  </w:style>
  <w:style w:type="paragraph" w:customStyle="1" w:styleId="A22DE5C61C694671A44A8A16161C9C9D">
    <w:name w:val="A22DE5C61C694671A44A8A16161C9C9D"/>
    <w:rsid w:val="00C8383B"/>
  </w:style>
  <w:style w:type="paragraph" w:customStyle="1" w:styleId="C268B10C0C8545118B4EC438AE784F9B">
    <w:name w:val="C268B10C0C8545118B4EC438AE784F9B"/>
    <w:rsid w:val="00C8383B"/>
  </w:style>
  <w:style w:type="paragraph" w:customStyle="1" w:styleId="72647EA4B2B04AA1B956CEBE8AA9FED0">
    <w:name w:val="72647EA4B2B04AA1B956CEBE8AA9FED0"/>
    <w:rsid w:val="00C8383B"/>
  </w:style>
  <w:style w:type="paragraph" w:customStyle="1" w:styleId="D4A3D4FCA8574250A868D5C18EB26B5F">
    <w:name w:val="D4A3D4FCA8574250A868D5C18EB26B5F"/>
    <w:rsid w:val="00336995"/>
  </w:style>
  <w:style w:type="paragraph" w:customStyle="1" w:styleId="02B9DB67E2B94B9CB875F7D8DAC868C8">
    <w:name w:val="02B9DB67E2B94B9CB875F7D8DAC868C8"/>
    <w:rsid w:val="00336995"/>
  </w:style>
  <w:style w:type="paragraph" w:customStyle="1" w:styleId="F680D3D845EA4411B612C586FD83D498">
    <w:name w:val="F680D3D845EA4411B612C586FD83D498"/>
    <w:rsid w:val="00336995"/>
  </w:style>
  <w:style w:type="paragraph" w:customStyle="1" w:styleId="2CBD301399304CE1915A4D2D548C80F4">
    <w:name w:val="2CBD301399304CE1915A4D2D548C80F4"/>
    <w:rsid w:val="00336995"/>
  </w:style>
  <w:style w:type="paragraph" w:customStyle="1" w:styleId="B5DA56C079A04FC28D5D644A6B67BC3D">
    <w:name w:val="B5DA56C079A04FC28D5D644A6B67BC3D"/>
    <w:rsid w:val="00336995"/>
  </w:style>
  <w:style w:type="paragraph" w:customStyle="1" w:styleId="70F865D3141F41BDB9CA99E134C4A672">
    <w:name w:val="70F865D3141F41BDB9CA99E134C4A672"/>
    <w:rsid w:val="00336995"/>
  </w:style>
  <w:style w:type="paragraph" w:customStyle="1" w:styleId="0E82AFACD34C4E119D2F123410D8CBA8">
    <w:name w:val="0E82AFACD34C4E119D2F123410D8CBA8"/>
    <w:rsid w:val="00336995"/>
  </w:style>
  <w:style w:type="paragraph" w:customStyle="1" w:styleId="F722F79656BC4406A26BA0BC1C4BAA4D">
    <w:name w:val="F722F79656BC4406A26BA0BC1C4BAA4D"/>
    <w:rsid w:val="00336995"/>
  </w:style>
  <w:style w:type="paragraph" w:customStyle="1" w:styleId="1796B168140746918F4B533BC64D080A">
    <w:name w:val="1796B168140746918F4B533BC64D080A"/>
    <w:rsid w:val="00336995"/>
  </w:style>
  <w:style w:type="paragraph" w:customStyle="1" w:styleId="4C206E2E07864D48830574A4F462F1B1">
    <w:name w:val="4C206E2E07864D48830574A4F462F1B1"/>
    <w:rsid w:val="00336995"/>
  </w:style>
  <w:style w:type="paragraph" w:customStyle="1" w:styleId="DD6A2EAED2B94046963C054C670DE790">
    <w:name w:val="DD6A2EAED2B94046963C054C670DE790"/>
    <w:rsid w:val="00336995"/>
  </w:style>
  <w:style w:type="paragraph" w:customStyle="1" w:styleId="F65A5EE3A9F44045801BFD09E4B637A9">
    <w:name w:val="F65A5EE3A9F44045801BFD09E4B637A9"/>
    <w:rsid w:val="00336995"/>
  </w:style>
  <w:style w:type="paragraph" w:customStyle="1" w:styleId="F44F401674D54B2AB52A841CF7C0377C">
    <w:name w:val="F44F401674D54B2AB52A841CF7C0377C"/>
    <w:rsid w:val="00336995"/>
  </w:style>
  <w:style w:type="paragraph" w:customStyle="1" w:styleId="17CA9357A785427AB5BB9D50F4A78D0C">
    <w:name w:val="17CA9357A785427AB5BB9D50F4A78D0C"/>
    <w:rsid w:val="002F23CF"/>
  </w:style>
  <w:style w:type="paragraph" w:customStyle="1" w:styleId="3C93E519148E407DAE93B1D47D4A2577">
    <w:name w:val="3C93E519148E407DAE93B1D47D4A2577"/>
    <w:rsid w:val="002F23CF"/>
  </w:style>
  <w:style w:type="paragraph" w:customStyle="1" w:styleId="0CACB021D43D4BF495259E4D202C5268">
    <w:name w:val="0CACB021D43D4BF495259E4D202C5268"/>
    <w:rsid w:val="002F2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nsono">
      <a:dk1>
        <a:srgbClr val="000000"/>
      </a:dk1>
      <a:lt1>
        <a:srgbClr val="FFFFFF"/>
      </a:lt1>
      <a:dk2>
        <a:srgbClr val="512D63"/>
      </a:dk2>
      <a:lt2>
        <a:srgbClr val="F0F0F0"/>
      </a:lt2>
      <a:accent1>
        <a:srgbClr val="E3D3EB"/>
      </a:accent1>
      <a:accent2>
        <a:srgbClr val="C7A8D7"/>
      </a:accent2>
      <a:accent3>
        <a:srgbClr val="AB7DC3"/>
      </a:accent3>
      <a:accent4>
        <a:srgbClr val="512D63"/>
      </a:accent4>
      <a:accent5>
        <a:srgbClr val="361E42"/>
      </a:accent5>
      <a:accent6>
        <a:srgbClr val="000000"/>
      </a:accent6>
      <a:hlink>
        <a:srgbClr val="7030A0"/>
      </a:hlink>
      <a:folHlink>
        <a:srgbClr val="361E42"/>
      </a:folHlink>
    </a:clrScheme>
    <a:fontScheme name="Infram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lease xmlns="595D0FEE-249C-4468-B1F4-06DC042E2167">Draft</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19A75658E8734D877D9E8634EE6085" ma:contentTypeVersion="" ma:contentTypeDescription="Create a new document." ma:contentTypeScope="" ma:versionID="a96a46c608b9f7ba9ae22af1335bc4c6">
  <xsd:schema xmlns:xsd="http://www.w3.org/2001/XMLSchema" xmlns:xs="http://www.w3.org/2001/XMLSchema" xmlns:p="http://schemas.microsoft.com/office/2006/metadata/properties" xmlns:ns2="595D0FEE-249C-4468-B1F4-06DC042E2167" xmlns:ns3="595d0fee-249c-4468-b1f4-06dc042e2167" targetNamespace="http://schemas.microsoft.com/office/2006/metadata/properties" ma:root="true" ma:fieldsID="5e70c44bf6bb0ccc382d0c7010c185d6" ns2:_="" ns3:_="">
    <xsd:import namespace="595D0FEE-249C-4468-B1F4-06DC042E2167"/>
    <xsd:import namespace="595d0fee-249c-4468-b1f4-06dc042e2167"/>
    <xsd:element name="properties">
      <xsd:complexType>
        <xsd:sequence>
          <xsd:element name="documentManagement">
            <xsd:complexType>
              <xsd:all>
                <xsd:element ref="ns2:Releas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D0FEE-249C-4468-B1F4-06DC042E2167" elementFormDefault="qualified">
    <xsd:import namespace="http://schemas.microsoft.com/office/2006/documentManagement/types"/>
    <xsd:import namespace="http://schemas.microsoft.com/office/infopath/2007/PartnerControls"/>
    <xsd:element name="Release" ma:index="8" nillable="true" ma:displayName="Release" ma:default="Draft" ma:format="Dropdown" ma:internalName="Release">
      <xsd:simpleType>
        <xsd:restriction base="dms:Choice">
          <xsd:enumeration value="Draft"/>
          <xsd:enumeration value="Final"/>
        </xsd:restriction>
      </xsd:simpleType>
    </xsd:element>
  </xsd:schema>
  <xsd:schema xmlns:xsd="http://www.w3.org/2001/XMLSchema" xmlns:xs="http://www.w3.org/2001/XMLSchema" xmlns:dms="http://schemas.microsoft.com/office/2006/documentManagement/types" xmlns:pc="http://schemas.microsoft.com/office/infopath/2007/PartnerControls" targetNamespace="595d0fee-249c-4468-b1f4-06dc042e216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66C56-275B-422A-8373-9299376B5D1B}">
  <ds:schemaRefs>
    <ds:schemaRef ds:uri="http://purl.org/dc/elements/1.1/"/>
    <ds:schemaRef ds:uri="http://schemas.microsoft.com/office/2006/metadata/properties"/>
    <ds:schemaRef ds:uri="595d0fee-249c-4468-b1f4-06dc042e2167"/>
    <ds:schemaRef ds:uri="http://purl.org/dc/terms/"/>
    <ds:schemaRef ds:uri="http://schemas.openxmlformats.org/package/2006/metadata/core-properties"/>
    <ds:schemaRef ds:uri="595D0FEE-249C-4468-B1F4-06DC042E2167"/>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8691FEC9-76A6-4339-AFD5-F7DB212CFDE1}">
  <ds:schemaRefs>
    <ds:schemaRef ds:uri="http://schemas.microsoft.com/sharepoint/v3/contenttype/forms"/>
  </ds:schemaRefs>
</ds:datastoreItem>
</file>

<file path=customXml/itemProps3.xml><?xml version="1.0" encoding="utf-8"?>
<ds:datastoreItem xmlns:ds="http://schemas.openxmlformats.org/officeDocument/2006/customXml" ds:itemID="{879FE1E4-0F79-401E-B362-302D1B8F3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D0FEE-249C-4468-B1F4-06DC042E2167"/>
    <ds:schemaRef ds:uri="595d0fee-249c-4468-b1f4-06dc042e2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A65DD2-AAFC-4A70-902A-51EF0BA6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Ensono + Inframon Template.dotx</Template>
  <TotalTime>0</TotalTime>
  <Pages>14</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Pre-Live Testing</vt:lpstr>
    </vt:vector>
  </TitlesOfParts>
  <Company>Call Credit</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Pre-Live Testing</dc:title>
  <dc:subject/>
  <dc:creator>Brett Todd</dc:creator>
  <cp:keywords>Azure</cp:keywords>
  <dc:description/>
  <cp:lastModifiedBy>Ryan Stephens</cp:lastModifiedBy>
  <cp:revision>2</cp:revision>
  <dcterms:created xsi:type="dcterms:W3CDTF">2018-07-04T08:02:00Z</dcterms:created>
  <dcterms:modified xsi:type="dcterms:W3CDTF">2018-07-04T08:02:00Z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Client Confidential</vt:lpwstr>
  </property>
  <property fmtid="{D5CDD505-2E9C-101B-9397-08002B2CF9AE}" pid="3" name="MSIP_Label_f91a81ed-1f2a-48c9-b98b-b5a0991964bb_Enabled">
    <vt:lpwstr>True</vt:lpwstr>
  </property>
  <property fmtid="{D5CDD505-2E9C-101B-9397-08002B2CF9AE}" pid="4" name="MSIP_Label_f91a81ed-1f2a-48c9-b98b-b5a0991964bb_Ref">
    <vt:lpwstr>https://api.informationprotection.azure.com/api/7db9ad06-0c0b-40cd-864d-ca0c8a346fad</vt:lpwstr>
  </property>
  <property fmtid="{D5CDD505-2E9C-101B-9397-08002B2CF9AE}" pid="5" name="MSIP_Label_f91a81ed-1f2a-48c9-b98b-b5a0991964bb_AssignedBy">
    <vt:lpwstr>brett.todd@inframon.com</vt:lpwstr>
  </property>
  <property fmtid="{D5CDD505-2E9C-101B-9397-08002B2CF9AE}" pid="6" name="MSIP_Label_f91a81ed-1f2a-48c9-b98b-b5a0991964bb_DateCreated">
    <vt:lpwstr>2018-03-18T20:03:56.4356266+00:00</vt:lpwstr>
  </property>
  <property fmtid="{D5CDD505-2E9C-101B-9397-08002B2CF9AE}" pid="7" name="MSIP_Label_f91a81ed-1f2a-48c9-b98b-b5a0991964bb_Name">
    <vt:lpwstr>Client Confidential</vt:lpwstr>
  </property>
  <property fmtid="{D5CDD505-2E9C-101B-9397-08002B2CF9AE}" pid="8" name="MSIP_Label_f91a81ed-1f2a-48c9-b98b-b5a0991964bb_Extended_MSFT_Method">
    <vt:lpwstr>Manual</vt:lpwstr>
  </property>
  <property fmtid="{D5CDD505-2E9C-101B-9397-08002B2CF9AE}" pid="9" name="Sensitivity">
    <vt:lpwstr>Client Confidential</vt:lpwstr>
  </property>
  <property fmtid="{D5CDD505-2E9C-101B-9397-08002B2CF9AE}" pid="10" name="ContentTypeId">
    <vt:lpwstr>0x0101003019A75658E8734D877D9E8634EE6085</vt:lpwstr>
  </property>
</Properties>
</file>